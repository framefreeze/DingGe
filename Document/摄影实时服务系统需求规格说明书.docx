
<file path=[Content_Types].xml><?xml version="1.0" encoding="utf-8"?>
<Types xmlns="http://schemas.openxmlformats.org/package/2006/content-types">
  <Default Extension="xml" ContentType="application/xml"/>
  <Default Extension="vsdx" ContentType="application/vnd.ms-visio.drawing"/>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784580" w14:textId="77777777" w:rsidR="00A05D17" w:rsidRDefault="00A05D17" w:rsidP="00A05D17">
      <w:pPr>
        <w:jc w:val="center"/>
        <w:rPr>
          <w:rFonts w:cs="Times New Roman"/>
          <w:b/>
          <w:sz w:val="44"/>
        </w:rPr>
      </w:pPr>
    </w:p>
    <w:p w14:paraId="430EFFB7" w14:textId="77777777" w:rsidR="00A05D17" w:rsidRDefault="00A05D17" w:rsidP="00A05D17">
      <w:pPr>
        <w:jc w:val="center"/>
        <w:rPr>
          <w:rFonts w:cs="Times New Roman"/>
          <w:b/>
          <w:sz w:val="44"/>
        </w:rPr>
      </w:pPr>
    </w:p>
    <w:p w14:paraId="3174DC82" w14:textId="77777777" w:rsidR="00A05D17" w:rsidRDefault="00A05D17" w:rsidP="00A05D17">
      <w:pPr>
        <w:jc w:val="center"/>
        <w:rPr>
          <w:rFonts w:cs="Times New Roman"/>
          <w:b/>
          <w:sz w:val="44"/>
        </w:rPr>
      </w:pPr>
    </w:p>
    <w:p w14:paraId="6B3C3693" w14:textId="77777777" w:rsidR="00A05D17" w:rsidRDefault="00A05D17" w:rsidP="00A05D17">
      <w:pPr>
        <w:jc w:val="center"/>
        <w:rPr>
          <w:rFonts w:cs="Times New Roman"/>
          <w:b/>
          <w:sz w:val="44"/>
        </w:rPr>
      </w:pPr>
    </w:p>
    <w:p w14:paraId="00068CF5" w14:textId="27AACF44" w:rsidR="00A05D17" w:rsidRPr="00A05D17" w:rsidRDefault="007139D3" w:rsidP="00A05D17">
      <w:pPr>
        <w:jc w:val="center"/>
        <w:rPr>
          <w:rFonts w:cs="Times New Roman"/>
          <w:b/>
          <w:sz w:val="44"/>
        </w:rPr>
      </w:pPr>
      <w:r>
        <w:rPr>
          <w:rFonts w:cs="Times New Roman" w:hint="eastAsia"/>
          <w:b/>
          <w:sz w:val="44"/>
        </w:rPr>
        <w:t>摄影实时服务系统</w:t>
      </w:r>
      <w:r w:rsidR="00A05D17" w:rsidRPr="00A05D17">
        <w:rPr>
          <w:rFonts w:cs="Times New Roman" w:hint="eastAsia"/>
          <w:b/>
          <w:sz w:val="44"/>
        </w:rPr>
        <w:t>——</w:t>
      </w:r>
      <w:r>
        <w:rPr>
          <w:rFonts w:cs="Times New Roman" w:hint="eastAsia"/>
          <w:b/>
          <w:sz w:val="44"/>
        </w:rPr>
        <w:t>“定格</w:t>
      </w:r>
      <w:r w:rsidR="00FC1782">
        <w:rPr>
          <w:rFonts w:cs="Times New Roman" w:hint="eastAsia"/>
          <w:b/>
          <w:sz w:val="44"/>
        </w:rPr>
        <w:t>”</w:t>
      </w:r>
    </w:p>
    <w:p w14:paraId="165A47AE" w14:textId="77777777" w:rsidR="00A05D17" w:rsidRDefault="00A05D17" w:rsidP="00A05D17">
      <w:pPr>
        <w:jc w:val="center"/>
        <w:rPr>
          <w:rFonts w:ascii="微软雅黑" w:hAnsi="微软雅黑"/>
          <w:b/>
          <w:sz w:val="44"/>
        </w:rPr>
      </w:pPr>
      <w:r>
        <w:rPr>
          <w:rFonts w:ascii="微软雅黑" w:hAnsi="微软雅黑"/>
          <w:b/>
          <w:sz w:val="44"/>
        </w:rPr>
        <w:t>需求规格说明</w:t>
      </w:r>
      <w:r w:rsidRPr="00A05D17">
        <w:rPr>
          <w:rFonts w:ascii="微软雅黑" w:hAnsi="微软雅黑"/>
          <w:b/>
          <w:sz w:val="44"/>
        </w:rPr>
        <w:t>书</w:t>
      </w:r>
    </w:p>
    <w:p w14:paraId="207CAC4A" w14:textId="77777777" w:rsidR="00A05D17" w:rsidRDefault="00A05D17" w:rsidP="00A05D17">
      <w:pPr>
        <w:jc w:val="center"/>
        <w:rPr>
          <w:rFonts w:ascii="微软雅黑" w:hAnsi="微软雅黑"/>
          <w:b/>
          <w:sz w:val="44"/>
        </w:rPr>
      </w:pPr>
    </w:p>
    <w:p w14:paraId="69EA5E5A" w14:textId="77777777" w:rsidR="00A05D17" w:rsidRDefault="00A05D17" w:rsidP="00A05D17">
      <w:pPr>
        <w:jc w:val="center"/>
        <w:rPr>
          <w:rFonts w:ascii="微软雅黑" w:hAnsi="微软雅黑"/>
          <w:b/>
          <w:sz w:val="44"/>
        </w:rPr>
      </w:pPr>
    </w:p>
    <w:p w14:paraId="5F3297A8" w14:textId="77777777" w:rsidR="00A05D17" w:rsidRDefault="00A05D17" w:rsidP="00A05D17">
      <w:pPr>
        <w:jc w:val="center"/>
        <w:rPr>
          <w:rFonts w:ascii="微软雅黑" w:hAnsi="微软雅黑"/>
          <w:b/>
          <w:sz w:val="44"/>
        </w:rPr>
      </w:pPr>
    </w:p>
    <w:p w14:paraId="32F0F6A0" w14:textId="77777777" w:rsidR="00A05D17" w:rsidRDefault="00A05D17" w:rsidP="00A05D17">
      <w:pPr>
        <w:jc w:val="center"/>
        <w:rPr>
          <w:rFonts w:ascii="微软雅黑" w:hAnsi="微软雅黑"/>
          <w:b/>
          <w:sz w:val="44"/>
        </w:rPr>
      </w:pPr>
    </w:p>
    <w:p w14:paraId="613235DC" w14:textId="77777777" w:rsidR="00A05D17" w:rsidRDefault="00A05D17" w:rsidP="00A05D17">
      <w:pPr>
        <w:jc w:val="center"/>
        <w:rPr>
          <w:rFonts w:ascii="微软雅黑" w:hAnsi="微软雅黑"/>
          <w:b/>
          <w:sz w:val="44"/>
        </w:rPr>
      </w:pPr>
    </w:p>
    <w:p w14:paraId="5E491BAD" w14:textId="77777777" w:rsidR="00A05D17" w:rsidRDefault="00A05D17" w:rsidP="00A05D17">
      <w:pPr>
        <w:jc w:val="center"/>
        <w:rPr>
          <w:rFonts w:ascii="微软雅黑" w:hAnsi="微软雅黑"/>
          <w:b/>
          <w:sz w:val="44"/>
        </w:rPr>
      </w:pPr>
    </w:p>
    <w:p w14:paraId="35B7A51F" w14:textId="5EDE1920" w:rsidR="00A05D17" w:rsidRDefault="007139D3" w:rsidP="00A05D17">
      <w:pPr>
        <w:jc w:val="center"/>
        <w:rPr>
          <w:rFonts w:asciiTheme="minorEastAsia" w:hAnsiTheme="minorEastAsia"/>
          <w:b/>
          <w:sz w:val="28"/>
        </w:rPr>
      </w:pPr>
      <w:r>
        <w:rPr>
          <w:rFonts w:asciiTheme="minorEastAsia" w:hAnsiTheme="minorEastAsia" w:hint="eastAsia"/>
          <w:b/>
          <w:sz w:val="28"/>
        </w:rPr>
        <w:t>王浩强</w:t>
      </w:r>
    </w:p>
    <w:p w14:paraId="0976CE06" w14:textId="2DCA7726" w:rsidR="007139D3" w:rsidRDefault="007139D3" w:rsidP="00A05D17">
      <w:pPr>
        <w:jc w:val="center"/>
        <w:rPr>
          <w:rFonts w:asciiTheme="minorEastAsia" w:hAnsiTheme="minorEastAsia"/>
          <w:b/>
          <w:sz w:val="28"/>
        </w:rPr>
      </w:pPr>
      <w:r>
        <w:rPr>
          <w:rFonts w:asciiTheme="minorEastAsia" w:hAnsiTheme="minorEastAsia" w:hint="eastAsia"/>
          <w:b/>
          <w:sz w:val="28"/>
        </w:rPr>
        <w:t>冯凯文</w:t>
      </w:r>
    </w:p>
    <w:p w14:paraId="4B49C4C5" w14:textId="680E9CD8" w:rsidR="007139D3" w:rsidRDefault="007139D3" w:rsidP="00A05D17">
      <w:pPr>
        <w:jc w:val="center"/>
        <w:rPr>
          <w:rFonts w:ascii="微软雅黑" w:hAnsi="微软雅黑"/>
          <w:b/>
          <w:sz w:val="44"/>
        </w:rPr>
      </w:pPr>
      <w:r>
        <w:rPr>
          <w:rFonts w:asciiTheme="minorEastAsia" w:hAnsiTheme="minorEastAsia" w:hint="eastAsia"/>
          <w:b/>
          <w:sz w:val="28"/>
        </w:rPr>
        <w:t>于济凡</w:t>
      </w:r>
    </w:p>
    <w:p w14:paraId="23824641" w14:textId="77777777" w:rsidR="000B1C64" w:rsidRPr="00A05D17" w:rsidRDefault="000B1C64" w:rsidP="00A05D17"/>
    <w:sdt>
      <w:sdtPr>
        <w:rPr>
          <w:rFonts w:asciiTheme="minorHAnsi" w:eastAsia="微软雅黑 Light" w:hAnsiTheme="minorHAnsi" w:cstheme="minorBidi"/>
          <w:noProof/>
          <w:color w:val="auto"/>
          <w:kern w:val="2"/>
          <w:sz w:val="21"/>
          <w:szCs w:val="22"/>
          <w:lang w:val="zh-CN"/>
        </w:rPr>
        <w:id w:val="1065455333"/>
        <w:docPartObj>
          <w:docPartGallery w:val="Table of Contents"/>
          <w:docPartUnique/>
        </w:docPartObj>
      </w:sdtPr>
      <w:sdtEndPr>
        <w:rPr>
          <w:rFonts w:ascii="Times New Roman" w:eastAsiaTheme="minorEastAsia" w:hAnsi="Times New Roman"/>
        </w:rPr>
      </w:sdtEndPr>
      <w:sdtContent>
        <w:p w14:paraId="57CDEB00" w14:textId="77777777" w:rsidR="000B1C64" w:rsidRDefault="000B1C64" w:rsidP="00A05D17">
          <w:pPr>
            <w:pStyle w:val="a4"/>
          </w:pPr>
          <w:r>
            <w:rPr>
              <w:lang w:val="zh-CN"/>
            </w:rPr>
            <w:t>目录</w:t>
          </w:r>
        </w:p>
        <w:p w14:paraId="1268D0E3" w14:textId="77777777" w:rsidR="004C78A2" w:rsidRDefault="000B1C64">
          <w:pPr>
            <w:pStyle w:val="21"/>
            <w:tabs>
              <w:tab w:val="right" w:leader="dot" w:pos="8296"/>
            </w:tabs>
            <w:rPr>
              <w:rFonts w:asciiTheme="minorHAnsi" w:hAnsiTheme="minorHAnsi"/>
            </w:rPr>
          </w:pPr>
          <w:r>
            <w:fldChar w:fldCharType="begin"/>
          </w:r>
          <w:r>
            <w:instrText xml:space="preserve"> TOC \o "1-3" \h \z \u </w:instrText>
          </w:r>
          <w:r>
            <w:fldChar w:fldCharType="separate"/>
          </w:r>
          <w:hyperlink w:anchor="_Toc450509367" w:history="1">
            <w:r w:rsidR="004C78A2" w:rsidRPr="00282985">
              <w:rPr>
                <w:rStyle w:val="a5"/>
              </w:rPr>
              <w:t>1</w:t>
            </w:r>
            <w:r w:rsidR="004C78A2" w:rsidRPr="00282985">
              <w:rPr>
                <w:rStyle w:val="a5"/>
                <w:rFonts w:hint="eastAsia"/>
              </w:rPr>
              <w:t>．概述</w:t>
            </w:r>
            <w:r w:rsidR="004C78A2">
              <w:rPr>
                <w:webHidden/>
              </w:rPr>
              <w:tab/>
            </w:r>
            <w:r w:rsidR="004C78A2">
              <w:rPr>
                <w:webHidden/>
              </w:rPr>
              <w:fldChar w:fldCharType="begin"/>
            </w:r>
            <w:r w:rsidR="004C78A2">
              <w:rPr>
                <w:webHidden/>
              </w:rPr>
              <w:instrText xml:space="preserve"> PAGEREF _Toc450509367 \h </w:instrText>
            </w:r>
            <w:r w:rsidR="004C78A2">
              <w:rPr>
                <w:webHidden/>
              </w:rPr>
            </w:r>
            <w:r w:rsidR="004C78A2">
              <w:rPr>
                <w:webHidden/>
              </w:rPr>
              <w:fldChar w:fldCharType="separate"/>
            </w:r>
            <w:r w:rsidR="004C78A2">
              <w:rPr>
                <w:webHidden/>
              </w:rPr>
              <w:t>3</w:t>
            </w:r>
            <w:r w:rsidR="004C78A2">
              <w:rPr>
                <w:webHidden/>
              </w:rPr>
              <w:fldChar w:fldCharType="end"/>
            </w:r>
          </w:hyperlink>
        </w:p>
        <w:p w14:paraId="5A2255E0" w14:textId="77777777" w:rsidR="004C78A2" w:rsidRDefault="006A4C69">
          <w:pPr>
            <w:pStyle w:val="31"/>
            <w:tabs>
              <w:tab w:val="right" w:leader="dot" w:pos="8296"/>
            </w:tabs>
            <w:rPr>
              <w:rFonts w:asciiTheme="minorHAnsi" w:hAnsiTheme="minorHAnsi"/>
            </w:rPr>
          </w:pPr>
          <w:hyperlink w:anchor="_Toc450509368" w:history="1">
            <w:r w:rsidR="004C78A2" w:rsidRPr="00282985">
              <w:rPr>
                <w:rStyle w:val="a5"/>
              </w:rPr>
              <w:t xml:space="preserve">1.1 </w:t>
            </w:r>
            <w:r w:rsidR="004C78A2" w:rsidRPr="00282985">
              <w:rPr>
                <w:rStyle w:val="a5"/>
                <w:rFonts w:hint="eastAsia"/>
              </w:rPr>
              <w:t>用户简介</w:t>
            </w:r>
            <w:r w:rsidR="004C78A2">
              <w:rPr>
                <w:webHidden/>
              </w:rPr>
              <w:tab/>
            </w:r>
            <w:r w:rsidR="004C78A2">
              <w:rPr>
                <w:webHidden/>
              </w:rPr>
              <w:fldChar w:fldCharType="begin"/>
            </w:r>
            <w:r w:rsidR="004C78A2">
              <w:rPr>
                <w:webHidden/>
              </w:rPr>
              <w:instrText xml:space="preserve"> PAGEREF _Toc450509368 \h </w:instrText>
            </w:r>
            <w:r w:rsidR="004C78A2">
              <w:rPr>
                <w:webHidden/>
              </w:rPr>
            </w:r>
            <w:r w:rsidR="004C78A2">
              <w:rPr>
                <w:webHidden/>
              </w:rPr>
              <w:fldChar w:fldCharType="separate"/>
            </w:r>
            <w:r w:rsidR="004C78A2">
              <w:rPr>
                <w:webHidden/>
              </w:rPr>
              <w:t>3</w:t>
            </w:r>
            <w:r w:rsidR="004C78A2">
              <w:rPr>
                <w:webHidden/>
              </w:rPr>
              <w:fldChar w:fldCharType="end"/>
            </w:r>
          </w:hyperlink>
        </w:p>
        <w:p w14:paraId="7245622A" w14:textId="77777777" w:rsidR="004C78A2" w:rsidRDefault="006A4C69">
          <w:pPr>
            <w:pStyle w:val="31"/>
            <w:tabs>
              <w:tab w:val="right" w:leader="dot" w:pos="8296"/>
            </w:tabs>
            <w:rPr>
              <w:rFonts w:asciiTheme="minorHAnsi" w:hAnsiTheme="minorHAnsi"/>
            </w:rPr>
          </w:pPr>
          <w:hyperlink w:anchor="_Toc450509369" w:history="1">
            <w:r w:rsidR="004C78A2" w:rsidRPr="00282985">
              <w:rPr>
                <w:rStyle w:val="a5"/>
              </w:rPr>
              <w:t xml:space="preserve">1.2 </w:t>
            </w:r>
            <w:r w:rsidR="004C78A2" w:rsidRPr="00282985">
              <w:rPr>
                <w:rStyle w:val="a5"/>
                <w:rFonts w:hint="eastAsia"/>
              </w:rPr>
              <w:t>项目的目的与目标</w:t>
            </w:r>
            <w:r w:rsidR="004C78A2">
              <w:rPr>
                <w:webHidden/>
              </w:rPr>
              <w:tab/>
            </w:r>
            <w:r w:rsidR="004C78A2">
              <w:rPr>
                <w:webHidden/>
              </w:rPr>
              <w:fldChar w:fldCharType="begin"/>
            </w:r>
            <w:r w:rsidR="004C78A2">
              <w:rPr>
                <w:webHidden/>
              </w:rPr>
              <w:instrText xml:space="preserve"> PAGEREF _Toc450509369 \h </w:instrText>
            </w:r>
            <w:r w:rsidR="004C78A2">
              <w:rPr>
                <w:webHidden/>
              </w:rPr>
            </w:r>
            <w:r w:rsidR="004C78A2">
              <w:rPr>
                <w:webHidden/>
              </w:rPr>
              <w:fldChar w:fldCharType="separate"/>
            </w:r>
            <w:r w:rsidR="004C78A2">
              <w:rPr>
                <w:webHidden/>
              </w:rPr>
              <w:t>3</w:t>
            </w:r>
            <w:r w:rsidR="004C78A2">
              <w:rPr>
                <w:webHidden/>
              </w:rPr>
              <w:fldChar w:fldCharType="end"/>
            </w:r>
          </w:hyperlink>
        </w:p>
        <w:p w14:paraId="6AD3E5C2" w14:textId="77777777" w:rsidR="004C78A2" w:rsidRDefault="006A4C69">
          <w:pPr>
            <w:pStyle w:val="31"/>
            <w:tabs>
              <w:tab w:val="right" w:leader="dot" w:pos="8296"/>
            </w:tabs>
            <w:rPr>
              <w:rFonts w:asciiTheme="minorHAnsi" w:hAnsiTheme="minorHAnsi"/>
            </w:rPr>
          </w:pPr>
          <w:hyperlink w:anchor="_Toc450509370" w:history="1">
            <w:r w:rsidR="004C78A2" w:rsidRPr="00282985">
              <w:rPr>
                <w:rStyle w:val="a5"/>
              </w:rPr>
              <w:t xml:space="preserve">1.3 </w:t>
            </w:r>
            <w:r w:rsidR="004C78A2" w:rsidRPr="00282985">
              <w:rPr>
                <w:rStyle w:val="a5"/>
                <w:rFonts w:hint="eastAsia"/>
              </w:rPr>
              <w:t>术语定义</w:t>
            </w:r>
            <w:r w:rsidR="004C78A2">
              <w:rPr>
                <w:webHidden/>
              </w:rPr>
              <w:tab/>
            </w:r>
            <w:r w:rsidR="004C78A2">
              <w:rPr>
                <w:webHidden/>
              </w:rPr>
              <w:fldChar w:fldCharType="begin"/>
            </w:r>
            <w:r w:rsidR="004C78A2">
              <w:rPr>
                <w:webHidden/>
              </w:rPr>
              <w:instrText xml:space="preserve"> PAGEREF _Toc450509370 \h </w:instrText>
            </w:r>
            <w:r w:rsidR="004C78A2">
              <w:rPr>
                <w:webHidden/>
              </w:rPr>
            </w:r>
            <w:r w:rsidR="004C78A2">
              <w:rPr>
                <w:webHidden/>
              </w:rPr>
              <w:fldChar w:fldCharType="separate"/>
            </w:r>
            <w:r w:rsidR="004C78A2">
              <w:rPr>
                <w:webHidden/>
              </w:rPr>
              <w:t>4</w:t>
            </w:r>
            <w:r w:rsidR="004C78A2">
              <w:rPr>
                <w:webHidden/>
              </w:rPr>
              <w:fldChar w:fldCharType="end"/>
            </w:r>
          </w:hyperlink>
        </w:p>
        <w:p w14:paraId="5E223118" w14:textId="77777777" w:rsidR="004C78A2" w:rsidRDefault="006A4C69">
          <w:pPr>
            <w:pStyle w:val="31"/>
            <w:tabs>
              <w:tab w:val="right" w:leader="dot" w:pos="8296"/>
            </w:tabs>
            <w:rPr>
              <w:rFonts w:asciiTheme="minorHAnsi" w:hAnsiTheme="minorHAnsi"/>
            </w:rPr>
          </w:pPr>
          <w:hyperlink w:anchor="_Toc450509371" w:history="1">
            <w:r w:rsidR="004C78A2" w:rsidRPr="00282985">
              <w:rPr>
                <w:rStyle w:val="a5"/>
              </w:rPr>
              <w:t xml:space="preserve">1.4 </w:t>
            </w:r>
            <w:r w:rsidR="004C78A2" w:rsidRPr="00282985">
              <w:rPr>
                <w:rStyle w:val="a5"/>
                <w:rFonts w:hint="eastAsia"/>
              </w:rPr>
              <w:t>参考资料</w:t>
            </w:r>
            <w:r w:rsidR="004C78A2">
              <w:rPr>
                <w:webHidden/>
              </w:rPr>
              <w:tab/>
            </w:r>
            <w:r w:rsidR="004C78A2">
              <w:rPr>
                <w:webHidden/>
              </w:rPr>
              <w:fldChar w:fldCharType="begin"/>
            </w:r>
            <w:r w:rsidR="004C78A2">
              <w:rPr>
                <w:webHidden/>
              </w:rPr>
              <w:instrText xml:space="preserve"> PAGEREF _Toc450509371 \h </w:instrText>
            </w:r>
            <w:r w:rsidR="004C78A2">
              <w:rPr>
                <w:webHidden/>
              </w:rPr>
            </w:r>
            <w:r w:rsidR="004C78A2">
              <w:rPr>
                <w:webHidden/>
              </w:rPr>
              <w:fldChar w:fldCharType="separate"/>
            </w:r>
            <w:r w:rsidR="004C78A2">
              <w:rPr>
                <w:webHidden/>
              </w:rPr>
              <w:t>4</w:t>
            </w:r>
            <w:r w:rsidR="004C78A2">
              <w:rPr>
                <w:webHidden/>
              </w:rPr>
              <w:fldChar w:fldCharType="end"/>
            </w:r>
          </w:hyperlink>
        </w:p>
        <w:p w14:paraId="60C25C07" w14:textId="77777777" w:rsidR="004C78A2" w:rsidRDefault="006A4C69">
          <w:pPr>
            <w:pStyle w:val="31"/>
            <w:tabs>
              <w:tab w:val="right" w:leader="dot" w:pos="8296"/>
            </w:tabs>
            <w:rPr>
              <w:rFonts w:asciiTheme="minorHAnsi" w:hAnsiTheme="minorHAnsi"/>
            </w:rPr>
          </w:pPr>
          <w:hyperlink w:anchor="_Toc450509372" w:history="1">
            <w:r w:rsidR="004C78A2" w:rsidRPr="00282985">
              <w:rPr>
                <w:rStyle w:val="a5"/>
              </w:rPr>
              <w:t xml:space="preserve">1.5 </w:t>
            </w:r>
            <w:r w:rsidR="004C78A2" w:rsidRPr="00282985">
              <w:rPr>
                <w:rStyle w:val="a5"/>
                <w:rFonts w:hint="eastAsia"/>
              </w:rPr>
              <w:t>相关文档</w:t>
            </w:r>
            <w:r w:rsidR="004C78A2">
              <w:rPr>
                <w:webHidden/>
              </w:rPr>
              <w:tab/>
            </w:r>
            <w:r w:rsidR="004C78A2">
              <w:rPr>
                <w:webHidden/>
              </w:rPr>
              <w:fldChar w:fldCharType="begin"/>
            </w:r>
            <w:r w:rsidR="004C78A2">
              <w:rPr>
                <w:webHidden/>
              </w:rPr>
              <w:instrText xml:space="preserve"> PAGEREF _Toc450509372 \h </w:instrText>
            </w:r>
            <w:r w:rsidR="004C78A2">
              <w:rPr>
                <w:webHidden/>
              </w:rPr>
            </w:r>
            <w:r w:rsidR="004C78A2">
              <w:rPr>
                <w:webHidden/>
              </w:rPr>
              <w:fldChar w:fldCharType="separate"/>
            </w:r>
            <w:r w:rsidR="004C78A2">
              <w:rPr>
                <w:webHidden/>
              </w:rPr>
              <w:t>4</w:t>
            </w:r>
            <w:r w:rsidR="004C78A2">
              <w:rPr>
                <w:webHidden/>
              </w:rPr>
              <w:fldChar w:fldCharType="end"/>
            </w:r>
          </w:hyperlink>
        </w:p>
        <w:p w14:paraId="1B51717B" w14:textId="77777777" w:rsidR="004C78A2" w:rsidRDefault="006A4C69">
          <w:pPr>
            <w:pStyle w:val="31"/>
            <w:tabs>
              <w:tab w:val="right" w:leader="dot" w:pos="8296"/>
            </w:tabs>
            <w:rPr>
              <w:rFonts w:asciiTheme="minorHAnsi" w:hAnsiTheme="minorHAnsi"/>
            </w:rPr>
          </w:pPr>
          <w:hyperlink w:anchor="_Toc450509373" w:history="1">
            <w:r w:rsidR="004C78A2" w:rsidRPr="00282985">
              <w:rPr>
                <w:rStyle w:val="a5"/>
              </w:rPr>
              <w:t xml:space="preserve">1.6 </w:t>
            </w:r>
            <w:r w:rsidR="004C78A2" w:rsidRPr="00282985">
              <w:rPr>
                <w:rStyle w:val="a5"/>
                <w:rFonts w:hint="eastAsia"/>
              </w:rPr>
              <w:t>版本更新信息</w:t>
            </w:r>
            <w:r w:rsidR="004C78A2">
              <w:rPr>
                <w:webHidden/>
              </w:rPr>
              <w:tab/>
            </w:r>
            <w:r w:rsidR="004C78A2">
              <w:rPr>
                <w:webHidden/>
              </w:rPr>
              <w:fldChar w:fldCharType="begin"/>
            </w:r>
            <w:r w:rsidR="004C78A2">
              <w:rPr>
                <w:webHidden/>
              </w:rPr>
              <w:instrText xml:space="preserve"> PAGEREF _Toc450509373 \h </w:instrText>
            </w:r>
            <w:r w:rsidR="004C78A2">
              <w:rPr>
                <w:webHidden/>
              </w:rPr>
            </w:r>
            <w:r w:rsidR="004C78A2">
              <w:rPr>
                <w:webHidden/>
              </w:rPr>
              <w:fldChar w:fldCharType="separate"/>
            </w:r>
            <w:r w:rsidR="004C78A2">
              <w:rPr>
                <w:webHidden/>
              </w:rPr>
              <w:t>4</w:t>
            </w:r>
            <w:r w:rsidR="004C78A2">
              <w:rPr>
                <w:webHidden/>
              </w:rPr>
              <w:fldChar w:fldCharType="end"/>
            </w:r>
          </w:hyperlink>
        </w:p>
        <w:p w14:paraId="1E7B359B" w14:textId="77777777" w:rsidR="004C78A2" w:rsidRDefault="006A4C69">
          <w:pPr>
            <w:pStyle w:val="21"/>
            <w:tabs>
              <w:tab w:val="right" w:leader="dot" w:pos="8296"/>
            </w:tabs>
            <w:rPr>
              <w:rFonts w:asciiTheme="minorHAnsi" w:hAnsiTheme="minorHAnsi"/>
            </w:rPr>
          </w:pPr>
          <w:hyperlink w:anchor="_Toc450509374" w:history="1">
            <w:r w:rsidR="004C78A2" w:rsidRPr="00282985">
              <w:rPr>
                <w:rStyle w:val="a5"/>
              </w:rPr>
              <w:t xml:space="preserve">2. </w:t>
            </w:r>
            <w:r w:rsidR="004C78A2" w:rsidRPr="00282985">
              <w:rPr>
                <w:rStyle w:val="a5"/>
                <w:rFonts w:hint="eastAsia"/>
              </w:rPr>
              <w:t>系统概述</w:t>
            </w:r>
            <w:r w:rsidR="004C78A2">
              <w:rPr>
                <w:webHidden/>
              </w:rPr>
              <w:tab/>
            </w:r>
            <w:r w:rsidR="004C78A2">
              <w:rPr>
                <w:webHidden/>
              </w:rPr>
              <w:fldChar w:fldCharType="begin"/>
            </w:r>
            <w:r w:rsidR="004C78A2">
              <w:rPr>
                <w:webHidden/>
              </w:rPr>
              <w:instrText xml:space="preserve"> PAGEREF _Toc450509374 \h </w:instrText>
            </w:r>
            <w:r w:rsidR="004C78A2">
              <w:rPr>
                <w:webHidden/>
              </w:rPr>
            </w:r>
            <w:r w:rsidR="004C78A2">
              <w:rPr>
                <w:webHidden/>
              </w:rPr>
              <w:fldChar w:fldCharType="separate"/>
            </w:r>
            <w:r w:rsidR="004C78A2">
              <w:rPr>
                <w:webHidden/>
              </w:rPr>
              <w:t>5</w:t>
            </w:r>
            <w:r w:rsidR="004C78A2">
              <w:rPr>
                <w:webHidden/>
              </w:rPr>
              <w:fldChar w:fldCharType="end"/>
            </w:r>
          </w:hyperlink>
        </w:p>
        <w:p w14:paraId="77C43E71" w14:textId="77777777" w:rsidR="004C78A2" w:rsidRDefault="006A4C69">
          <w:pPr>
            <w:pStyle w:val="31"/>
            <w:tabs>
              <w:tab w:val="right" w:leader="dot" w:pos="8296"/>
            </w:tabs>
            <w:rPr>
              <w:rFonts w:asciiTheme="minorHAnsi" w:hAnsiTheme="minorHAnsi"/>
            </w:rPr>
          </w:pPr>
          <w:hyperlink w:anchor="_Toc450509375" w:history="1">
            <w:r w:rsidR="004C78A2" w:rsidRPr="00282985">
              <w:rPr>
                <w:rStyle w:val="a5"/>
              </w:rPr>
              <w:t xml:space="preserve">2.1 </w:t>
            </w:r>
            <w:r w:rsidR="004C78A2" w:rsidRPr="00282985">
              <w:rPr>
                <w:rStyle w:val="a5"/>
                <w:rFonts w:hint="eastAsia"/>
              </w:rPr>
              <w:t>组织结构与职责</w:t>
            </w:r>
            <w:r w:rsidR="004C78A2">
              <w:rPr>
                <w:webHidden/>
              </w:rPr>
              <w:tab/>
            </w:r>
            <w:r w:rsidR="004C78A2">
              <w:rPr>
                <w:webHidden/>
              </w:rPr>
              <w:fldChar w:fldCharType="begin"/>
            </w:r>
            <w:r w:rsidR="004C78A2">
              <w:rPr>
                <w:webHidden/>
              </w:rPr>
              <w:instrText xml:space="preserve"> PAGEREF _Toc450509375 \h </w:instrText>
            </w:r>
            <w:r w:rsidR="004C78A2">
              <w:rPr>
                <w:webHidden/>
              </w:rPr>
            </w:r>
            <w:r w:rsidR="004C78A2">
              <w:rPr>
                <w:webHidden/>
              </w:rPr>
              <w:fldChar w:fldCharType="separate"/>
            </w:r>
            <w:r w:rsidR="004C78A2">
              <w:rPr>
                <w:webHidden/>
              </w:rPr>
              <w:t>5</w:t>
            </w:r>
            <w:r w:rsidR="004C78A2">
              <w:rPr>
                <w:webHidden/>
              </w:rPr>
              <w:fldChar w:fldCharType="end"/>
            </w:r>
          </w:hyperlink>
        </w:p>
        <w:p w14:paraId="3E9C6BAA" w14:textId="77777777" w:rsidR="004C78A2" w:rsidRDefault="006A4C69">
          <w:pPr>
            <w:pStyle w:val="31"/>
            <w:tabs>
              <w:tab w:val="right" w:leader="dot" w:pos="8296"/>
            </w:tabs>
            <w:rPr>
              <w:rFonts w:asciiTheme="minorHAnsi" w:hAnsiTheme="minorHAnsi"/>
            </w:rPr>
          </w:pPr>
          <w:hyperlink w:anchor="_Toc450509376" w:history="1">
            <w:r w:rsidR="004C78A2" w:rsidRPr="00282985">
              <w:rPr>
                <w:rStyle w:val="a5"/>
              </w:rPr>
              <w:t xml:space="preserve">2.2 </w:t>
            </w:r>
            <w:r w:rsidR="004C78A2" w:rsidRPr="00282985">
              <w:rPr>
                <w:rStyle w:val="a5"/>
                <w:rFonts w:hint="eastAsia"/>
              </w:rPr>
              <w:t>角色定义</w:t>
            </w:r>
            <w:r w:rsidR="004C78A2">
              <w:rPr>
                <w:webHidden/>
              </w:rPr>
              <w:tab/>
            </w:r>
            <w:r w:rsidR="004C78A2">
              <w:rPr>
                <w:webHidden/>
              </w:rPr>
              <w:fldChar w:fldCharType="begin"/>
            </w:r>
            <w:r w:rsidR="004C78A2">
              <w:rPr>
                <w:webHidden/>
              </w:rPr>
              <w:instrText xml:space="preserve"> PAGEREF _Toc450509376 \h </w:instrText>
            </w:r>
            <w:r w:rsidR="004C78A2">
              <w:rPr>
                <w:webHidden/>
              </w:rPr>
            </w:r>
            <w:r w:rsidR="004C78A2">
              <w:rPr>
                <w:webHidden/>
              </w:rPr>
              <w:fldChar w:fldCharType="separate"/>
            </w:r>
            <w:r w:rsidR="004C78A2">
              <w:rPr>
                <w:webHidden/>
              </w:rPr>
              <w:t>5</w:t>
            </w:r>
            <w:r w:rsidR="004C78A2">
              <w:rPr>
                <w:webHidden/>
              </w:rPr>
              <w:fldChar w:fldCharType="end"/>
            </w:r>
          </w:hyperlink>
        </w:p>
        <w:p w14:paraId="11DB20EB" w14:textId="77777777" w:rsidR="004C78A2" w:rsidRDefault="006A4C69">
          <w:pPr>
            <w:pStyle w:val="31"/>
            <w:tabs>
              <w:tab w:val="right" w:leader="dot" w:pos="8296"/>
            </w:tabs>
            <w:rPr>
              <w:rFonts w:asciiTheme="minorHAnsi" w:hAnsiTheme="minorHAnsi"/>
            </w:rPr>
          </w:pPr>
          <w:hyperlink w:anchor="_Toc450509377" w:history="1">
            <w:r w:rsidR="004C78A2" w:rsidRPr="00282985">
              <w:rPr>
                <w:rStyle w:val="a5"/>
              </w:rPr>
              <w:t xml:space="preserve">2.3 </w:t>
            </w:r>
            <w:r w:rsidR="004C78A2" w:rsidRPr="00282985">
              <w:rPr>
                <w:rStyle w:val="a5"/>
                <w:rFonts w:hint="eastAsia"/>
              </w:rPr>
              <w:t>作业流程</w:t>
            </w:r>
            <w:r w:rsidR="004C78A2">
              <w:rPr>
                <w:webHidden/>
              </w:rPr>
              <w:tab/>
            </w:r>
            <w:r w:rsidR="004C78A2">
              <w:rPr>
                <w:webHidden/>
              </w:rPr>
              <w:fldChar w:fldCharType="begin"/>
            </w:r>
            <w:r w:rsidR="004C78A2">
              <w:rPr>
                <w:webHidden/>
              </w:rPr>
              <w:instrText xml:space="preserve"> PAGEREF _Toc450509377 \h </w:instrText>
            </w:r>
            <w:r w:rsidR="004C78A2">
              <w:rPr>
                <w:webHidden/>
              </w:rPr>
            </w:r>
            <w:r w:rsidR="004C78A2">
              <w:rPr>
                <w:webHidden/>
              </w:rPr>
              <w:fldChar w:fldCharType="separate"/>
            </w:r>
            <w:r w:rsidR="004C78A2">
              <w:rPr>
                <w:webHidden/>
              </w:rPr>
              <w:t>5</w:t>
            </w:r>
            <w:r w:rsidR="004C78A2">
              <w:rPr>
                <w:webHidden/>
              </w:rPr>
              <w:fldChar w:fldCharType="end"/>
            </w:r>
          </w:hyperlink>
        </w:p>
        <w:p w14:paraId="1E8A87C7" w14:textId="77777777" w:rsidR="004C78A2" w:rsidRDefault="006A4C69">
          <w:pPr>
            <w:pStyle w:val="31"/>
            <w:tabs>
              <w:tab w:val="right" w:leader="dot" w:pos="8296"/>
            </w:tabs>
            <w:rPr>
              <w:rFonts w:asciiTheme="minorHAnsi" w:hAnsiTheme="minorHAnsi"/>
            </w:rPr>
          </w:pPr>
          <w:hyperlink w:anchor="_Toc450509378" w:history="1">
            <w:r w:rsidR="004C78A2" w:rsidRPr="00282985">
              <w:rPr>
                <w:rStyle w:val="a5"/>
              </w:rPr>
              <w:t xml:space="preserve">2.4 </w:t>
            </w:r>
            <w:r w:rsidR="004C78A2" w:rsidRPr="00282985">
              <w:rPr>
                <w:rStyle w:val="a5"/>
                <w:rFonts w:hint="eastAsia"/>
              </w:rPr>
              <w:t>单据、账本和报表</w:t>
            </w:r>
            <w:r w:rsidR="004C78A2">
              <w:rPr>
                <w:webHidden/>
              </w:rPr>
              <w:tab/>
            </w:r>
            <w:r w:rsidR="004C78A2">
              <w:rPr>
                <w:webHidden/>
              </w:rPr>
              <w:fldChar w:fldCharType="begin"/>
            </w:r>
            <w:r w:rsidR="004C78A2">
              <w:rPr>
                <w:webHidden/>
              </w:rPr>
              <w:instrText xml:space="preserve"> PAGEREF _Toc450509378 \h </w:instrText>
            </w:r>
            <w:r w:rsidR="004C78A2">
              <w:rPr>
                <w:webHidden/>
              </w:rPr>
            </w:r>
            <w:r w:rsidR="004C78A2">
              <w:rPr>
                <w:webHidden/>
              </w:rPr>
              <w:fldChar w:fldCharType="separate"/>
            </w:r>
            <w:r w:rsidR="004C78A2">
              <w:rPr>
                <w:webHidden/>
              </w:rPr>
              <w:t>5</w:t>
            </w:r>
            <w:r w:rsidR="004C78A2">
              <w:rPr>
                <w:webHidden/>
              </w:rPr>
              <w:fldChar w:fldCharType="end"/>
            </w:r>
          </w:hyperlink>
        </w:p>
        <w:p w14:paraId="43879DCE" w14:textId="77777777" w:rsidR="004C78A2" w:rsidRDefault="006A4C69">
          <w:pPr>
            <w:pStyle w:val="31"/>
            <w:tabs>
              <w:tab w:val="right" w:leader="dot" w:pos="8296"/>
            </w:tabs>
            <w:rPr>
              <w:rFonts w:asciiTheme="minorHAnsi" w:hAnsiTheme="minorHAnsi"/>
            </w:rPr>
          </w:pPr>
          <w:hyperlink w:anchor="_Toc450509379" w:history="1">
            <w:r w:rsidR="004C78A2" w:rsidRPr="00282985">
              <w:rPr>
                <w:rStyle w:val="a5"/>
              </w:rPr>
              <w:t xml:space="preserve">2.5 </w:t>
            </w:r>
            <w:r w:rsidR="004C78A2" w:rsidRPr="00282985">
              <w:rPr>
                <w:rStyle w:val="a5"/>
                <w:rFonts w:hint="eastAsia"/>
              </w:rPr>
              <w:t>可能的变化</w:t>
            </w:r>
            <w:r w:rsidR="004C78A2">
              <w:rPr>
                <w:webHidden/>
              </w:rPr>
              <w:tab/>
            </w:r>
            <w:r w:rsidR="004C78A2">
              <w:rPr>
                <w:webHidden/>
              </w:rPr>
              <w:fldChar w:fldCharType="begin"/>
            </w:r>
            <w:r w:rsidR="004C78A2">
              <w:rPr>
                <w:webHidden/>
              </w:rPr>
              <w:instrText xml:space="preserve"> PAGEREF _Toc450509379 \h </w:instrText>
            </w:r>
            <w:r w:rsidR="004C78A2">
              <w:rPr>
                <w:webHidden/>
              </w:rPr>
            </w:r>
            <w:r w:rsidR="004C78A2">
              <w:rPr>
                <w:webHidden/>
              </w:rPr>
              <w:fldChar w:fldCharType="separate"/>
            </w:r>
            <w:r w:rsidR="004C78A2">
              <w:rPr>
                <w:webHidden/>
              </w:rPr>
              <w:t>6</w:t>
            </w:r>
            <w:r w:rsidR="004C78A2">
              <w:rPr>
                <w:webHidden/>
              </w:rPr>
              <w:fldChar w:fldCharType="end"/>
            </w:r>
          </w:hyperlink>
        </w:p>
        <w:p w14:paraId="44BDD0BC" w14:textId="77777777" w:rsidR="004C78A2" w:rsidRDefault="006A4C69">
          <w:pPr>
            <w:pStyle w:val="21"/>
            <w:tabs>
              <w:tab w:val="right" w:leader="dot" w:pos="8296"/>
            </w:tabs>
            <w:rPr>
              <w:rFonts w:asciiTheme="minorHAnsi" w:hAnsiTheme="minorHAnsi"/>
            </w:rPr>
          </w:pPr>
          <w:hyperlink w:anchor="_Toc450509380" w:history="1">
            <w:r w:rsidR="004C78A2" w:rsidRPr="00282985">
              <w:rPr>
                <w:rStyle w:val="a5"/>
              </w:rPr>
              <w:t xml:space="preserve">3. </w:t>
            </w:r>
            <w:r w:rsidR="004C78A2" w:rsidRPr="00282985">
              <w:rPr>
                <w:rStyle w:val="a5"/>
                <w:rFonts w:hint="eastAsia"/>
              </w:rPr>
              <w:t>非技术要求</w:t>
            </w:r>
            <w:r w:rsidR="004C78A2">
              <w:rPr>
                <w:webHidden/>
              </w:rPr>
              <w:tab/>
            </w:r>
            <w:r w:rsidR="004C78A2">
              <w:rPr>
                <w:webHidden/>
              </w:rPr>
              <w:fldChar w:fldCharType="begin"/>
            </w:r>
            <w:r w:rsidR="004C78A2">
              <w:rPr>
                <w:webHidden/>
              </w:rPr>
              <w:instrText xml:space="preserve"> PAGEREF _Toc450509380 \h </w:instrText>
            </w:r>
            <w:r w:rsidR="004C78A2">
              <w:rPr>
                <w:webHidden/>
              </w:rPr>
            </w:r>
            <w:r w:rsidR="004C78A2">
              <w:rPr>
                <w:webHidden/>
              </w:rPr>
              <w:fldChar w:fldCharType="separate"/>
            </w:r>
            <w:r w:rsidR="004C78A2">
              <w:rPr>
                <w:webHidden/>
              </w:rPr>
              <w:t>6</w:t>
            </w:r>
            <w:r w:rsidR="004C78A2">
              <w:rPr>
                <w:webHidden/>
              </w:rPr>
              <w:fldChar w:fldCharType="end"/>
            </w:r>
          </w:hyperlink>
        </w:p>
        <w:p w14:paraId="40FDA186" w14:textId="77777777" w:rsidR="004C78A2" w:rsidRDefault="006A4C69">
          <w:pPr>
            <w:pStyle w:val="21"/>
            <w:tabs>
              <w:tab w:val="right" w:leader="dot" w:pos="8296"/>
            </w:tabs>
            <w:rPr>
              <w:rFonts w:asciiTheme="minorHAnsi" w:hAnsiTheme="minorHAnsi"/>
            </w:rPr>
          </w:pPr>
          <w:hyperlink w:anchor="_Toc450509381" w:history="1">
            <w:r w:rsidR="004C78A2" w:rsidRPr="00282985">
              <w:rPr>
                <w:rStyle w:val="a5"/>
              </w:rPr>
              <w:t xml:space="preserve">4. </w:t>
            </w:r>
            <w:r w:rsidR="004C78A2" w:rsidRPr="00282985">
              <w:rPr>
                <w:rStyle w:val="a5"/>
                <w:rFonts w:hint="eastAsia"/>
              </w:rPr>
              <w:t>系统环境</w:t>
            </w:r>
            <w:r w:rsidR="004C78A2">
              <w:rPr>
                <w:webHidden/>
              </w:rPr>
              <w:tab/>
            </w:r>
            <w:r w:rsidR="004C78A2">
              <w:rPr>
                <w:webHidden/>
              </w:rPr>
              <w:fldChar w:fldCharType="begin"/>
            </w:r>
            <w:r w:rsidR="004C78A2">
              <w:rPr>
                <w:webHidden/>
              </w:rPr>
              <w:instrText xml:space="preserve"> PAGEREF _Toc450509381 \h </w:instrText>
            </w:r>
            <w:r w:rsidR="004C78A2">
              <w:rPr>
                <w:webHidden/>
              </w:rPr>
            </w:r>
            <w:r w:rsidR="004C78A2">
              <w:rPr>
                <w:webHidden/>
              </w:rPr>
              <w:fldChar w:fldCharType="separate"/>
            </w:r>
            <w:r w:rsidR="004C78A2">
              <w:rPr>
                <w:webHidden/>
              </w:rPr>
              <w:t>6</w:t>
            </w:r>
            <w:r w:rsidR="004C78A2">
              <w:rPr>
                <w:webHidden/>
              </w:rPr>
              <w:fldChar w:fldCharType="end"/>
            </w:r>
          </w:hyperlink>
        </w:p>
        <w:p w14:paraId="5D2A7ABA" w14:textId="77777777" w:rsidR="004C78A2" w:rsidRDefault="006A4C69">
          <w:pPr>
            <w:pStyle w:val="31"/>
            <w:tabs>
              <w:tab w:val="right" w:leader="dot" w:pos="8296"/>
            </w:tabs>
            <w:rPr>
              <w:rFonts w:asciiTheme="minorHAnsi" w:hAnsiTheme="minorHAnsi"/>
            </w:rPr>
          </w:pPr>
          <w:hyperlink w:anchor="_Toc450509382" w:history="1">
            <w:r w:rsidR="004C78A2" w:rsidRPr="00282985">
              <w:rPr>
                <w:rStyle w:val="a5"/>
              </w:rPr>
              <w:t xml:space="preserve">4.1 </w:t>
            </w:r>
            <w:r w:rsidR="004C78A2" w:rsidRPr="00282985">
              <w:rPr>
                <w:rStyle w:val="a5"/>
                <w:rFonts w:hint="eastAsia"/>
              </w:rPr>
              <w:t>硬件运行环境</w:t>
            </w:r>
            <w:r w:rsidR="004C78A2">
              <w:rPr>
                <w:webHidden/>
              </w:rPr>
              <w:tab/>
            </w:r>
            <w:r w:rsidR="004C78A2">
              <w:rPr>
                <w:webHidden/>
              </w:rPr>
              <w:fldChar w:fldCharType="begin"/>
            </w:r>
            <w:r w:rsidR="004C78A2">
              <w:rPr>
                <w:webHidden/>
              </w:rPr>
              <w:instrText xml:space="preserve"> PAGEREF _Toc450509382 \h </w:instrText>
            </w:r>
            <w:r w:rsidR="004C78A2">
              <w:rPr>
                <w:webHidden/>
              </w:rPr>
            </w:r>
            <w:r w:rsidR="004C78A2">
              <w:rPr>
                <w:webHidden/>
              </w:rPr>
              <w:fldChar w:fldCharType="separate"/>
            </w:r>
            <w:r w:rsidR="004C78A2">
              <w:rPr>
                <w:webHidden/>
              </w:rPr>
              <w:t>6</w:t>
            </w:r>
            <w:r w:rsidR="004C78A2">
              <w:rPr>
                <w:webHidden/>
              </w:rPr>
              <w:fldChar w:fldCharType="end"/>
            </w:r>
          </w:hyperlink>
        </w:p>
        <w:p w14:paraId="41B324BC" w14:textId="77777777" w:rsidR="004C78A2" w:rsidRDefault="006A4C69">
          <w:pPr>
            <w:pStyle w:val="31"/>
            <w:tabs>
              <w:tab w:val="right" w:leader="dot" w:pos="8296"/>
            </w:tabs>
            <w:rPr>
              <w:rFonts w:asciiTheme="minorHAnsi" w:hAnsiTheme="minorHAnsi"/>
            </w:rPr>
          </w:pPr>
          <w:hyperlink w:anchor="_Toc450509383" w:history="1">
            <w:r w:rsidR="004C78A2" w:rsidRPr="00282985">
              <w:rPr>
                <w:rStyle w:val="a5"/>
              </w:rPr>
              <w:t xml:space="preserve">4.2 </w:t>
            </w:r>
            <w:r w:rsidR="004C78A2" w:rsidRPr="00282985">
              <w:rPr>
                <w:rStyle w:val="a5"/>
                <w:rFonts w:hint="eastAsia"/>
              </w:rPr>
              <w:t>软件运行环境</w:t>
            </w:r>
            <w:r w:rsidR="004C78A2">
              <w:rPr>
                <w:webHidden/>
              </w:rPr>
              <w:tab/>
            </w:r>
            <w:r w:rsidR="004C78A2">
              <w:rPr>
                <w:webHidden/>
              </w:rPr>
              <w:fldChar w:fldCharType="begin"/>
            </w:r>
            <w:r w:rsidR="004C78A2">
              <w:rPr>
                <w:webHidden/>
              </w:rPr>
              <w:instrText xml:space="preserve"> PAGEREF _Toc450509383 \h </w:instrText>
            </w:r>
            <w:r w:rsidR="004C78A2">
              <w:rPr>
                <w:webHidden/>
              </w:rPr>
            </w:r>
            <w:r w:rsidR="004C78A2">
              <w:rPr>
                <w:webHidden/>
              </w:rPr>
              <w:fldChar w:fldCharType="separate"/>
            </w:r>
            <w:r w:rsidR="004C78A2">
              <w:rPr>
                <w:webHidden/>
              </w:rPr>
              <w:t>6</w:t>
            </w:r>
            <w:r w:rsidR="004C78A2">
              <w:rPr>
                <w:webHidden/>
              </w:rPr>
              <w:fldChar w:fldCharType="end"/>
            </w:r>
          </w:hyperlink>
        </w:p>
        <w:p w14:paraId="1095211C" w14:textId="77777777" w:rsidR="004C78A2" w:rsidRDefault="006A4C69">
          <w:pPr>
            <w:pStyle w:val="31"/>
            <w:tabs>
              <w:tab w:val="right" w:leader="dot" w:pos="8296"/>
            </w:tabs>
            <w:rPr>
              <w:rFonts w:asciiTheme="minorHAnsi" w:hAnsiTheme="minorHAnsi"/>
            </w:rPr>
          </w:pPr>
          <w:hyperlink w:anchor="_Toc450509384" w:history="1">
            <w:r w:rsidR="004C78A2" w:rsidRPr="00282985">
              <w:rPr>
                <w:rStyle w:val="a5"/>
              </w:rPr>
              <w:t xml:space="preserve">4.3 </w:t>
            </w:r>
            <w:r w:rsidR="004C78A2" w:rsidRPr="00282985">
              <w:rPr>
                <w:rStyle w:val="a5"/>
                <w:rFonts w:hint="eastAsia"/>
              </w:rPr>
              <w:t>开发与测试环境</w:t>
            </w:r>
            <w:r w:rsidR="004C78A2">
              <w:rPr>
                <w:webHidden/>
              </w:rPr>
              <w:tab/>
            </w:r>
            <w:r w:rsidR="004C78A2">
              <w:rPr>
                <w:webHidden/>
              </w:rPr>
              <w:fldChar w:fldCharType="begin"/>
            </w:r>
            <w:r w:rsidR="004C78A2">
              <w:rPr>
                <w:webHidden/>
              </w:rPr>
              <w:instrText xml:space="preserve"> PAGEREF _Toc450509384 \h </w:instrText>
            </w:r>
            <w:r w:rsidR="004C78A2">
              <w:rPr>
                <w:webHidden/>
              </w:rPr>
            </w:r>
            <w:r w:rsidR="004C78A2">
              <w:rPr>
                <w:webHidden/>
              </w:rPr>
              <w:fldChar w:fldCharType="separate"/>
            </w:r>
            <w:r w:rsidR="004C78A2">
              <w:rPr>
                <w:webHidden/>
              </w:rPr>
              <w:t>6</w:t>
            </w:r>
            <w:r w:rsidR="004C78A2">
              <w:rPr>
                <w:webHidden/>
              </w:rPr>
              <w:fldChar w:fldCharType="end"/>
            </w:r>
          </w:hyperlink>
        </w:p>
        <w:p w14:paraId="4423D65C" w14:textId="77777777" w:rsidR="004C78A2" w:rsidRDefault="006A4C69">
          <w:pPr>
            <w:pStyle w:val="21"/>
            <w:tabs>
              <w:tab w:val="right" w:leader="dot" w:pos="8296"/>
            </w:tabs>
            <w:rPr>
              <w:rFonts w:asciiTheme="minorHAnsi" w:hAnsiTheme="minorHAnsi"/>
            </w:rPr>
          </w:pPr>
          <w:hyperlink w:anchor="_Toc450509385" w:history="1">
            <w:r w:rsidR="004C78A2" w:rsidRPr="00282985">
              <w:rPr>
                <w:rStyle w:val="a5"/>
              </w:rPr>
              <w:t xml:space="preserve">5. </w:t>
            </w:r>
            <w:r w:rsidR="004C78A2" w:rsidRPr="00282985">
              <w:rPr>
                <w:rStyle w:val="a5"/>
                <w:rFonts w:hint="eastAsia"/>
              </w:rPr>
              <w:t>目标系统功能需求</w:t>
            </w:r>
            <w:r w:rsidR="004C78A2">
              <w:rPr>
                <w:webHidden/>
              </w:rPr>
              <w:tab/>
            </w:r>
            <w:r w:rsidR="004C78A2">
              <w:rPr>
                <w:webHidden/>
              </w:rPr>
              <w:fldChar w:fldCharType="begin"/>
            </w:r>
            <w:r w:rsidR="004C78A2">
              <w:rPr>
                <w:webHidden/>
              </w:rPr>
              <w:instrText xml:space="preserve"> PAGEREF _Toc450509385 \h </w:instrText>
            </w:r>
            <w:r w:rsidR="004C78A2">
              <w:rPr>
                <w:webHidden/>
              </w:rPr>
            </w:r>
            <w:r w:rsidR="004C78A2">
              <w:rPr>
                <w:webHidden/>
              </w:rPr>
              <w:fldChar w:fldCharType="separate"/>
            </w:r>
            <w:r w:rsidR="004C78A2">
              <w:rPr>
                <w:webHidden/>
              </w:rPr>
              <w:t>7</w:t>
            </w:r>
            <w:r w:rsidR="004C78A2">
              <w:rPr>
                <w:webHidden/>
              </w:rPr>
              <w:fldChar w:fldCharType="end"/>
            </w:r>
          </w:hyperlink>
        </w:p>
        <w:p w14:paraId="2DE36130" w14:textId="77777777" w:rsidR="004C78A2" w:rsidRDefault="006A4C69">
          <w:pPr>
            <w:pStyle w:val="31"/>
            <w:tabs>
              <w:tab w:val="right" w:leader="dot" w:pos="8296"/>
            </w:tabs>
            <w:rPr>
              <w:rFonts w:asciiTheme="minorHAnsi" w:hAnsiTheme="minorHAnsi"/>
            </w:rPr>
          </w:pPr>
          <w:hyperlink w:anchor="_Toc450509386" w:history="1">
            <w:r w:rsidR="004C78A2" w:rsidRPr="00282985">
              <w:rPr>
                <w:rStyle w:val="a5"/>
              </w:rPr>
              <w:t xml:space="preserve">5.1 </w:t>
            </w:r>
            <w:r w:rsidR="004C78A2" w:rsidRPr="00282985">
              <w:rPr>
                <w:rStyle w:val="a5"/>
                <w:rFonts w:hint="eastAsia"/>
              </w:rPr>
              <w:t>功能需求模块设计</w:t>
            </w:r>
            <w:r w:rsidR="004C78A2">
              <w:rPr>
                <w:webHidden/>
              </w:rPr>
              <w:tab/>
            </w:r>
            <w:r w:rsidR="004C78A2">
              <w:rPr>
                <w:webHidden/>
              </w:rPr>
              <w:fldChar w:fldCharType="begin"/>
            </w:r>
            <w:r w:rsidR="004C78A2">
              <w:rPr>
                <w:webHidden/>
              </w:rPr>
              <w:instrText xml:space="preserve"> PAGEREF _Toc450509386 \h </w:instrText>
            </w:r>
            <w:r w:rsidR="004C78A2">
              <w:rPr>
                <w:webHidden/>
              </w:rPr>
            </w:r>
            <w:r w:rsidR="004C78A2">
              <w:rPr>
                <w:webHidden/>
              </w:rPr>
              <w:fldChar w:fldCharType="separate"/>
            </w:r>
            <w:r w:rsidR="004C78A2">
              <w:rPr>
                <w:webHidden/>
              </w:rPr>
              <w:t>7</w:t>
            </w:r>
            <w:r w:rsidR="004C78A2">
              <w:rPr>
                <w:webHidden/>
              </w:rPr>
              <w:fldChar w:fldCharType="end"/>
            </w:r>
          </w:hyperlink>
        </w:p>
        <w:p w14:paraId="07143925" w14:textId="77777777" w:rsidR="004C78A2" w:rsidRDefault="006A4C69">
          <w:pPr>
            <w:pStyle w:val="31"/>
            <w:tabs>
              <w:tab w:val="right" w:leader="dot" w:pos="8296"/>
            </w:tabs>
            <w:rPr>
              <w:rFonts w:asciiTheme="minorHAnsi" w:hAnsiTheme="minorHAnsi"/>
            </w:rPr>
          </w:pPr>
          <w:hyperlink w:anchor="_Toc450509387" w:history="1">
            <w:r w:rsidR="004C78A2" w:rsidRPr="00282985">
              <w:rPr>
                <w:rStyle w:val="a5"/>
              </w:rPr>
              <w:t xml:space="preserve">5.2 </w:t>
            </w:r>
            <w:r w:rsidR="004C78A2" w:rsidRPr="00282985">
              <w:rPr>
                <w:rStyle w:val="a5"/>
                <w:rFonts w:hint="eastAsia"/>
              </w:rPr>
              <w:t>模块用例说明</w:t>
            </w:r>
            <w:r w:rsidR="004C78A2">
              <w:rPr>
                <w:webHidden/>
              </w:rPr>
              <w:tab/>
            </w:r>
            <w:r w:rsidR="004C78A2">
              <w:rPr>
                <w:webHidden/>
              </w:rPr>
              <w:fldChar w:fldCharType="begin"/>
            </w:r>
            <w:r w:rsidR="004C78A2">
              <w:rPr>
                <w:webHidden/>
              </w:rPr>
              <w:instrText xml:space="preserve"> PAGEREF _Toc450509387 \h </w:instrText>
            </w:r>
            <w:r w:rsidR="004C78A2">
              <w:rPr>
                <w:webHidden/>
              </w:rPr>
            </w:r>
            <w:r w:rsidR="004C78A2">
              <w:rPr>
                <w:webHidden/>
              </w:rPr>
              <w:fldChar w:fldCharType="separate"/>
            </w:r>
            <w:r w:rsidR="004C78A2">
              <w:rPr>
                <w:webHidden/>
              </w:rPr>
              <w:t>7</w:t>
            </w:r>
            <w:r w:rsidR="004C78A2">
              <w:rPr>
                <w:webHidden/>
              </w:rPr>
              <w:fldChar w:fldCharType="end"/>
            </w:r>
          </w:hyperlink>
        </w:p>
        <w:p w14:paraId="2DE0F797" w14:textId="77777777" w:rsidR="004C78A2" w:rsidRDefault="006A4C69">
          <w:pPr>
            <w:pStyle w:val="21"/>
            <w:tabs>
              <w:tab w:val="right" w:leader="dot" w:pos="8296"/>
            </w:tabs>
            <w:rPr>
              <w:rFonts w:asciiTheme="minorHAnsi" w:hAnsiTheme="minorHAnsi"/>
            </w:rPr>
          </w:pPr>
          <w:hyperlink w:anchor="_Toc450509388" w:history="1">
            <w:r w:rsidR="004C78A2" w:rsidRPr="00282985">
              <w:rPr>
                <w:rStyle w:val="a5"/>
              </w:rPr>
              <w:t xml:space="preserve">6. </w:t>
            </w:r>
            <w:r w:rsidR="004C78A2" w:rsidRPr="00282985">
              <w:rPr>
                <w:rStyle w:val="a5"/>
                <w:rFonts w:hint="eastAsia"/>
              </w:rPr>
              <w:t>目标系统非功能需求</w:t>
            </w:r>
            <w:r w:rsidR="004C78A2">
              <w:rPr>
                <w:webHidden/>
              </w:rPr>
              <w:tab/>
            </w:r>
            <w:r w:rsidR="004C78A2">
              <w:rPr>
                <w:webHidden/>
              </w:rPr>
              <w:fldChar w:fldCharType="begin"/>
            </w:r>
            <w:r w:rsidR="004C78A2">
              <w:rPr>
                <w:webHidden/>
              </w:rPr>
              <w:instrText xml:space="preserve"> PAGEREF _Toc450509388 \h </w:instrText>
            </w:r>
            <w:r w:rsidR="004C78A2">
              <w:rPr>
                <w:webHidden/>
              </w:rPr>
            </w:r>
            <w:r w:rsidR="004C78A2">
              <w:rPr>
                <w:webHidden/>
              </w:rPr>
              <w:fldChar w:fldCharType="separate"/>
            </w:r>
            <w:r w:rsidR="004C78A2">
              <w:rPr>
                <w:webHidden/>
              </w:rPr>
              <w:t>21</w:t>
            </w:r>
            <w:r w:rsidR="004C78A2">
              <w:rPr>
                <w:webHidden/>
              </w:rPr>
              <w:fldChar w:fldCharType="end"/>
            </w:r>
          </w:hyperlink>
        </w:p>
        <w:p w14:paraId="2A8729B5" w14:textId="77777777" w:rsidR="004C78A2" w:rsidRDefault="006A4C69">
          <w:pPr>
            <w:pStyle w:val="31"/>
            <w:tabs>
              <w:tab w:val="right" w:leader="dot" w:pos="8296"/>
            </w:tabs>
            <w:rPr>
              <w:rFonts w:asciiTheme="minorHAnsi" w:hAnsiTheme="minorHAnsi"/>
            </w:rPr>
          </w:pPr>
          <w:hyperlink w:anchor="_Toc450509389" w:history="1">
            <w:r w:rsidR="004C78A2" w:rsidRPr="00282985">
              <w:rPr>
                <w:rStyle w:val="a5"/>
              </w:rPr>
              <w:t xml:space="preserve">6.1 </w:t>
            </w:r>
            <w:r w:rsidR="004C78A2" w:rsidRPr="00282985">
              <w:rPr>
                <w:rStyle w:val="a5"/>
                <w:rFonts w:hint="eastAsia"/>
              </w:rPr>
              <w:t>性能需求描述</w:t>
            </w:r>
            <w:r w:rsidR="004C78A2">
              <w:rPr>
                <w:webHidden/>
              </w:rPr>
              <w:tab/>
            </w:r>
            <w:r w:rsidR="004C78A2">
              <w:rPr>
                <w:webHidden/>
              </w:rPr>
              <w:fldChar w:fldCharType="begin"/>
            </w:r>
            <w:r w:rsidR="004C78A2">
              <w:rPr>
                <w:webHidden/>
              </w:rPr>
              <w:instrText xml:space="preserve"> PAGEREF _Toc450509389 \h </w:instrText>
            </w:r>
            <w:r w:rsidR="004C78A2">
              <w:rPr>
                <w:webHidden/>
              </w:rPr>
            </w:r>
            <w:r w:rsidR="004C78A2">
              <w:rPr>
                <w:webHidden/>
              </w:rPr>
              <w:fldChar w:fldCharType="separate"/>
            </w:r>
            <w:r w:rsidR="004C78A2">
              <w:rPr>
                <w:webHidden/>
              </w:rPr>
              <w:t>21</w:t>
            </w:r>
            <w:r w:rsidR="004C78A2">
              <w:rPr>
                <w:webHidden/>
              </w:rPr>
              <w:fldChar w:fldCharType="end"/>
            </w:r>
          </w:hyperlink>
        </w:p>
        <w:p w14:paraId="1E57D408" w14:textId="77777777" w:rsidR="004C78A2" w:rsidRDefault="006A4C69">
          <w:pPr>
            <w:pStyle w:val="31"/>
            <w:tabs>
              <w:tab w:val="right" w:leader="dot" w:pos="8296"/>
            </w:tabs>
            <w:rPr>
              <w:rFonts w:asciiTheme="minorHAnsi" w:hAnsiTheme="minorHAnsi"/>
            </w:rPr>
          </w:pPr>
          <w:hyperlink w:anchor="_Toc450509390" w:history="1">
            <w:r w:rsidR="004C78A2" w:rsidRPr="00282985">
              <w:rPr>
                <w:rStyle w:val="a5"/>
              </w:rPr>
              <w:t xml:space="preserve">6.2 </w:t>
            </w:r>
            <w:r w:rsidR="004C78A2" w:rsidRPr="00282985">
              <w:rPr>
                <w:rStyle w:val="a5"/>
                <w:rFonts w:hint="eastAsia"/>
              </w:rPr>
              <w:t>可支持性</w:t>
            </w:r>
            <w:r w:rsidR="004C78A2">
              <w:rPr>
                <w:webHidden/>
              </w:rPr>
              <w:tab/>
            </w:r>
            <w:r w:rsidR="004C78A2">
              <w:rPr>
                <w:webHidden/>
              </w:rPr>
              <w:fldChar w:fldCharType="begin"/>
            </w:r>
            <w:r w:rsidR="004C78A2">
              <w:rPr>
                <w:webHidden/>
              </w:rPr>
              <w:instrText xml:space="preserve"> PAGEREF _Toc450509390 \h </w:instrText>
            </w:r>
            <w:r w:rsidR="004C78A2">
              <w:rPr>
                <w:webHidden/>
              </w:rPr>
            </w:r>
            <w:r w:rsidR="004C78A2">
              <w:rPr>
                <w:webHidden/>
              </w:rPr>
              <w:fldChar w:fldCharType="separate"/>
            </w:r>
            <w:r w:rsidR="004C78A2">
              <w:rPr>
                <w:webHidden/>
              </w:rPr>
              <w:t>22</w:t>
            </w:r>
            <w:r w:rsidR="004C78A2">
              <w:rPr>
                <w:webHidden/>
              </w:rPr>
              <w:fldChar w:fldCharType="end"/>
            </w:r>
          </w:hyperlink>
        </w:p>
        <w:p w14:paraId="2A6DF121" w14:textId="77777777" w:rsidR="004C78A2" w:rsidRDefault="006A4C69">
          <w:pPr>
            <w:pStyle w:val="31"/>
            <w:tabs>
              <w:tab w:val="right" w:leader="dot" w:pos="8296"/>
            </w:tabs>
            <w:rPr>
              <w:rFonts w:asciiTheme="minorHAnsi" w:hAnsiTheme="minorHAnsi"/>
            </w:rPr>
          </w:pPr>
          <w:hyperlink w:anchor="_Toc450509391" w:history="1">
            <w:r w:rsidR="004C78A2" w:rsidRPr="00282985">
              <w:rPr>
                <w:rStyle w:val="a5"/>
              </w:rPr>
              <w:t xml:space="preserve">6.3 </w:t>
            </w:r>
            <w:r w:rsidR="004C78A2" w:rsidRPr="00282985">
              <w:rPr>
                <w:rStyle w:val="a5"/>
                <w:rFonts w:hint="eastAsia"/>
              </w:rPr>
              <w:t>用户手册</w:t>
            </w:r>
            <w:r w:rsidR="004C78A2">
              <w:rPr>
                <w:webHidden/>
              </w:rPr>
              <w:tab/>
            </w:r>
            <w:r w:rsidR="004C78A2">
              <w:rPr>
                <w:webHidden/>
              </w:rPr>
              <w:fldChar w:fldCharType="begin"/>
            </w:r>
            <w:r w:rsidR="004C78A2">
              <w:rPr>
                <w:webHidden/>
              </w:rPr>
              <w:instrText xml:space="preserve"> PAGEREF _Toc450509391 \h </w:instrText>
            </w:r>
            <w:r w:rsidR="004C78A2">
              <w:rPr>
                <w:webHidden/>
              </w:rPr>
            </w:r>
            <w:r w:rsidR="004C78A2">
              <w:rPr>
                <w:webHidden/>
              </w:rPr>
              <w:fldChar w:fldCharType="separate"/>
            </w:r>
            <w:r w:rsidR="004C78A2">
              <w:rPr>
                <w:webHidden/>
              </w:rPr>
              <w:t>22</w:t>
            </w:r>
            <w:r w:rsidR="004C78A2">
              <w:rPr>
                <w:webHidden/>
              </w:rPr>
              <w:fldChar w:fldCharType="end"/>
            </w:r>
          </w:hyperlink>
        </w:p>
        <w:p w14:paraId="56C837A2" w14:textId="77777777" w:rsidR="004C78A2" w:rsidRDefault="006A4C69">
          <w:pPr>
            <w:pStyle w:val="21"/>
            <w:tabs>
              <w:tab w:val="right" w:leader="dot" w:pos="8296"/>
            </w:tabs>
            <w:rPr>
              <w:rFonts w:asciiTheme="minorHAnsi" w:hAnsiTheme="minorHAnsi"/>
            </w:rPr>
          </w:pPr>
          <w:hyperlink w:anchor="_Toc450509392" w:history="1">
            <w:r w:rsidR="004C78A2" w:rsidRPr="00282985">
              <w:rPr>
                <w:rStyle w:val="a5"/>
              </w:rPr>
              <w:t xml:space="preserve">7. </w:t>
            </w:r>
            <w:r w:rsidR="004C78A2" w:rsidRPr="00282985">
              <w:rPr>
                <w:rStyle w:val="a5"/>
                <w:rFonts w:hint="eastAsia"/>
              </w:rPr>
              <w:t>目标系统界面与接口需求</w:t>
            </w:r>
            <w:r w:rsidR="004C78A2">
              <w:rPr>
                <w:webHidden/>
              </w:rPr>
              <w:tab/>
            </w:r>
            <w:r w:rsidR="004C78A2">
              <w:rPr>
                <w:webHidden/>
              </w:rPr>
              <w:fldChar w:fldCharType="begin"/>
            </w:r>
            <w:r w:rsidR="004C78A2">
              <w:rPr>
                <w:webHidden/>
              </w:rPr>
              <w:instrText xml:space="preserve"> PAGEREF _Toc450509392 \h </w:instrText>
            </w:r>
            <w:r w:rsidR="004C78A2">
              <w:rPr>
                <w:webHidden/>
              </w:rPr>
            </w:r>
            <w:r w:rsidR="004C78A2">
              <w:rPr>
                <w:webHidden/>
              </w:rPr>
              <w:fldChar w:fldCharType="separate"/>
            </w:r>
            <w:r w:rsidR="004C78A2">
              <w:rPr>
                <w:webHidden/>
              </w:rPr>
              <w:t>22</w:t>
            </w:r>
            <w:r w:rsidR="004C78A2">
              <w:rPr>
                <w:webHidden/>
              </w:rPr>
              <w:fldChar w:fldCharType="end"/>
            </w:r>
          </w:hyperlink>
        </w:p>
        <w:p w14:paraId="5A0B27FA" w14:textId="77777777" w:rsidR="004C78A2" w:rsidRDefault="006A4C69">
          <w:pPr>
            <w:pStyle w:val="31"/>
            <w:tabs>
              <w:tab w:val="right" w:leader="dot" w:pos="8296"/>
            </w:tabs>
            <w:rPr>
              <w:rFonts w:asciiTheme="minorHAnsi" w:hAnsiTheme="minorHAnsi"/>
            </w:rPr>
          </w:pPr>
          <w:hyperlink w:anchor="_Toc450509393" w:history="1">
            <w:r w:rsidR="004C78A2" w:rsidRPr="00282985">
              <w:rPr>
                <w:rStyle w:val="a5"/>
              </w:rPr>
              <w:t xml:space="preserve">7.1 </w:t>
            </w:r>
            <w:r w:rsidR="004C78A2" w:rsidRPr="00282985">
              <w:rPr>
                <w:rStyle w:val="a5"/>
                <w:rFonts w:hint="eastAsia"/>
              </w:rPr>
              <w:t>界面需求</w:t>
            </w:r>
            <w:r w:rsidR="004C78A2">
              <w:rPr>
                <w:webHidden/>
              </w:rPr>
              <w:tab/>
            </w:r>
            <w:r w:rsidR="004C78A2">
              <w:rPr>
                <w:webHidden/>
              </w:rPr>
              <w:fldChar w:fldCharType="begin"/>
            </w:r>
            <w:r w:rsidR="004C78A2">
              <w:rPr>
                <w:webHidden/>
              </w:rPr>
              <w:instrText xml:space="preserve"> PAGEREF _Toc450509393 \h </w:instrText>
            </w:r>
            <w:r w:rsidR="004C78A2">
              <w:rPr>
                <w:webHidden/>
              </w:rPr>
            </w:r>
            <w:r w:rsidR="004C78A2">
              <w:rPr>
                <w:webHidden/>
              </w:rPr>
              <w:fldChar w:fldCharType="separate"/>
            </w:r>
            <w:r w:rsidR="004C78A2">
              <w:rPr>
                <w:webHidden/>
              </w:rPr>
              <w:t>22</w:t>
            </w:r>
            <w:r w:rsidR="004C78A2">
              <w:rPr>
                <w:webHidden/>
              </w:rPr>
              <w:fldChar w:fldCharType="end"/>
            </w:r>
          </w:hyperlink>
        </w:p>
        <w:p w14:paraId="790991C3" w14:textId="77777777" w:rsidR="004C78A2" w:rsidRDefault="006A4C69">
          <w:pPr>
            <w:pStyle w:val="31"/>
            <w:tabs>
              <w:tab w:val="right" w:leader="dot" w:pos="8296"/>
            </w:tabs>
            <w:rPr>
              <w:rFonts w:asciiTheme="minorHAnsi" w:hAnsiTheme="minorHAnsi"/>
            </w:rPr>
          </w:pPr>
          <w:hyperlink w:anchor="_Toc450509394" w:history="1">
            <w:r w:rsidR="004C78A2" w:rsidRPr="00282985">
              <w:rPr>
                <w:rStyle w:val="a5"/>
              </w:rPr>
              <w:t xml:space="preserve">7.2 </w:t>
            </w:r>
            <w:r w:rsidR="004C78A2" w:rsidRPr="00282985">
              <w:rPr>
                <w:rStyle w:val="a5"/>
                <w:rFonts w:hint="eastAsia"/>
              </w:rPr>
              <w:t>接口需求点列表</w:t>
            </w:r>
            <w:r w:rsidR="004C78A2">
              <w:rPr>
                <w:webHidden/>
              </w:rPr>
              <w:tab/>
            </w:r>
            <w:r w:rsidR="004C78A2">
              <w:rPr>
                <w:webHidden/>
              </w:rPr>
              <w:fldChar w:fldCharType="begin"/>
            </w:r>
            <w:r w:rsidR="004C78A2">
              <w:rPr>
                <w:webHidden/>
              </w:rPr>
              <w:instrText xml:space="preserve"> PAGEREF _Toc450509394 \h </w:instrText>
            </w:r>
            <w:r w:rsidR="004C78A2">
              <w:rPr>
                <w:webHidden/>
              </w:rPr>
            </w:r>
            <w:r w:rsidR="004C78A2">
              <w:rPr>
                <w:webHidden/>
              </w:rPr>
              <w:fldChar w:fldCharType="separate"/>
            </w:r>
            <w:r w:rsidR="004C78A2">
              <w:rPr>
                <w:webHidden/>
              </w:rPr>
              <w:t>22</w:t>
            </w:r>
            <w:r w:rsidR="004C78A2">
              <w:rPr>
                <w:webHidden/>
              </w:rPr>
              <w:fldChar w:fldCharType="end"/>
            </w:r>
          </w:hyperlink>
        </w:p>
        <w:p w14:paraId="7F29CDE9" w14:textId="77777777" w:rsidR="004C78A2" w:rsidRDefault="006A4C69">
          <w:pPr>
            <w:pStyle w:val="21"/>
            <w:tabs>
              <w:tab w:val="right" w:leader="dot" w:pos="8296"/>
            </w:tabs>
            <w:rPr>
              <w:rFonts w:asciiTheme="minorHAnsi" w:hAnsiTheme="minorHAnsi"/>
            </w:rPr>
          </w:pPr>
          <w:hyperlink w:anchor="_Toc450509395" w:history="1">
            <w:r w:rsidR="004C78A2" w:rsidRPr="00282985">
              <w:rPr>
                <w:rStyle w:val="a5"/>
              </w:rPr>
              <w:t xml:space="preserve">8. </w:t>
            </w:r>
            <w:r w:rsidR="004C78A2" w:rsidRPr="00282985">
              <w:rPr>
                <w:rStyle w:val="a5"/>
                <w:rFonts w:hint="eastAsia"/>
              </w:rPr>
              <w:t>目标系统其他需求</w:t>
            </w:r>
            <w:r w:rsidR="004C78A2">
              <w:rPr>
                <w:webHidden/>
              </w:rPr>
              <w:tab/>
            </w:r>
            <w:r w:rsidR="004C78A2">
              <w:rPr>
                <w:webHidden/>
              </w:rPr>
              <w:fldChar w:fldCharType="begin"/>
            </w:r>
            <w:r w:rsidR="004C78A2">
              <w:rPr>
                <w:webHidden/>
              </w:rPr>
              <w:instrText xml:space="preserve"> PAGEREF _Toc450509395 \h </w:instrText>
            </w:r>
            <w:r w:rsidR="004C78A2">
              <w:rPr>
                <w:webHidden/>
              </w:rPr>
            </w:r>
            <w:r w:rsidR="004C78A2">
              <w:rPr>
                <w:webHidden/>
              </w:rPr>
              <w:fldChar w:fldCharType="separate"/>
            </w:r>
            <w:r w:rsidR="004C78A2">
              <w:rPr>
                <w:webHidden/>
              </w:rPr>
              <w:t>23</w:t>
            </w:r>
            <w:r w:rsidR="004C78A2">
              <w:rPr>
                <w:webHidden/>
              </w:rPr>
              <w:fldChar w:fldCharType="end"/>
            </w:r>
          </w:hyperlink>
        </w:p>
        <w:p w14:paraId="01CD6F64" w14:textId="77777777" w:rsidR="004C78A2" w:rsidRDefault="006A4C69">
          <w:pPr>
            <w:pStyle w:val="31"/>
            <w:tabs>
              <w:tab w:val="right" w:leader="dot" w:pos="8296"/>
            </w:tabs>
            <w:rPr>
              <w:rFonts w:asciiTheme="minorHAnsi" w:hAnsiTheme="minorHAnsi"/>
            </w:rPr>
          </w:pPr>
          <w:hyperlink w:anchor="_Toc450509396" w:history="1">
            <w:r w:rsidR="004C78A2" w:rsidRPr="00282985">
              <w:rPr>
                <w:rStyle w:val="a5"/>
              </w:rPr>
              <w:t xml:space="preserve">8.1 </w:t>
            </w:r>
            <w:r w:rsidR="004C78A2" w:rsidRPr="00282985">
              <w:rPr>
                <w:rStyle w:val="a5"/>
                <w:rFonts w:hint="eastAsia"/>
              </w:rPr>
              <w:t>安全性</w:t>
            </w:r>
            <w:r w:rsidR="004C78A2">
              <w:rPr>
                <w:webHidden/>
              </w:rPr>
              <w:tab/>
            </w:r>
            <w:r w:rsidR="004C78A2">
              <w:rPr>
                <w:webHidden/>
              </w:rPr>
              <w:fldChar w:fldCharType="begin"/>
            </w:r>
            <w:r w:rsidR="004C78A2">
              <w:rPr>
                <w:webHidden/>
              </w:rPr>
              <w:instrText xml:space="preserve"> PAGEREF _Toc450509396 \h </w:instrText>
            </w:r>
            <w:r w:rsidR="004C78A2">
              <w:rPr>
                <w:webHidden/>
              </w:rPr>
            </w:r>
            <w:r w:rsidR="004C78A2">
              <w:rPr>
                <w:webHidden/>
              </w:rPr>
              <w:fldChar w:fldCharType="separate"/>
            </w:r>
            <w:r w:rsidR="004C78A2">
              <w:rPr>
                <w:webHidden/>
              </w:rPr>
              <w:t>23</w:t>
            </w:r>
            <w:r w:rsidR="004C78A2">
              <w:rPr>
                <w:webHidden/>
              </w:rPr>
              <w:fldChar w:fldCharType="end"/>
            </w:r>
          </w:hyperlink>
        </w:p>
        <w:p w14:paraId="4136F9AA" w14:textId="77777777" w:rsidR="004C78A2" w:rsidRDefault="006A4C69">
          <w:pPr>
            <w:pStyle w:val="31"/>
            <w:tabs>
              <w:tab w:val="right" w:leader="dot" w:pos="8296"/>
            </w:tabs>
            <w:rPr>
              <w:rFonts w:asciiTheme="minorHAnsi" w:hAnsiTheme="minorHAnsi"/>
            </w:rPr>
          </w:pPr>
          <w:hyperlink w:anchor="_Toc450509397" w:history="1">
            <w:r w:rsidR="004C78A2" w:rsidRPr="00282985">
              <w:rPr>
                <w:rStyle w:val="a5"/>
              </w:rPr>
              <w:t xml:space="preserve">8.2 </w:t>
            </w:r>
            <w:r w:rsidR="004C78A2" w:rsidRPr="00282985">
              <w:rPr>
                <w:rStyle w:val="a5"/>
                <w:rFonts w:hint="eastAsia"/>
              </w:rPr>
              <w:t>可靠性</w:t>
            </w:r>
            <w:r w:rsidR="004C78A2">
              <w:rPr>
                <w:webHidden/>
              </w:rPr>
              <w:tab/>
            </w:r>
            <w:r w:rsidR="004C78A2">
              <w:rPr>
                <w:webHidden/>
              </w:rPr>
              <w:fldChar w:fldCharType="begin"/>
            </w:r>
            <w:r w:rsidR="004C78A2">
              <w:rPr>
                <w:webHidden/>
              </w:rPr>
              <w:instrText xml:space="preserve"> PAGEREF _Toc450509397 \h </w:instrText>
            </w:r>
            <w:r w:rsidR="004C78A2">
              <w:rPr>
                <w:webHidden/>
              </w:rPr>
            </w:r>
            <w:r w:rsidR="004C78A2">
              <w:rPr>
                <w:webHidden/>
              </w:rPr>
              <w:fldChar w:fldCharType="separate"/>
            </w:r>
            <w:r w:rsidR="004C78A2">
              <w:rPr>
                <w:webHidden/>
              </w:rPr>
              <w:t>23</w:t>
            </w:r>
            <w:r w:rsidR="004C78A2">
              <w:rPr>
                <w:webHidden/>
              </w:rPr>
              <w:fldChar w:fldCharType="end"/>
            </w:r>
          </w:hyperlink>
        </w:p>
        <w:p w14:paraId="7514BA49" w14:textId="77777777" w:rsidR="004C78A2" w:rsidRDefault="006A4C69">
          <w:pPr>
            <w:pStyle w:val="31"/>
            <w:tabs>
              <w:tab w:val="right" w:leader="dot" w:pos="8296"/>
            </w:tabs>
            <w:rPr>
              <w:rFonts w:asciiTheme="minorHAnsi" w:hAnsiTheme="minorHAnsi"/>
            </w:rPr>
          </w:pPr>
          <w:hyperlink w:anchor="_Toc450509398" w:history="1">
            <w:r w:rsidR="004C78A2" w:rsidRPr="00282985">
              <w:rPr>
                <w:rStyle w:val="a5"/>
              </w:rPr>
              <w:t xml:space="preserve">8.3 </w:t>
            </w:r>
            <w:r w:rsidR="004C78A2" w:rsidRPr="00282985">
              <w:rPr>
                <w:rStyle w:val="a5"/>
                <w:rFonts w:hint="eastAsia"/>
              </w:rPr>
              <w:t>灵活性</w:t>
            </w:r>
            <w:r w:rsidR="004C78A2">
              <w:rPr>
                <w:webHidden/>
              </w:rPr>
              <w:tab/>
            </w:r>
            <w:r w:rsidR="004C78A2">
              <w:rPr>
                <w:webHidden/>
              </w:rPr>
              <w:fldChar w:fldCharType="begin"/>
            </w:r>
            <w:r w:rsidR="004C78A2">
              <w:rPr>
                <w:webHidden/>
              </w:rPr>
              <w:instrText xml:space="preserve"> PAGEREF _Toc450509398 \h </w:instrText>
            </w:r>
            <w:r w:rsidR="004C78A2">
              <w:rPr>
                <w:webHidden/>
              </w:rPr>
            </w:r>
            <w:r w:rsidR="004C78A2">
              <w:rPr>
                <w:webHidden/>
              </w:rPr>
              <w:fldChar w:fldCharType="separate"/>
            </w:r>
            <w:r w:rsidR="004C78A2">
              <w:rPr>
                <w:webHidden/>
              </w:rPr>
              <w:t>23</w:t>
            </w:r>
            <w:r w:rsidR="004C78A2">
              <w:rPr>
                <w:webHidden/>
              </w:rPr>
              <w:fldChar w:fldCharType="end"/>
            </w:r>
          </w:hyperlink>
        </w:p>
        <w:p w14:paraId="373B76F5" w14:textId="77777777" w:rsidR="004C78A2" w:rsidRDefault="006A4C69">
          <w:pPr>
            <w:pStyle w:val="31"/>
            <w:tabs>
              <w:tab w:val="right" w:leader="dot" w:pos="8296"/>
            </w:tabs>
            <w:rPr>
              <w:rFonts w:asciiTheme="minorHAnsi" w:hAnsiTheme="minorHAnsi"/>
            </w:rPr>
          </w:pPr>
          <w:hyperlink w:anchor="_Toc450509399" w:history="1">
            <w:r w:rsidR="004C78A2" w:rsidRPr="00282985">
              <w:rPr>
                <w:rStyle w:val="a5"/>
              </w:rPr>
              <w:t xml:space="preserve">8.4 </w:t>
            </w:r>
            <w:r w:rsidR="004C78A2" w:rsidRPr="00282985">
              <w:rPr>
                <w:rStyle w:val="a5"/>
                <w:rFonts w:hint="eastAsia"/>
              </w:rPr>
              <w:t>界面需求</w:t>
            </w:r>
            <w:r w:rsidR="004C78A2">
              <w:rPr>
                <w:webHidden/>
              </w:rPr>
              <w:tab/>
            </w:r>
            <w:r w:rsidR="004C78A2">
              <w:rPr>
                <w:webHidden/>
              </w:rPr>
              <w:fldChar w:fldCharType="begin"/>
            </w:r>
            <w:r w:rsidR="004C78A2">
              <w:rPr>
                <w:webHidden/>
              </w:rPr>
              <w:instrText xml:space="preserve"> PAGEREF _Toc450509399 \h </w:instrText>
            </w:r>
            <w:r w:rsidR="004C78A2">
              <w:rPr>
                <w:webHidden/>
              </w:rPr>
            </w:r>
            <w:r w:rsidR="004C78A2">
              <w:rPr>
                <w:webHidden/>
              </w:rPr>
              <w:fldChar w:fldCharType="separate"/>
            </w:r>
            <w:r w:rsidR="004C78A2">
              <w:rPr>
                <w:webHidden/>
              </w:rPr>
              <w:t>23</w:t>
            </w:r>
            <w:r w:rsidR="004C78A2">
              <w:rPr>
                <w:webHidden/>
              </w:rPr>
              <w:fldChar w:fldCharType="end"/>
            </w:r>
          </w:hyperlink>
        </w:p>
        <w:p w14:paraId="7F4F7954" w14:textId="77777777" w:rsidR="004C78A2" w:rsidRDefault="006A4C69">
          <w:pPr>
            <w:pStyle w:val="31"/>
            <w:tabs>
              <w:tab w:val="right" w:leader="dot" w:pos="8296"/>
            </w:tabs>
            <w:rPr>
              <w:rFonts w:asciiTheme="minorHAnsi" w:hAnsiTheme="minorHAnsi"/>
            </w:rPr>
          </w:pPr>
          <w:hyperlink w:anchor="_Toc450509400" w:history="1">
            <w:r w:rsidR="004C78A2" w:rsidRPr="00282985">
              <w:rPr>
                <w:rStyle w:val="a5"/>
              </w:rPr>
              <w:t xml:space="preserve">8.5 </w:t>
            </w:r>
            <w:r w:rsidR="004C78A2" w:rsidRPr="00282985">
              <w:rPr>
                <w:rStyle w:val="a5"/>
                <w:rFonts w:hint="eastAsia"/>
              </w:rPr>
              <w:t>扩展性</w:t>
            </w:r>
            <w:r w:rsidR="004C78A2">
              <w:rPr>
                <w:webHidden/>
              </w:rPr>
              <w:tab/>
            </w:r>
            <w:r w:rsidR="004C78A2">
              <w:rPr>
                <w:webHidden/>
              </w:rPr>
              <w:fldChar w:fldCharType="begin"/>
            </w:r>
            <w:r w:rsidR="004C78A2">
              <w:rPr>
                <w:webHidden/>
              </w:rPr>
              <w:instrText xml:space="preserve"> PAGEREF _Toc450509400 \h </w:instrText>
            </w:r>
            <w:r w:rsidR="004C78A2">
              <w:rPr>
                <w:webHidden/>
              </w:rPr>
            </w:r>
            <w:r w:rsidR="004C78A2">
              <w:rPr>
                <w:webHidden/>
              </w:rPr>
              <w:fldChar w:fldCharType="separate"/>
            </w:r>
            <w:r w:rsidR="004C78A2">
              <w:rPr>
                <w:webHidden/>
              </w:rPr>
              <w:t>23</w:t>
            </w:r>
            <w:r w:rsidR="004C78A2">
              <w:rPr>
                <w:webHidden/>
              </w:rPr>
              <w:fldChar w:fldCharType="end"/>
            </w:r>
          </w:hyperlink>
        </w:p>
        <w:p w14:paraId="26EE9409" w14:textId="77777777" w:rsidR="004C78A2" w:rsidRDefault="006A4C69">
          <w:pPr>
            <w:pStyle w:val="31"/>
            <w:tabs>
              <w:tab w:val="right" w:leader="dot" w:pos="8296"/>
            </w:tabs>
            <w:rPr>
              <w:rFonts w:asciiTheme="minorHAnsi" w:hAnsiTheme="minorHAnsi"/>
            </w:rPr>
          </w:pPr>
          <w:hyperlink w:anchor="_Toc450509401" w:history="1">
            <w:r w:rsidR="004C78A2" w:rsidRPr="00282985">
              <w:rPr>
                <w:rStyle w:val="a5"/>
              </w:rPr>
              <w:t xml:space="preserve">8.6 </w:t>
            </w:r>
            <w:r w:rsidR="004C78A2" w:rsidRPr="00282985">
              <w:rPr>
                <w:rStyle w:val="a5"/>
                <w:rFonts w:hint="eastAsia"/>
              </w:rPr>
              <w:t>故障处理能力</w:t>
            </w:r>
            <w:r w:rsidR="004C78A2">
              <w:rPr>
                <w:webHidden/>
              </w:rPr>
              <w:tab/>
            </w:r>
            <w:r w:rsidR="004C78A2">
              <w:rPr>
                <w:webHidden/>
              </w:rPr>
              <w:fldChar w:fldCharType="begin"/>
            </w:r>
            <w:r w:rsidR="004C78A2">
              <w:rPr>
                <w:webHidden/>
              </w:rPr>
              <w:instrText xml:space="preserve"> PAGEREF _Toc450509401 \h </w:instrText>
            </w:r>
            <w:r w:rsidR="004C78A2">
              <w:rPr>
                <w:webHidden/>
              </w:rPr>
            </w:r>
            <w:r w:rsidR="004C78A2">
              <w:rPr>
                <w:webHidden/>
              </w:rPr>
              <w:fldChar w:fldCharType="separate"/>
            </w:r>
            <w:r w:rsidR="004C78A2">
              <w:rPr>
                <w:webHidden/>
              </w:rPr>
              <w:t>23</w:t>
            </w:r>
            <w:r w:rsidR="004C78A2">
              <w:rPr>
                <w:webHidden/>
              </w:rPr>
              <w:fldChar w:fldCharType="end"/>
            </w:r>
          </w:hyperlink>
        </w:p>
        <w:p w14:paraId="29B1F550" w14:textId="77777777" w:rsidR="004C78A2" w:rsidRDefault="006A4C69">
          <w:pPr>
            <w:pStyle w:val="31"/>
            <w:tabs>
              <w:tab w:val="right" w:leader="dot" w:pos="8296"/>
            </w:tabs>
            <w:rPr>
              <w:rFonts w:asciiTheme="minorHAnsi" w:hAnsiTheme="minorHAnsi"/>
            </w:rPr>
          </w:pPr>
          <w:hyperlink w:anchor="_Toc450509402" w:history="1">
            <w:r w:rsidR="004C78A2" w:rsidRPr="00282985">
              <w:rPr>
                <w:rStyle w:val="a5"/>
              </w:rPr>
              <w:t xml:space="preserve">8.7 </w:t>
            </w:r>
            <w:r w:rsidR="004C78A2" w:rsidRPr="00282985">
              <w:rPr>
                <w:rStyle w:val="a5"/>
                <w:rFonts w:hint="eastAsia"/>
              </w:rPr>
              <w:t>特殊需求</w:t>
            </w:r>
            <w:r w:rsidR="004C78A2">
              <w:rPr>
                <w:webHidden/>
              </w:rPr>
              <w:tab/>
            </w:r>
            <w:r w:rsidR="004C78A2">
              <w:rPr>
                <w:webHidden/>
              </w:rPr>
              <w:fldChar w:fldCharType="begin"/>
            </w:r>
            <w:r w:rsidR="004C78A2">
              <w:rPr>
                <w:webHidden/>
              </w:rPr>
              <w:instrText xml:space="preserve"> PAGEREF _Toc450509402 \h </w:instrText>
            </w:r>
            <w:r w:rsidR="004C78A2">
              <w:rPr>
                <w:webHidden/>
              </w:rPr>
            </w:r>
            <w:r w:rsidR="004C78A2">
              <w:rPr>
                <w:webHidden/>
              </w:rPr>
              <w:fldChar w:fldCharType="separate"/>
            </w:r>
            <w:r w:rsidR="004C78A2">
              <w:rPr>
                <w:webHidden/>
              </w:rPr>
              <w:t>23</w:t>
            </w:r>
            <w:r w:rsidR="004C78A2">
              <w:rPr>
                <w:webHidden/>
              </w:rPr>
              <w:fldChar w:fldCharType="end"/>
            </w:r>
          </w:hyperlink>
        </w:p>
        <w:p w14:paraId="2B1CC1F3" w14:textId="77777777" w:rsidR="004C78A2" w:rsidRDefault="006A4C69">
          <w:pPr>
            <w:pStyle w:val="21"/>
            <w:tabs>
              <w:tab w:val="right" w:leader="dot" w:pos="8296"/>
            </w:tabs>
            <w:rPr>
              <w:rFonts w:asciiTheme="minorHAnsi" w:hAnsiTheme="minorHAnsi"/>
            </w:rPr>
          </w:pPr>
          <w:hyperlink w:anchor="_Toc450509403" w:history="1">
            <w:r w:rsidR="004C78A2" w:rsidRPr="00282985">
              <w:rPr>
                <w:rStyle w:val="a5"/>
              </w:rPr>
              <w:t xml:space="preserve">9. </w:t>
            </w:r>
            <w:r w:rsidR="004C78A2" w:rsidRPr="00282985">
              <w:rPr>
                <w:rStyle w:val="a5"/>
                <w:rFonts w:hint="eastAsia"/>
              </w:rPr>
              <w:t>目标系统假设与约束条件</w:t>
            </w:r>
            <w:r w:rsidR="004C78A2">
              <w:rPr>
                <w:webHidden/>
              </w:rPr>
              <w:tab/>
            </w:r>
            <w:r w:rsidR="004C78A2">
              <w:rPr>
                <w:webHidden/>
              </w:rPr>
              <w:fldChar w:fldCharType="begin"/>
            </w:r>
            <w:r w:rsidR="004C78A2">
              <w:rPr>
                <w:webHidden/>
              </w:rPr>
              <w:instrText xml:space="preserve"> PAGEREF _Toc450509403 \h </w:instrText>
            </w:r>
            <w:r w:rsidR="004C78A2">
              <w:rPr>
                <w:webHidden/>
              </w:rPr>
            </w:r>
            <w:r w:rsidR="004C78A2">
              <w:rPr>
                <w:webHidden/>
              </w:rPr>
              <w:fldChar w:fldCharType="separate"/>
            </w:r>
            <w:r w:rsidR="004C78A2">
              <w:rPr>
                <w:webHidden/>
              </w:rPr>
              <w:t>23</w:t>
            </w:r>
            <w:r w:rsidR="004C78A2">
              <w:rPr>
                <w:webHidden/>
              </w:rPr>
              <w:fldChar w:fldCharType="end"/>
            </w:r>
          </w:hyperlink>
        </w:p>
        <w:p w14:paraId="2BCBF9E9" w14:textId="77777777" w:rsidR="000B1C64" w:rsidRDefault="000B1C64" w:rsidP="00A05D17">
          <w:r>
            <w:rPr>
              <w:lang w:val="zh-CN"/>
            </w:rPr>
            <w:fldChar w:fldCharType="end"/>
          </w:r>
        </w:p>
      </w:sdtContent>
    </w:sdt>
    <w:p w14:paraId="4B3F1CEF" w14:textId="77777777" w:rsidR="000B1C64" w:rsidRDefault="000B1C64" w:rsidP="00A05D17"/>
    <w:p w14:paraId="4F45ECFE" w14:textId="77777777" w:rsidR="000B1C64" w:rsidRDefault="000B1C64" w:rsidP="00A05D17"/>
    <w:p w14:paraId="48A1A2E4" w14:textId="77777777" w:rsidR="00D649A9" w:rsidRDefault="00D649A9" w:rsidP="00A05D17"/>
    <w:p w14:paraId="5B595BD8" w14:textId="77777777" w:rsidR="00A05D17" w:rsidRDefault="004D0EC1" w:rsidP="00A05D17">
      <w:pPr>
        <w:pStyle w:val="2"/>
      </w:pPr>
      <w:bookmarkStart w:id="0" w:name="_Toc450509367"/>
      <w:r w:rsidRPr="004D0EC1">
        <w:rPr>
          <w:rFonts w:hint="eastAsia"/>
        </w:rPr>
        <w:t>1</w:t>
      </w:r>
      <w:r w:rsidRPr="004D0EC1">
        <w:rPr>
          <w:rFonts w:hint="eastAsia"/>
        </w:rPr>
        <w:t>．</w:t>
      </w:r>
      <w:r>
        <w:rPr>
          <w:rFonts w:hint="eastAsia"/>
        </w:rPr>
        <w:t>概述</w:t>
      </w:r>
      <w:bookmarkEnd w:id="0"/>
    </w:p>
    <w:p w14:paraId="0E255CF7" w14:textId="77777777" w:rsidR="00A05D17" w:rsidRDefault="00A05D17" w:rsidP="00A05D17">
      <w:r>
        <w:tab/>
      </w:r>
      <w:r>
        <w:t>本文档</w:t>
      </w:r>
      <w:r w:rsidR="003351EC">
        <w:rPr>
          <w:rFonts w:hint="eastAsia"/>
        </w:rPr>
        <w:t>（需求规格说明书）</w:t>
      </w:r>
      <w:r>
        <w:t>是进行项目策划</w:t>
      </w:r>
      <w:r>
        <w:rPr>
          <w:rFonts w:hint="eastAsia"/>
        </w:rPr>
        <w:t>、</w:t>
      </w:r>
      <w:r>
        <w:t>概要设计和详细设计的基础</w:t>
      </w:r>
      <w:r>
        <w:rPr>
          <w:rFonts w:hint="eastAsia"/>
        </w:rPr>
        <w:t>，</w:t>
      </w:r>
      <w:r>
        <w:t>也是软件企业测试部门进行内部验收测试的依据</w:t>
      </w:r>
      <w:r>
        <w:rPr>
          <w:rFonts w:hint="eastAsia"/>
        </w:rPr>
        <w:t>。编写此文档的目的是进一步定制软件开发的细节问题，</w:t>
      </w:r>
      <w:r w:rsidR="00785BDC">
        <w:rPr>
          <w:rFonts w:hint="eastAsia"/>
        </w:rPr>
        <w:t>明确具体需求，</w:t>
      </w:r>
      <w:r>
        <w:rPr>
          <w:rFonts w:hint="eastAsia"/>
        </w:rPr>
        <w:t>从而使本应用软件的开发工作更具体。为了使用户、软件开发者及分析测试人员对该软件的初始规定有一个共同的理解，它说明了本软件的各项功能需求、性能需求和数据需求，明确标识各项功能的具体含义，阐述实用背景及范围，提供客户解决问题或达到目标所需要的条件或权能，提供一个度量和遵循的基准。具体而言，编写软件需求说明的目的是为所开发的软件提出：</w:t>
      </w:r>
    </w:p>
    <w:p w14:paraId="4A6C2DFF" w14:textId="77777777" w:rsidR="00A05D17" w:rsidRDefault="00A05D17" w:rsidP="00092D55">
      <w:pPr>
        <w:pStyle w:val="aa"/>
        <w:numPr>
          <w:ilvl w:val="0"/>
          <w:numId w:val="1"/>
        </w:numPr>
        <w:ind w:firstLineChars="0"/>
      </w:pPr>
      <w:r>
        <w:rPr>
          <w:rFonts w:hint="eastAsia"/>
        </w:rPr>
        <w:t>软件设计总体要求，作为软件开发人员、软件测试人员相互了解的基础。</w:t>
      </w:r>
    </w:p>
    <w:p w14:paraId="332D674E" w14:textId="77777777" w:rsidR="00785BDC" w:rsidRPr="00A05D17" w:rsidRDefault="00785BDC" w:rsidP="00092D55">
      <w:pPr>
        <w:pStyle w:val="aa"/>
        <w:numPr>
          <w:ilvl w:val="0"/>
          <w:numId w:val="1"/>
        </w:numPr>
        <w:ind w:firstLineChars="0"/>
      </w:pPr>
      <w:r>
        <w:t>用户需求与业务逻辑</w:t>
      </w:r>
      <w:r>
        <w:rPr>
          <w:rFonts w:hint="eastAsia"/>
        </w:rPr>
        <w:t>。</w:t>
      </w:r>
    </w:p>
    <w:p w14:paraId="6FE0E2BD" w14:textId="77777777" w:rsidR="00A05D17" w:rsidRPr="00A05D17" w:rsidRDefault="00A05D17" w:rsidP="00092D55">
      <w:pPr>
        <w:pStyle w:val="aa"/>
        <w:numPr>
          <w:ilvl w:val="0"/>
          <w:numId w:val="1"/>
        </w:numPr>
        <w:ind w:firstLineChars="0"/>
      </w:pPr>
      <w:r>
        <w:rPr>
          <w:rFonts w:hint="eastAsia"/>
        </w:rPr>
        <w:t>功能、性能要求，数据结构和采集要求，重要的接口要求，作为软件设计人员进行概要设计的依据。</w:t>
      </w:r>
    </w:p>
    <w:p w14:paraId="216770D6" w14:textId="77777777" w:rsidR="00A05D17" w:rsidRPr="00A05D17" w:rsidRDefault="00A05D17" w:rsidP="00092D55">
      <w:pPr>
        <w:pStyle w:val="aa"/>
        <w:numPr>
          <w:ilvl w:val="0"/>
          <w:numId w:val="1"/>
        </w:numPr>
        <w:ind w:firstLineChars="0"/>
      </w:pPr>
      <w:r>
        <w:rPr>
          <w:rFonts w:hint="eastAsia"/>
        </w:rPr>
        <w:t>软件确认测试的依据。</w:t>
      </w:r>
    </w:p>
    <w:p w14:paraId="1860851B" w14:textId="77777777" w:rsidR="00A05D17" w:rsidRPr="00A05D17" w:rsidRDefault="00A05D17" w:rsidP="00A05D17"/>
    <w:p w14:paraId="49DF1B99" w14:textId="77777777" w:rsidR="004D0EC1" w:rsidRDefault="004D0EC1" w:rsidP="00A05D17">
      <w:pPr>
        <w:pStyle w:val="3"/>
      </w:pPr>
      <w:bookmarkStart w:id="1" w:name="_Toc450509368"/>
      <w:r w:rsidRPr="004D0EC1">
        <w:rPr>
          <w:rFonts w:hint="eastAsia"/>
        </w:rPr>
        <w:t>1.1</w:t>
      </w:r>
      <w:r w:rsidRPr="004D0EC1">
        <w:t xml:space="preserve"> </w:t>
      </w:r>
      <w:r>
        <w:t>用户简介</w:t>
      </w:r>
      <w:bookmarkEnd w:id="1"/>
    </w:p>
    <w:p w14:paraId="0F329EAB" w14:textId="4B87B37B" w:rsidR="00533F6B" w:rsidRDefault="00533F6B" w:rsidP="00533F6B">
      <w:r>
        <w:rPr>
          <w:rFonts w:hint="eastAsia"/>
        </w:rPr>
        <w:tab/>
      </w:r>
      <w:r>
        <w:tab/>
      </w:r>
      <w:r>
        <w:rPr>
          <w:rFonts w:hint="eastAsia"/>
        </w:rPr>
        <w:t>本</w:t>
      </w:r>
      <w:ins w:id="2" w:author="冯凯文" w:date="2016-05-18T16:09:00Z">
        <w:r w:rsidR="006A4C69">
          <w:rPr>
            <w:rFonts w:hint="eastAsia"/>
          </w:rPr>
          <w:t>系统</w:t>
        </w:r>
      </w:ins>
      <w:del w:id="3" w:author="冯凯文" w:date="2016-05-18T16:09:00Z">
        <w:r w:rsidDel="006A4C69">
          <w:rPr>
            <w:rFonts w:hint="eastAsia"/>
          </w:rPr>
          <w:delText>APP</w:delText>
        </w:r>
      </w:del>
      <w:r>
        <w:rPr>
          <w:rFonts w:hint="eastAsia"/>
        </w:rPr>
        <w:t>的用户群预计有如下特征：</w:t>
      </w:r>
    </w:p>
    <w:p w14:paraId="23FDB0AF" w14:textId="071ED8C2" w:rsidR="00533F6B" w:rsidRDefault="00533F6B" w:rsidP="00092D55">
      <w:pPr>
        <w:pStyle w:val="aa"/>
        <w:numPr>
          <w:ilvl w:val="0"/>
          <w:numId w:val="2"/>
        </w:numPr>
        <w:ind w:firstLineChars="0"/>
      </w:pPr>
      <w:r>
        <w:rPr>
          <w:rFonts w:hint="eastAsia"/>
        </w:rPr>
        <w:t>主流为</w:t>
      </w:r>
      <w:del w:id="4" w:author="冯凯文" w:date="2016-05-18T16:10:00Z">
        <w:r w:rsidDel="006A4C69">
          <w:rPr>
            <w:rFonts w:hint="eastAsia"/>
          </w:rPr>
          <w:delText>年轻群体，生活中对手机应用依赖性较大</w:delText>
        </w:r>
      </w:del>
      <w:ins w:id="5" w:author="冯凯文" w:date="2016-05-18T16:10:00Z">
        <w:r w:rsidR="006A4C69">
          <w:rPr>
            <w:rFonts w:hint="eastAsia"/>
          </w:rPr>
          <w:t>喜欢摄影，并对自己摄影质量有要求的人们</w:t>
        </w:r>
      </w:ins>
    </w:p>
    <w:p w14:paraId="566FE3A5" w14:textId="77EFF376" w:rsidR="00533F6B" w:rsidRDefault="006A4C69" w:rsidP="00092D55">
      <w:pPr>
        <w:pStyle w:val="aa"/>
        <w:numPr>
          <w:ilvl w:val="0"/>
          <w:numId w:val="2"/>
        </w:numPr>
        <w:ind w:firstLineChars="0"/>
      </w:pPr>
      <w:ins w:id="6" w:author="冯凯文" w:date="2016-05-18T16:12:00Z">
        <w:r>
          <w:rPr>
            <w:rFonts w:hint="eastAsia"/>
          </w:rPr>
          <w:t>主要是摄影的初学者，多数为不太了解构图的人们</w:t>
        </w:r>
      </w:ins>
      <w:del w:id="7" w:author="冯凯文" w:date="2016-05-18T16:11:00Z">
        <w:r w:rsidR="00533F6B" w:rsidDel="006A4C69">
          <w:rPr>
            <w:rFonts w:hint="eastAsia"/>
          </w:rPr>
          <w:delText>有一定数量的健身爱好者，以及各年龄段需要运动锻炼的人群。</w:delText>
        </w:r>
      </w:del>
    </w:p>
    <w:p w14:paraId="1D7D0204" w14:textId="1A220F56" w:rsidR="00533F6B" w:rsidDel="006A4C69" w:rsidRDefault="00533F6B" w:rsidP="00092D55">
      <w:pPr>
        <w:pStyle w:val="aa"/>
        <w:numPr>
          <w:ilvl w:val="0"/>
          <w:numId w:val="2"/>
        </w:numPr>
        <w:ind w:firstLineChars="0"/>
        <w:rPr>
          <w:del w:id="8" w:author="冯凯文" w:date="2016-05-18T16:12:00Z"/>
        </w:rPr>
      </w:pPr>
      <w:del w:id="9" w:author="冯凯文" w:date="2016-05-18T16:12:00Z">
        <w:r w:rsidDel="006A4C69">
          <w:delText>主要用户分布在高校学生</w:delText>
        </w:r>
        <w:r w:rsidDel="006A4C69">
          <w:rPr>
            <w:rFonts w:hint="eastAsia"/>
          </w:rPr>
          <w:delText>，</w:delText>
        </w:r>
        <w:r w:rsidDel="006A4C69">
          <w:delText>企业白领之中</w:delText>
        </w:r>
        <w:r w:rsidDel="006A4C69">
          <w:rPr>
            <w:rFonts w:hint="eastAsia"/>
          </w:rPr>
          <w:delText>。</w:delText>
        </w:r>
        <w:r w:rsidR="003351EC" w:rsidDel="006A4C69">
          <w:rPr>
            <w:rFonts w:hint="eastAsia"/>
          </w:rPr>
          <w:delText>这部分人群生活节奏较快，对于信息的需求量大，也最善于将手机应用与生活相结合。</w:delText>
        </w:r>
      </w:del>
    </w:p>
    <w:p w14:paraId="5FC31B75" w14:textId="77777777" w:rsidR="003351EC" w:rsidRDefault="003351EC" w:rsidP="003351EC">
      <w:pPr>
        <w:pStyle w:val="aa"/>
        <w:ind w:left="1260" w:firstLineChars="0" w:firstLine="0"/>
      </w:pPr>
    </w:p>
    <w:p w14:paraId="5B0146B2" w14:textId="32D2A7A9" w:rsidR="00A05D17" w:rsidRPr="004D0EC1" w:rsidRDefault="00533F6B" w:rsidP="00533F6B">
      <w:pPr>
        <w:pStyle w:val="aa"/>
        <w:ind w:left="836" w:firstLineChars="0" w:firstLine="0"/>
      </w:pPr>
      <w:r>
        <w:t>本</w:t>
      </w:r>
      <w:r>
        <w:t>APP</w:t>
      </w:r>
      <w:r>
        <w:t>的</w:t>
      </w:r>
      <w:r w:rsidR="00C56C83">
        <w:rPr>
          <w:rFonts w:hint="eastAsia"/>
        </w:rPr>
        <w:t>预期使用频度为每天使用，每次</w:t>
      </w:r>
      <w:r w:rsidR="00C56C83">
        <w:rPr>
          <w:rFonts w:hint="eastAsia"/>
        </w:rPr>
        <w:t>0.5</w:t>
      </w:r>
      <w:r w:rsidR="003351EC">
        <w:rPr>
          <w:rFonts w:hint="eastAsia"/>
        </w:rPr>
        <w:t>到</w:t>
      </w:r>
      <w:ins w:id="10" w:author="冯凯文" w:date="2016-05-18T16:11:00Z">
        <w:r w:rsidR="006A4C69">
          <w:rPr>
            <w:rFonts w:hint="eastAsia"/>
          </w:rPr>
          <w:t>2</w:t>
        </w:r>
      </w:ins>
      <w:del w:id="11" w:author="冯凯文" w:date="2016-05-18T16:11:00Z">
        <w:r w:rsidR="00C56C83" w:rsidDel="006A4C69">
          <w:delText>3</w:delText>
        </w:r>
      </w:del>
      <w:r>
        <w:t>小时左右</w:t>
      </w:r>
      <w:r w:rsidR="003351EC">
        <w:rPr>
          <w:rFonts w:hint="eastAsia"/>
        </w:rPr>
        <w:t>。</w:t>
      </w:r>
    </w:p>
    <w:p w14:paraId="5B0209C8" w14:textId="77777777" w:rsidR="004D0EC1" w:rsidRDefault="004D0EC1" w:rsidP="00A05D17">
      <w:pPr>
        <w:pStyle w:val="3"/>
      </w:pPr>
      <w:bookmarkStart w:id="12" w:name="_Toc450509369"/>
      <w:r w:rsidRPr="004D0EC1">
        <w:rPr>
          <w:rFonts w:hint="eastAsia"/>
        </w:rPr>
        <w:t xml:space="preserve">1.2 </w:t>
      </w:r>
      <w:r>
        <w:rPr>
          <w:rFonts w:hint="eastAsia"/>
        </w:rPr>
        <w:t>项目的目的与目标</w:t>
      </w:r>
      <w:bookmarkEnd w:id="12"/>
    </w:p>
    <w:p w14:paraId="783E25CE" w14:textId="77777777" w:rsidR="003351EC" w:rsidRDefault="003351EC" w:rsidP="003351EC">
      <w:pPr>
        <w:pStyle w:val="4"/>
      </w:pPr>
      <w:r w:rsidRPr="003351EC">
        <w:rPr>
          <w:rFonts w:hint="eastAsia"/>
        </w:rPr>
        <w:t>1.2.1</w:t>
      </w:r>
      <w:r>
        <w:t xml:space="preserve"> </w:t>
      </w:r>
      <w:r>
        <w:t>目的</w:t>
      </w:r>
    </w:p>
    <w:p w14:paraId="033D3C1D" w14:textId="0CB9D685" w:rsidR="003351EC" w:rsidDel="00465C3E" w:rsidRDefault="003351EC" w:rsidP="003351EC">
      <w:pPr>
        <w:rPr>
          <w:ins w:id="13" w:author="冯凯文" w:date="2016-05-18T16:16:00Z"/>
          <w:del w:id="14" w:author="冯凯文" w:date="2016-05-18T17:01:00Z"/>
          <w:rFonts w:hint="eastAsia"/>
        </w:rPr>
      </w:pPr>
      <w:r>
        <w:tab/>
      </w:r>
      <w:r w:rsidRPr="003351EC">
        <w:rPr>
          <w:rFonts w:hint="eastAsia"/>
        </w:rPr>
        <w:t>本项目旨在开发一款</w:t>
      </w:r>
      <w:ins w:id="15" w:author="冯凯文" w:date="2016-05-18T16:13:00Z">
        <w:r w:rsidR="006A4C69" w:rsidRPr="006A4C69">
          <w:rPr>
            <w:rFonts w:hint="eastAsia"/>
          </w:rPr>
          <w:t>摄影实时服务系统</w:t>
        </w:r>
      </w:ins>
      <w:del w:id="16" w:author="冯凯文" w:date="2016-05-18T16:13:00Z">
        <w:r w:rsidRPr="003351EC" w:rsidDel="006A4C69">
          <w:rPr>
            <w:rFonts w:hint="eastAsia"/>
          </w:rPr>
          <w:delText>面向移动端（手机）的个人运动助手</w:delText>
        </w:r>
        <w:r w:rsidRPr="003351EC" w:rsidDel="006A4C69">
          <w:rPr>
            <w:rFonts w:hint="eastAsia"/>
          </w:rPr>
          <w:delText>APP</w:delText>
        </w:r>
      </w:del>
      <w:r w:rsidRPr="003351EC">
        <w:rPr>
          <w:rFonts w:hint="eastAsia"/>
        </w:rPr>
        <w:t>，应用名为“</w:t>
      </w:r>
      <w:del w:id="17" w:author="冯凯文" w:date="2016-05-18T16:13:00Z">
        <w:r w:rsidRPr="003351EC" w:rsidDel="006A4C69">
          <w:rPr>
            <w:rFonts w:hint="eastAsia"/>
          </w:rPr>
          <w:delText>怡</w:delText>
        </w:r>
      </w:del>
      <w:ins w:id="18" w:author="冯凯文" w:date="2016-05-18T16:13:00Z">
        <w:r w:rsidR="006A4C69">
          <w:rPr>
            <w:rFonts w:hint="eastAsia"/>
          </w:rPr>
          <w:t>定格</w:t>
        </w:r>
      </w:ins>
      <w:del w:id="19" w:author="冯凯文" w:date="2016-05-18T16:13:00Z">
        <w:r w:rsidRPr="003351EC" w:rsidDel="006A4C69">
          <w:rPr>
            <w:rFonts w:hint="eastAsia"/>
          </w:rPr>
          <w:delText>动</w:delText>
        </w:r>
      </w:del>
      <w:r w:rsidRPr="003351EC">
        <w:rPr>
          <w:rFonts w:hint="eastAsia"/>
        </w:rPr>
        <w:t>”。用户可以通过该</w:t>
      </w:r>
      <w:ins w:id="20" w:author="冯凯文" w:date="2016-05-18T16:13:00Z">
        <w:r w:rsidR="006A4C69">
          <w:rPr>
            <w:rFonts w:hint="eastAsia"/>
          </w:rPr>
          <w:t>系统</w:t>
        </w:r>
      </w:ins>
      <w:del w:id="21" w:author="冯凯文" w:date="2016-05-18T16:13:00Z">
        <w:r w:rsidRPr="003351EC" w:rsidDel="006A4C69">
          <w:rPr>
            <w:rFonts w:hint="eastAsia"/>
          </w:rPr>
          <w:delText>APP</w:delText>
        </w:r>
        <w:r w:rsidRPr="003351EC" w:rsidDel="006A4C69">
          <w:rPr>
            <w:rFonts w:hint="eastAsia"/>
          </w:rPr>
          <w:delText>制定运动计划</w:delText>
        </w:r>
      </w:del>
      <w:ins w:id="22" w:author="冯凯文" w:date="2016-05-18T16:13:00Z">
        <w:r w:rsidR="006A4C69">
          <w:rPr>
            <w:rFonts w:hint="eastAsia"/>
          </w:rPr>
          <w:t>提升自己的拍摄技巧</w:t>
        </w:r>
      </w:ins>
      <w:r w:rsidRPr="003351EC">
        <w:rPr>
          <w:rFonts w:hint="eastAsia"/>
        </w:rPr>
        <w:t>。</w:t>
      </w:r>
      <w:del w:id="23" w:author="冯凯文" w:date="2016-05-18T17:01:00Z">
        <w:r w:rsidRPr="003351EC" w:rsidDel="00465C3E">
          <w:rPr>
            <w:rFonts w:hint="eastAsia"/>
          </w:rPr>
          <w:delText>在计划时间即将开始时系统能够提供提醒功能，在运动过程中能够对卡路里、运动时间、里程等信息进行统计，并根据所积累的统计信息向用户提供与时间相关的可视化统计结果。用户还能够添</w:delText>
        </w:r>
        <w:r w:rsidDel="00465C3E">
          <w:rPr>
            <w:rFonts w:hint="eastAsia"/>
          </w:rPr>
          <w:delText>加好友，并将自己的统计信息与好友进行排名或对比，实现运动社交化，充分发挥移动应用与生活结合的潜力。</w:delText>
        </w:r>
      </w:del>
    </w:p>
    <w:p w14:paraId="2F04DFF3" w14:textId="0C70AE1E" w:rsidR="006A4C69" w:rsidRDefault="006A4C69" w:rsidP="003351EC">
      <w:ins w:id="24" w:author="冯凯文" w:date="2016-05-18T16:16:00Z">
        <w:r>
          <w:rPr>
            <w:rFonts w:hint="eastAsia"/>
          </w:rPr>
          <w:t>本系统可以让用户在用手机拍照的时候实时打分让用户养成关注构图</w:t>
        </w:r>
      </w:ins>
      <w:ins w:id="25" w:author="冯凯文" w:date="2016-05-18T16:17:00Z">
        <w:r>
          <w:rPr>
            <w:rFonts w:hint="eastAsia"/>
          </w:rPr>
          <w:t>的</w:t>
        </w:r>
      </w:ins>
      <w:ins w:id="26" w:author="冯凯文" w:date="2016-05-18T16:16:00Z">
        <w:r>
          <w:rPr>
            <w:rFonts w:hint="eastAsia"/>
          </w:rPr>
          <w:t>良好习惯</w:t>
        </w:r>
      </w:ins>
      <w:ins w:id="27" w:author="冯凯文" w:date="2016-05-18T16:44:00Z">
        <w:r w:rsidR="008B537A">
          <w:rPr>
            <w:rFonts w:hint="eastAsia"/>
          </w:rPr>
          <w:t>，用户也可以使用</w:t>
        </w:r>
      </w:ins>
      <w:ins w:id="28" w:author="冯凯文" w:date="2016-05-18T16:49:00Z">
        <w:r w:rsidR="005E6D11">
          <w:rPr>
            <w:rFonts w:hint="eastAsia"/>
          </w:rPr>
          <w:t>Apple Watch</w:t>
        </w:r>
        <w:r w:rsidR="005E6D11">
          <w:rPr>
            <w:rFonts w:hint="eastAsia"/>
          </w:rPr>
          <w:t>进行遥控拍照</w:t>
        </w:r>
      </w:ins>
      <w:ins w:id="29" w:author="冯凯文" w:date="2016-05-18T16:17:00Z">
        <w:r>
          <w:rPr>
            <w:rFonts w:hint="eastAsia"/>
          </w:rPr>
          <w:t>。当用户使用</w:t>
        </w:r>
      </w:ins>
      <w:ins w:id="30" w:author="冯凯文" w:date="2016-05-18T16:18:00Z">
        <w:r>
          <w:rPr>
            <w:rFonts w:hint="eastAsia"/>
          </w:rPr>
          <w:t>单反相机时，可以实时将相片通过手机上传到服务器上，进行打分</w:t>
        </w:r>
      </w:ins>
      <w:ins w:id="31" w:author="冯凯文" w:date="2016-05-18T16:20:00Z">
        <w:r w:rsidR="00371C08">
          <w:rPr>
            <w:rFonts w:hint="eastAsia"/>
          </w:rPr>
          <w:t>，</w:t>
        </w:r>
      </w:ins>
      <w:ins w:id="32" w:author="冯凯文" w:date="2016-05-18T16:21:00Z">
        <w:r w:rsidR="00371C08">
          <w:rPr>
            <w:rFonts w:hint="eastAsia"/>
          </w:rPr>
          <w:t>也可以将已经拍好的多张照片上传到服务器上，让</w:t>
        </w:r>
        <w:r w:rsidR="005E6D11">
          <w:rPr>
            <w:rFonts w:hint="eastAsia"/>
          </w:rPr>
          <w:t>服务器自动筛选出一个最好的照片，</w:t>
        </w:r>
      </w:ins>
      <w:ins w:id="33" w:author="冯凯文" w:date="2016-05-18T16:50:00Z">
        <w:r w:rsidR="005E6D11">
          <w:rPr>
            <w:rFonts w:hint="eastAsia"/>
          </w:rPr>
          <w:t>并通过网络控制用户的照片打印机打印出照片</w:t>
        </w:r>
      </w:ins>
      <w:ins w:id="34" w:author="冯凯文" w:date="2016-05-18T16:51:00Z">
        <w:r w:rsidR="005E6D11">
          <w:rPr>
            <w:rFonts w:hint="eastAsia"/>
          </w:rPr>
          <w:t>。</w:t>
        </w:r>
      </w:ins>
      <w:ins w:id="35" w:author="冯凯文" w:date="2016-05-18T16:18:00Z">
        <w:del w:id="36" w:author="冯凯文" w:date="2016-05-18T16:20:00Z">
          <w:r w:rsidDel="00371C08">
            <w:rPr>
              <w:rFonts w:hint="eastAsia"/>
            </w:rPr>
            <w:delText>，</w:delText>
          </w:r>
        </w:del>
      </w:ins>
    </w:p>
    <w:p w14:paraId="5F37C3C7" w14:textId="77777777" w:rsidR="003351EC" w:rsidRDefault="003351EC" w:rsidP="003351EC">
      <w:pPr>
        <w:pStyle w:val="4"/>
      </w:pPr>
      <w:r>
        <w:rPr>
          <w:rFonts w:hint="eastAsia"/>
        </w:rPr>
        <w:t xml:space="preserve">1.2.2 </w:t>
      </w:r>
      <w:r>
        <w:rPr>
          <w:rFonts w:hint="eastAsia"/>
        </w:rPr>
        <w:t>目标</w:t>
      </w:r>
    </w:p>
    <w:p w14:paraId="795E9FAE" w14:textId="36B5AB64" w:rsidR="003351EC" w:rsidRDefault="003351EC" w:rsidP="00092D55">
      <w:pPr>
        <w:pStyle w:val="aa"/>
        <w:numPr>
          <w:ilvl w:val="0"/>
          <w:numId w:val="3"/>
        </w:numPr>
        <w:ind w:firstLineChars="0"/>
      </w:pPr>
      <w:r>
        <w:rPr>
          <w:rFonts w:hint="eastAsia"/>
        </w:rPr>
        <w:t>“</w:t>
      </w:r>
      <w:ins w:id="37" w:author="冯凯文" w:date="2016-05-18T16:22:00Z">
        <w:r w:rsidR="00371C08">
          <w:rPr>
            <w:rFonts w:hint="eastAsia"/>
          </w:rPr>
          <w:t>定格</w:t>
        </w:r>
      </w:ins>
      <w:del w:id="38" w:author="冯凯文" w:date="2016-05-18T16:22:00Z">
        <w:r w:rsidDel="00371C08">
          <w:rPr>
            <w:rFonts w:hint="eastAsia"/>
          </w:rPr>
          <w:delText>怡动</w:delText>
        </w:r>
      </w:del>
      <w:r>
        <w:rPr>
          <w:rFonts w:hint="eastAsia"/>
        </w:rPr>
        <w:t>”</w:t>
      </w:r>
      <w:ins w:id="39" w:author="冯凯文" w:date="2016-05-18T16:22:00Z">
        <w:r w:rsidR="00371C08">
          <w:rPr>
            <w:rFonts w:hint="eastAsia"/>
          </w:rPr>
          <w:t>手机端</w:t>
        </w:r>
      </w:ins>
      <w:r>
        <w:rPr>
          <w:rFonts w:hint="eastAsia"/>
        </w:rPr>
        <w:t>APP</w:t>
      </w:r>
      <w:r>
        <w:rPr>
          <w:rFonts w:hint="eastAsia"/>
        </w:rPr>
        <w:t>各功能完整。</w:t>
      </w:r>
    </w:p>
    <w:p w14:paraId="3E20C6C1" w14:textId="1D61668C" w:rsidR="003351EC" w:rsidRDefault="00371C08" w:rsidP="00092D55">
      <w:pPr>
        <w:pStyle w:val="aa"/>
        <w:numPr>
          <w:ilvl w:val="0"/>
          <w:numId w:val="3"/>
        </w:numPr>
        <w:ind w:firstLineChars="0"/>
        <w:rPr>
          <w:ins w:id="40" w:author="冯凯文" w:date="2016-05-18T16:22:00Z"/>
          <w:rFonts w:hint="eastAsia"/>
        </w:rPr>
      </w:pPr>
      <w:ins w:id="41" w:author="冯凯文" w:date="2016-05-18T16:22:00Z">
        <w:r>
          <w:rPr>
            <w:rFonts w:hint="eastAsia"/>
          </w:rPr>
          <w:t>“定格”</w:t>
        </w:r>
      </w:ins>
      <w:r w:rsidR="003351EC">
        <w:rPr>
          <w:rFonts w:hint="eastAsia"/>
        </w:rPr>
        <w:t>APP</w:t>
      </w:r>
      <w:r w:rsidR="003351EC">
        <w:rPr>
          <w:rFonts w:hint="eastAsia"/>
        </w:rPr>
        <w:t>系统可以稳定运行。</w:t>
      </w:r>
    </w:p>
    <w:p w14:paraId="3CA7CC72" w14:textId="007B627D" w:rsidR="00371C08" w:rsidRDefault="00371C08" w:rsidP="00092D55">
      <w:pPr>
        <w:pStyle w:val="aa"/>
        <w:numPr>
          <w:ilvl w:val="0"/>
          <w:numId w:val="3"/>
        </w:numPr>
        <w:ind w:firstLineChars="0"/>
        <w:rPr>
          <w:ins w:id="42" w:author="冯凯文" w:date="2016-05-18T16:22:00Z"/>
          <w:rFonts w:hint="eastAsia"/>
        </w:rPr>
      </w:pPr>
      <w:ins w:id="43" w:author="冯凯文" w:date="2016-05-18T16:22:00Z">
        <w:r>
          <w:rPr>
            <w:rFonts w:hint="eastAsia"/>
          </w:rPr>
          <w:t>“定格”</w:t>
        </w:r>
      </w:ins>
      <w:ins w:id="44" w:author="冯凯文" w:date="2016-05-18T16:23:00Z">
        <w:r>
          <w:rPr>
            <w:rFonts w:hint="eastAsia"/>
          </w:rPr>
          <w:t>对</w:t>
        </w:r>
      </w:ins>
      <w:ins w:id="45" w:author="冯凯文" w:date="2016-05-18T16:22:00Z">
        <w:r>
          <w:rPr>
            <w:rFonts w:hint="eastAsia"/>
          </w:rPr>
          <w:t>照片</w:t>
        </w:r>
      </w:ins>
      <w:ins w:id="46" w:author="冯凯文" w:date="2016-05-18T16:23:00Z">
        <w:r>
          <w:rPr>
            <w:rFonts w:hint="eastAsia"/>
          </w:rPr>
          <w:t>质量</w:t>
        </w:r>
      </w:ins>
      <w:ins w:id="47" w:author="冯凯文" w:date="2016-05-18T16:22:00Z">
        <w:r>
          <w:rPr>
            <w:rFonts w:hint="eastAsia"/>
          </w:rPr>
          <w:t>打分</w:t>
        </w:r>
      </w:ins>
      <w:ins w:id="48" w:author="冯凯文" w:date="2016-05-18T16:23:00Z">
        <w:r>
          <w:rPr>
            <w:rFonts w:hint="eastAsia"/>
          </w:rPr>
          <w:t>准确</w:t>
        </w:r>
      </w:ins>
    </w:p>
    <w:p w14:paraId="765C1035" w14:textId="1802CBFC" w:rsidR="00371C08" w:rsidRDefault="00371C08" w:rsidP="00092D55">
      <w:pPr>
        <w:pStyle w:val="aa"/>
        <w:numPr>
          <w:ilvl w:val="0"/>
          <w:numId w:val="3"/>
        </w:numPr>
        <w:ind w:firstLineChars="0"/>
        <w:rPr>
          <w:ins w:id="49" w:author="冯凯文" w:date="2016-05-18T16:24:00Z"/>
          <w:rFonts w:hint="eastAsia"/>
        </w:rPr>
      </w:pPr>
      <w:ins w:id="50" w:author="冯凯文" w:date="2016-05-18T16:22:00Z">
        <w:r>
          <w:rPr>
            <w:rFonts w:hint="eastAsia"/>
          </w:rPr>
          <w:t>“</w:t>
        </w:r>
      </w:ins>
      <w:ins w:id="51" w:author="冯凯文" w:date="2016-05-18T16:23:00Z">
        <w:r>
          <w:rPr>
            <w:rFonts w:hint="eastAsia"/>
          </w:rPr>
          <w:t>定格”服务器能</w:t>
        </w:r>
      </w:ins>
      <w:ins w:id="52" w:author="冯凯文" w:date="2016-05-18T16:24:00Z">
        <w:r>
          <w:rPr>
            <w:rFonts w:hint="eastAsia"/>
          </w:rPr>
          <w:t>快速</w:t>
        </w:r>
      </w:ins>
      <w:ins w:id="53" w:author="冯凯文" w:date="2016-05-18T16:23:00Z">
        <w:r>
          <w:rPr>
            <w:rFonts w:hint="eastAsia"/>
          </w:rPr>
          <w:t>流畅解决用户需求</w:t>
        </w:r>
      </w:ins>
    </w:p>
    <w:p w14:paraId="203CD0CE" w14:textId="7967A3C6" w:rsidR="00371C08" w:rsidRDefault="00371C08" w:rsidP="00092D55">
      <w:pPr>
        <w:pStyle w:val="aa"/>
        <w:numPr>
          <w:ilvl w:val="0"/>
          <w:numId w:val="3"/>
        </w:numPr>
        <w:ind w:firstLineChars="0"/>
        <w:rPr>
          <w:ins w:id="54" w:author="冯凯文" w:date="2016-05-18T17:02:00Z"/>
        </w:rPr>
      </w:pPr>
      <w:ins w:id="55" w:author="冯凯文" w:date="2016-05-18T16:24:00Z">
        <w:r>
          <w:rPr>
            <w:rFonts w:hint="eastAsia"/>
          </w:rPr>
          <w:t>单反相机能快速上传照片</w:t>
        </w:r>
      </w:ins>
    </w:p>
    <w:p w14:paraId="0EEF9972" w14:textId="08FF05C2" w:rsidR="00465C3E" w:rsidRDefault="00465C3E" w:rsidP="00465C3E">
      <w:pPr>
        <w:pStyle w:val="aa"/>
        <w:numPr>
          <w:ilvl w:val="0"/>
          <w:numId w:val="3"/>
        </w:numPr>
        <w:ind w:firstLineChars="0"/>
        <w:rPr>
          <w:ins w:id="56" w:author="冯凯文" w:date="2016-05-18T17:05:00Z"/>
          <w:rFonts w:hint="eastAsia"/>
        </w:rPr>
      </w:pPr>
      <w:ins w:id="57" w:author="冯凯文" w:date="2016-05-18T17:02:00Z">
        <w:r>
          <w:t>Apple</w:t>
        </w:r>
      </w:ins>
      <w:ins w:id="58" w:author="冯凯文" w:date="2016-05-18T17:03:00Z">
        <w:r>
          <w:t xml:space="preserve"> Watch </w:t>
        </w:r>
        <w:r>
          <w:rPr>
            <w:rFonts w:hint="eastAsia"/>
          </w:rPr>
          <w:t>能快速准确控制手机拍照</w:t>
        </w:r>
      </w:ins>
    </w:p>
    <w:p w14:paraId="3A8CAAE2" w14:textId="6827920C" w:rsidR="00465C3E" w:rsidRDefault="00465C3E" w:rsidP="00465C3E">
      <w:pPr>
        <w:pStyle w:val="aa"/>
        <w:numPr>
          <w:ilvl w:val="0"/>
          <w:numId w:val="3"/>
        </w:numPr>
        <w:ind w:firstLineChars="0"/>
      </w:pPr>
      <w:ins w:id="59" w:author="冯凯文" w:date="2016-05-18T17:06:00Z">
        <w:r>
          <w:rPr>
            <w:rFonts w:hint="eastAsia"/>
          </w:rPr>
          <w:t>服务器能准确向照片打印机发送图片并快速打印</w:t>
        </w:r>
      </w:ins>
    </w:p>
    <w:p w14:paraId="0A75AD5D" w14:textId="1666D79F" w:rsidR="003351EC" w:rsidDel="00371C08" w:rsidRDefault="003351EC" w:rsidP="00092D55">
      <w:pPr>
        <w:pStyle w:val="aa"/>
        <w:numPr>
          <w:ilvl w:val="0"/>
          <w:numId w:val="3"/>
        </w:numPr>
        <w:ind w:firstLineChars="0"/>
        <w:rPr>
          <w:del w:id="60" w:author="冯凯文" w:date="2016-05-18T16:24:00Z"/>
        </w:rPr>
      </w:pPr>
      <w:del w:id="61" w:author="冯凯文" w:date="2016-05-18T16:24:00Z">
        <w:r w:rsidDel="00371C08">
          <w:delText>提醒功能高效且人性化</w:delText>
        </w:r>
        <w:r w:rsidDel="00371C08">
          <w:rPr>
            <w:rFonts w:hint="eastAsia"/>
          </w:rPr>
          <w:delText>。</w:delText>
        </w:r>
      </w:del>
    </w:p>
    <w:p w14:paraId="5F8874B1" w14:textId="31F714E1" w:rsidR="003351EC" w:rsidDel="00371C08" w:rsidRDefault="00E3307A" w:rsidP="00092D55">
      <w:pPr>
        <w:pStyle w:val="aa"/>
        <w:numPr>
          <w:ilvl w:val="0"/>
          <w:numId w:val="3"/>
        </w:numPr>
        <w:ind w:firstLineChars="0"/>
        <w:rPr>
          <w:del w:id="62" w:author="冯凯文" w:date="2016-05-18T16:24:00Z"/>
        </w:rPr>
      </w:pPr>
      <w:del w:id="63" w:author="冯凯文" w:date="2016-05-18T16:24:00Z">
        <w:r w:rsidDel="00371C08">
          <w:delText>信息统计功能准确</w:delText>
        </w:r>
        <w:r w:rsidDel="00371C08">
          <w:rPr>
            <w:rFonts w:hint="eastAsia"/>
          </w:rPr>
          <w:delText>。</w:delText>
        </w:r>
      </w:del>
    </w:p>
    <w:p w14:paraId="10F19514" w14:textId="0828F312" w:rsidR="00E3307A" w:rsidDel="00371C08" w:rsidRDefault="00E3307A" w:rsidP="00092D55">
      <w:pPr>
        <w:pStyle w:val="aa"/>
        <w:numPr>
          <w:ilvl w:val="0"/>
          <w:numId w:val="3"/>
        </w:numPr>
        <w:ind w:firstLineChars="0"/>
        <w:rPr>
          <w:del w:id="64" w:author="冯凯文" w:date="2016-05-18T16:24:00Z"/>
        </w:rPr>
      </w:pPr>
      <w:del w:id="65" w:author="冯凯文" w:date="2016-05-18T16:24:00Z">
        <w:r w:rsidDel="00371C08">
          <w:delText>社交功能稳定</w:delText>
        </w:r>
        <w:r w:rsidDel="00371C08">
          <w:rPr>
            <w:rFonts w:hint="eastAsia"/>
          </w:rPr>
          <w:delText>。</w:delText>
        </w:r>
      </w:del>
    </w:p>
    <w:p w14:paraId="1EF0CD86" w14:textId="60619D20" w:rsidR="003351EC" w:rsidRPr="003351EC" w:rsidDel="00371C08" w:rsidRDefault="00E3307A" w:rsidP="00092D55">
      <w:pPr>
        <w:pStyle w:val="aa"/>
        <w:numPr>
          <w:ilvl w:val="0"/>
          <w:numId w:val="3"/>
        </w:numPr>
        <w:ind w:firstLineChars="0"/>
        <w:rPr>
          <w:del w:id="66" w:author="冯凯文" w:date="2016-05-18T16:24:00Z"/>
        </w:rPr>
      </w:pPr>
      <w:del w:id="67" w:author="冯凯文" w:date="2016-05-18T16:24:00Z">
        <w:r w:rsidDel="00371C08">
          <w:delText>界面友好</w:delText>
        </w:r>
        <w:r w:rsidDel="00371C08">
          <w:rPr>
            <w:rFonts w:hint="eastAsia"/>
          </w:rPr>
          <w:delText>，</w:delText>
        </w:r>
        <w:r w:rsidDel="00371C08">
          <w:delText>业务逻辑清晰</w:delText>
        </w:r>
        <w:r w:rsidDel="00371C08">
          <w:rPr>
            <w:rFonts w:hint="eastAsia"/>
          </w:rPr>
          <w:delText>。</w:delText>
        </w:r>
      </w:del>
    </w:p>
    <w:p w14:paraId="17095C6F" w14:textId="77777777" w:rsidR="004D0EC1" w:rsidRDefault="004D0EC1" w:rsidP="00A05D17">
      <w:pPr>
        <w:pStyle w:val="3"/>
      </w:pPr>
      <w:bookmarkStart w:id="68" w:name="_Toc450509370"/>
      <w:r w:rsidRPr="004D0EC1">
        <w:rPr>
          <w:rFonts w:hint="eastAsia"/>
        </w:rPr>
        <w:t xml:space="preserve">1.3 </w:t>
      </w:r>
      <w:r w:rsidRPr="004D0EC1">
        <w:rPr>
          <w:rFonts w:hint="eastAsia"/>
        </w:rPr>
        <w:t>术语定义</w:t>
      </w:r>
      <w:bookmarkEnd w:id="68"/>
    </w:p>
    <w:p w14:paraId="5D2BBE21" w14:textId="77777777" w:rsidR="000163D0" w:rsidRDefault="000163D0" w:rsidP="000163D0">
      <w:pPr>
        <w:ind w:leftChars="200" w:left="420"/>
      </w:pPr>
      <w:r>
        <w:rPr>
          <w:rFonts w:hint="eastAsia"/>
        </w:rPr>
        <w:t>[</w:t>
      </w:r>
      <w:r>
        <w:t>1</w:t>
      </w:r>
      <w:r>
        <w:rPr>
          <w:rFonts w:hint="eastAsia"/>
        </w:rPr>
        <w:t>]</w:t>
      </w:r>
      <w:r>
        <w:t xml:space="preserve"> PM</w:t>
      </w:r>
      <w:r>
        <w:rPr>
          <w:rFonts w:hint="eastAsia"/>
        </w:rPr>
        <w:t>: Project</w:t>
      </w:r>
      <w:r>
        <w:t xml:space="preserve"> Manager</w:t>
      </w:r>
      <w:r>
        <w:rPr>
          <w:rFonts w:hint="eastAsia"/>
        </w:rPr>
        <w:t>，</w:t>
      </w:r>
      <w:r>
        <w:t>项目经理</w:t>
      </w:r>
      <w:r>
        <w:rPr>
          <w:rFonts w:hint="eastAsia"/>
        </w:rPr>
        <w:t>。</w:t>
      </w:r>
    </w:p>
    <w:p w14:paraId="7229CD7B" w14:textId="77777777" w:rsidR="000163D0" w:rsidRDefault="000163D0" w:rsidP="000163D0">
      <w:pPr>
        <w:ind w:leftChars="200" w:left="420"/>
      </w:pPr>
      <w:r>
        <w:t>[2] APP: (Mobile) Application</w:t>
      </w:r>
    </w:p>
    <w:p w14:paraId="20E38347" w14:textId="7110FC05" w:rsidR="00371C08" w:rsidRDefault="000163D0" w:rsidP="00371C08">
      <w:pPr>
        <w:ind w:leftChars="200" w:left="420"/>
      </w:pPr>
      <w:r>
        <w:t xml:space="preserve">[3] </w:t>
      </w:r>
      <w:del w:id="69" w:author="冯凯文" w:date="2016-05-18T16:25:00Z">
        <w:r w:rsidDel="00371C08">
          <w:delText>BMI</w:delText>
        </w:r>
      </w:del>
      <w:ins w:id="70" w:author="冯凯文" w:date="2016-05-18T16:25:00Z">
        <w:r w:rsidR="00371C08">
          <w:t>PCE</w:t>
        </w:r>
      </w:ins>
      <w:ins w:id="71" w:author="冯凯文" w:date="2016-05-18T16:26:00Z">
        <w:r w:rsidR="00371C08">
          <w:rPr>
            <w:rFonts w:hint="eastAsia"/>
          </w:rPr>
          <w:t>算法</w:t>
        </w:r>
      </w:ins>
      <w:r>
        <w:t xml:space="preserve">: </w:t>
      </w:r>
      <w:del w:id="72" w:author="冯凯文" w:date="2016-05-18T16:25:00Z">
        <w:r w:rsidRPr="00D430CC" w:rsidDel="00371C08">
          <w:delText>Body Mass Index</w:delText>
        </w:r>
      </w:del>
      <w:ins w:id="73" w:author="冯凯文" w:date="2016-05-18T16:25:00Z">
        <w:r w:rsidR="00371C08">
          <w:t>PCE Composition Evalueation</w:t>
        </w:r>
      </w:ins>
      <w:ins w:id="74" w:author="冯凯文" w:date="2016-05-18T16:26:00Z">
        <w:r w:rsidR="00371C08">
          <w:rPr>
            <w:rFonts w:hint="eastAsia"/>
          </w:rPr>
          <w:t>算法</w:t>
        </w:r>
      </w:ins>
      <w:r>
        <w:rPr>
          <w:rFonts w:hint="eastAsia"/>
        </w:rPr>
        <w:t>，</w:t>
      </w:r>
      <w:r>
        <w:t>即</w:t>
      </w:r>
      <w:del w:id="75" w:author="冯凯文" w:date="2016-05-18T16:26:00Z">
        <w:r w:rsidDel="00371C08">
          <w:delText>身体质量指数</w:delText>
        </w:r>
      </w:del>
      <w:ins w:id="76" w:author="冯凯文" w:date="2016-05-18T16:26:00Z">
        <w:r w:rsidR="00371C08">
          <w:rPr>
            <w:rFonts w:hint="eastAsia"/>
          </w:rPr>
          <w:t>实时构图评价算法</w:t>
        </w:r>
      </w:ins>
      <w:r>
        <w:rPr>
          <w:rFonts w:hint="eastAsia"/>
        </w:rPr>
        <w:t>，</w:t>
      </w:r>
      <w:r>
        <w:t>是</w:t>
      </w:r>
      <w:del w:id="77" w:author="冯凯文" w:date="2016-05-18T16:26:00Z">
        <w:r w:rsidDel="00371C08">
          <w:delText>国际通行的一种衡量胖瘦的标准</w:delText>
        </w:r>
        <w:r w:rsidDel="00371C08">
          <w:rPr>
            <w:rFonts w:hint="eastAsia"/>
          </w:rPr>
          <w:delText>。</w:delText>
        </w:r>
      </w:del>
      <w:ins w:id="78" w:author="冯凯文" w:date="2016-05-18T16:26:00Z">
        <w:r w:rsidR="00371C08">
          <w:rPr>
            <w:rFonts w:hint="eastAsia"/>
          </w:rPr>
          <w:t>本项目组</w:t>
        </w:r>
      </w:ins>
      <w:ins w:id="79" w:author="冯凯文" w:date="2016-05-18T16:27:00Z">
        <w:r w:rsidR="00371C08">
          <w:rPr>
            <w:rFonts w:hint="eastAsia"/>
          </w:rPr>
          <w:t>根据机器学习、图像识别及计算美学相关知识独立研发的算法。</w:t>
        </w:r>
      </w:ins>
    </w:p>
    <w:p w14:paraId="0DCBD2AC" w14:textId="77777777" w:rsidR="000163D0" w:rsidRDefault="000163D0" w:rsidP="000163D0">
      <w:pPr>
        <w:ind w:leftChars="200" w:left="420"/>
      </w:pPr>
      <w:r>
        <w:rPr>
          <w:rFonts w:hint="eastAsia"/>
        </w:rPr>
        <w:t>[</w:t>
      </w:r>
      <w:r>
        <w:t>4</w:t>
      </w:r>
      <w:r>
        <w:rPr>
          <w:rFonts w:hint="eastAsia"/>
        </w:rPr>
        <w:t>]</w:t>
      </w:r>
      <w:r>
        <w:t xml:space="preserve"> DEV: </w:t>
      </w:r>
      <w:r>
        <w:t>即</w:t>
      </w:r>
      <w:r>
        <w:t>Developers Group</w:t>
      </w:r>
      <w:r>
        <w:t>的缩写</w:t>
      </w:r>
      <w:r>
        <w:rPr>
          <w:rFonts w:hint="eastAsia"/>
        </w:rPr>
        <w:t>，</w:t>
      </w:r>
      <w:r>
        <w:t>指项目组中的开发与架构人员</w:t>
      </w:r>
      <w:r>
        <w:rPr>
          <w:rFonts w:hint="eastAsia"/>
        </w:rPr>
        <w:t>，</w:t>
      </w:r>
      <w:r>
        <w:t>负责绝大多数代码编写</w:t>
      </w:r>
      <w:r>
        <w:rPr>
          <w:rFonts w:hint="eastAsia"/>
        </w:rPr>
        <w:t>。</w:t>
      </w:r>
    </w:p>
    <w:p w14:paraId="5F5DC8FB" w14:textId="77777777" w:rsidR="000163D0" w:rsidRDefault="000163D0" w:rsidP="000163D0">
      <w:pPr>
        <w:ind w:leftChars="200" w:left="420"/>
      </w:pPr>
      <w:r>
        <w:rPr>
          <w:rFonts w:hint="eastAsia"/>
        </w:rPr>
        <w:t>[</w:t>
      </w:r>
      <w:r>
        <w:t>5</w:t>
      </w:r>
      <w:r>
        <w:rPr>
          <w:rFonts w:hint="eastAsia"/>
        </w:rPr>
        <w:t>]</w:t>
      </w:r>
      <w:r>
        <w:t xml:space="preserve"> </w:t>
      </w:r>
      <w:r>
        <w:t>视觉组</w:t>
      </w:r>
      <w:r>
        <w:rPr>
          <w:rFonts w:hint="eastAsia"/>
        </w:rPr>
        <w:t xml:space="preserve">: </w:t>
      </w:r>
      <w:r>
        <w:rPr>
          <w:rFonts w:hint="eastAsia"/>
        </w:rPr>
        <w:t>即负责</w:t>
      </w:r>
      <w:r>
        <w:rPr>
          <w:rFonts w:hint="eastAsia"/>
        </w:rPr>
        <w:t>UI</w:t>
      </w:r>
      <w:r>
        <w:rPr>
          <w:rFonts w:hint="eastAsia"/>
        </w:rPr>
        <w:t>设计，界面美化等视觉效果实现的人员。</w:t>
      </w:r>
    </w:p>
    <w:p w14:paraId="1BD5AE9E" w14:textId="38543C68" w:rsidR="00371C08" w:rsidRDefault="000163D0" w:rsidP="00371C08">
      <w:pPr>
        <w:ind w:leftChars="200" w:left="420"/>
        <w:rPr>
          <w:ins w:id="80" w:author="冯凯文" w:date="2016-05-18T16:27:00Z"/>
          <w:rFonts w:hint="eastAsia"/>
        </w:rPr>
      </w:pPr>
      <w:r>
        <w:rPr>
          <w:rFonts w:hint="eastAsia"/>
        </w:rPr>
        <w:t>[</w:t>
      </w:r>
      <w:r>
        <w:t>6</w:t>
      </w:r>
      <w:r>
        <w:rPr>
          <w:rFonts w:hint="eastAsia"/>
        </w:rPr>
        <w:t>]</w:t>
      </w:r>
      <w:r>
        <w:t xml:space="preserve"> SDK:</w:t>
      </w:r>
      <w:r w:rsidRPr="00FB2F2C">
        <w:t xml:space="preserve"> </w:t>
      </w:r>
      <w:r>
        <w:t>Software Development Kit</w:t>
      </w:r>
      <w:r>
        <w:rPr>
          <w:rFonts w:hint="eastAsia"/>
        </w:rPr>
        <w:t>，</w:t>
      </w:r>
      <w:r>
        <w:t>软件开发工具包</w:t>
      </w:r>
    </w:p>
    <w:p w14:paraId="33A141C1" w14:textId="143B4D14" w:rsidR="00371C08" w:rsidRDefault="00371C08" w:rsidP="00371C08">
      <w:pPr>
        <w:ind w:leftChars="200" w:left="420"/>
        <w:rPr>
          <w:ins w:id="81" w:author="冯凯文" w:date="2016-05-18T16:31:00Z"/>
          <w:rFonts w:hint="eastAsia"/>
        </w:rPr>
      </w:pPr>
      <w:ins w:id="82" w:author="冯凯文" w:date="2016-05-18T16:27:00Z">
        <w:r>
          <w:rPr>
            <w:rFonts w:hint="eastAsia"/>
          </w:rPr>
          <w:t xml:space="preserve">[7] </w:t>
        </w:r>
      </w:ins>
      <w:ins w:id="83" w:author="冯凯文" w:date="2016-05-18T16:30:00Z">
        <w:r>
          <w:rPr>
            <w:rFonts w:hint="eastAsia"/>
          </w:rPr>
          <w:t>ML: Machine Learning</w:t>
        </w:r>
      </w:ins>
      <w:ins w:id="84" w:author="冯凯文" w:date="2016-05-18T16:31:00Z">
        <w:r>
          <w:rPr>
            <w:rFonts w:hint="eastAsia"/>
          </w:rPr>
          <w:t xml:space="preserve"> </w:t>
        </w:r>
        <w:r>
          <w:rPr>
            <w:rFonts w:hint="eastAsia"/>
          </w:rPr>
          <w:t>机器学习</w:t>
        </w:r>
      </w:ins>
    </w:p>
    <w:p w14:paraId="4208A8F8" w14:textId="39AFD516" w:rsidR="00371C08" w:rsidRPr="000163D0" w:rsidRDefault="00371C08" w:rsidP="00371C08">
      <w:pPr>
        <w:ind w:leftChars="200" w:left="420"/>
        <w:rPr>
          <w:rFonts w:hint="eastAsia"/>
        </w:rPr>
      </w:pPr>
      <w:ins w:id="85" w:author="冯凯文" w:date="2016-05-18T16:31:00Z">
        <w:r>
          <w:t>[8]</w:t>
        </w:r>
        <w:r>
          <w:rPr>
            <w:rFonts w:hint="eastAsia"/>
          </w:rPr>
          <w:t xml:space="preserve"> opencv</w:t>
        </w:r>
      </w:ins>
      <w:ins w:id="86" w:author="冯凯文" w:date="2016-05-18T16:32:00Z">
        <w:r>
          <w:t>:</w:t>
        </w:r>
        <w:r>
          <w:rPr>
            <w:rFonts w:hint="eastAsia"/>
          </w:rPr>
          <w:t>即</w:t>
        </w:r>
        <w:r w:rsidRPr="00371C08">
          <w:t>Open Source Computer Vision Library</w:t>
        </w:r>
        <w:r>
          <w:rPr>
            <w:rFonts w:hint="eastAsia"/>
          </w:rPr>
          <w:t xml:space="preserve"> </w:t>
        </w:r>
        <w:r>
          <w:rPr>
            <w:rFonts w:hint="eastAsia"/>
          </w:rPr>
          <w:t>是一种</w:t>
        </w:r>
        <w:r w:rsidRPr="00371C08">
          <w:rPr>
            <w:rFonts w:hint="eastAsia"/>
          </w:rPr>
          <w:t>跨平台计算机视觉库</w:t>
        </w:r>
      </w:ins>
    </w:p>
    <w:p w14:paraId="4F17BDB2" w14:textId="77777777" w:rsidR="004D0EC1" w:rsidDel="008B631A" w:rsidRDefault="004D0EC1" w:rsidP="00785BDC">
      <w:pPr>
        <w:pStyle w:val="3"/>
        <w:rPr>
          <w:del w:id="87" w:author="冯凯文" w:date="2016-05-18T17:09:00Z"/>
        </w:rPr>
      </w:pPr>
      <w:bookmarkStart w:id="88" w:name="_Toc450509371"/>
      <w:r w:rsidRPr="004D0EC1">
        <w:rPr>
          <w:rFonts w:hint="eastAsia"/>
        </w:rPr>
        <w:t xml:space="preserve">1.4 </w:t>
      </w:r>
      <w:r w:rsidRPr="004D0EC1">
        <w:rPr>
          <w:rFonts w:hint="eastAsia"/>
        </w:rPr>
        <w:t>参考资料</w:t>
      </w:r>
      <w:bookmarkEnd w:id="88"/>
    </w:p>
    <w:p w14:paraId="5CD53CFD" w14:textId="4DA87E9A" w:rsidR="00822BE2" w:rsidDel="008B631A" w:rsidRDefault="00822BE2" w:rsidP="008B631A">
      <w:pPr>
        <w:rPr>
          <w:del w:id="89" w:author="冯凯文" w:date="2016-05-18T17:09:00Z"/>
        </w:rPr>
        <w:pPrChange w:id="90" w:author="冯凯文" w:date="2016-05-18T17:09:00Z">
          <w:pPr/>
        </w:pPrChange>
      </w:pPr>
      <w:del w:id="91" w:author="冯凯文" w:date="2016-05-18T17:09:00Z">
        <w:r w:rsidDel="008B631A">
          <w:tab/>
        </w:r>
        <w:r w:rsidDel="008B631A">
          <w:rPr>
            <w:rFonts w:hint="eastAsia"/>
          </w:rPr>
          <w:delText>[</w:delText>
        </w:r>
        <w:r w:rsidDel="008B631A">
          <w:delText>1</w:delText>
        </w:r>
        <w:r w:rsidDel="008B631A">
          <w:rPr>
            <w:rFonts w:hint="eastAsia"/>
          </w:rPr>
          <w:delText>]</w:delText>
        </w:r>
        <w:r w:rsidDel="008B631A">
          <w:delText xml:space="preserve"> </w:delText>
        </w:r>
        <w:r w:rsidDel="008B631A">
          <w:rPr>
            <w:rFonts w:hint="eastAsia"/>
          </w:rPr>
          <w:delText>《</w:delText>
        </w:r>
        <w:r w:rsidDel="008B631A">
          <w:delText>运动类</w:delText>
        </w:r>
        <w:r w:rsidDel="008B631A">
          <w:rPr>
            <w:rFonts w:hint="eastAsia"/>
          </w:rPr>
          <w:delText>APP</w:delText>
        </w:r>
        <w:r w:rsidDel="008B631A">
          <w:rPr>
            <w:rFonts w:hint="eastAsia"/>
          </w:rPr>
          <w:delText>——</w:delText>
        </w:r>
        <w:r w:rsidR="00E812AD" w:rsidDel="008B631A">
          <w:rPr>
            <w:rFonts w:hint="eastAsia"/>
          </w:rPr>
          <w:delText>“怡动”</w:delText>
        </w:r>
        <w:r w:rsidR="00E812AD" w:rsidDel="008B631A">
          <w:rPr>
            <w:rFonts w:hint="eastAsia"/>
          </w:rPr>
          <w:delText xml:space="preserve"> </w:delText>
        </w:r>
        <w:r w:rsidDel="008B631A">
          <w:delText>软件开发计划书</w:delText>
        </w:r>
        <w:r w:rsidDel="008B631A">
          <w:rPr>
            <w:rFonts w:hint="eastAsia"/>
          </w:rPr>
          <w:delText>》</w:delText>
        </w:r>
      </w:del>
    </w:p>
    <w:p w14:paraId="7B91A241" w14:textId="26538C04" w:rsidR="008C6823" w:rsidDel="008B631A" w:rsidRDefault="008C6823" w:rsidP="008B631A">
      <w:pPr>
        <w:rPr>
          <w:del w:id="92" w:author="冯凯文" w:date="2016-05-18T17:09:00Z"/>
        </w:rPr>
        <w:pPrChange w:id="93" w:author="冯凯文" w:date="2016-05-18T17:09:00Z">
          <w:pPr/>
        </w:pPrChange>
      </w:pPr>
      <w:del w:id="94" w:author="冯凯文" w:date="2016-05-18T17:09:00Z">
        <w:r w:rsidDel="008B631A">
          <w:tab/>
        </w:r>
        <w:r w:rsidDel="008B631A">
          <w:rPr>
            <w:rFonts w:hint="eastAsia"/>
          </w:rPr>
          <w:delText>[</w:delText>
        </w:r>
        <w:r w:rsidDel="008B631A">
          <w:delText>2</w:delText>
        </w:r>
        <w:r w:rsidDel="008B631A">
          <w:rPr>
            <w:rFonts w:hint="eastAsia"/>
          </w:rPr>
          <w:delText>]</w:delText>
        </w:r>
        <w:r w:rsidDel="008B631A">
          <w:delText xml:space="preserve"> </w:delText>
        </w:r>
        <w:r w:rsidR="006A4C69" w:rsidDel="008B631A">
          <w:fldChar w:fldCharType="begin"/>
        </w:r>
        <w:r w:rsidR="006A4C69" w:rsidDel="008B631A">
          <w:delInstrText xml:space="preserve"> HYPERLINK "https://developer.apple.com/app-store/review/guidelines/" </w:delInstrText>
        </w:r>
        <w:r w:rsidR="006A4C69" w:rsidDel="008B631A">
          <w:fldChar w:fldCharType="separate"/>
        </w:r>
        <w:r w:rsidRPr="008C6823" w:rsidDel="008B631A">
          <w:rPr>
            <w:rStyle w:val="a5"/>
          </w:rPr>
          <w:delText>APPLE™ App Store Review Guidelines</w:delText>
        </w:r>
        <w:r w:rsidR="006A4C69" w:rsidDel="008B631A">
          <w:rPr>
            <w:rStyle w:val="a5"/>
          </w:rPr>
          <w:fldChar w:fldCharType="end"/>
        </w:r>
      </w:del>
    </w:p>
    <w:p w14:paraId="1D0A8A7B" w14:textId="0F8A28AC" w:rsidR="000163D0" w:rsidDel="008B631A" w:rsidRDefault="000163D0" w:rsidP="008B631A">
      <w:pPr>
        <w:rPr>
          <w:del w:id="95" w:author="冯凯文" w:date="2016-05-18T17:09:00Z"/>
        </w:rPr>
        <w:pPrChange w:id="96" w:author="冯凯文" w:date="2016-05-18T17:09:00Z">
          <w:pPr/>
        </w:pPrChange>
      </w:pPr>
      <w:del w:id="97" w:author="冯凯文" w:date="2016-05-18T17:09:00Z">
        <w:r w:rsidDel="008B631A">
          <w:tab/>
          <w:delText xml:space="preserve">[3] </w:delText>
        </w:r>
        <w:r w:rsidR="006A4C69" w:rsidDel="008B631A">
          <w:fldChar w:fldCharType="begin"/>
        </w:r>
        <w:r w:rsidR="006A4C69" w:rsidDel="008B631A">
          <w:delInstrText xml:space="preserve"> HYPERLINK "https://developer.apple.com/cn/" </w:delInstrText>
        </w:r>
        <w:r w:rsidR="006A4C69" w:rsidDel="008B631A">
          <w:fldChar w:fldCharType="separate"/>
        </w:r>
        <w:r w:rsidRPr="000163D0" w:rsidDel="008B631A">
          <w:rPr>
            <w:rStyle w:val="a5"/>
          </w:rPr>
          <w:delText>Apple Developer</w:delText>
        </w:r>
        <w:r w:rsidR="006A4C69" w:rsidDel="008B631A">
          <w:rPr>
            <w:rStyle w:val="a5"/>
          </w:rPr>
          <w:fldChar w:fldCharType="end"/>
        </w:r>
      </w:del>
    </w:p>
    <w:p w14:paraId="386F55B1" w14:textId="591C6082" w:rsidR="000163D0" w:rsidDel="008B631A" w:rsidRDefault="000163D0" w:rsidP="008B631A">
      <w:pPr>
        <w:rPr>
          <w:del w:id="98" w:author="冯凯文" w:date="2016-05-18T17:09:00Z"/>
        </w:rPr>
        <w:pPrChange w:id="99" w:author="冯凯文" w:date="2016-05-18T17:09:00Z">
          <w:pPr/>
        </w:pPrChange>
      </w:pPr>
      <w:del w:id="100" w:author="冯凯文" w:date="2016-05-18T17:09:00Z">
        <w:r w:rsidDel="008B631A">
          <w:tab/>
          <w:delText xml:space="preserve">[4] </w:delText>
        </w:r>
        <w:r w:rsidR="006A4C69" w:rsidDel="008B631A">
          <w:fldChar w:fldCharType="begin"/>
        </w:r>
        <w:r w:rsidR="006A4C69" w:rsidDel="008B631A">
          <w:delInstrText xml:space="preserve"> HYPERLINK "http://www.woshipm.com/evaluating/262924.html" </w:delInstrText>
        </w:r>
        <w:r w:rsidR="006A4C69" w:rsidDel="008B631A">
          <w:fldChar w:fldCharType="separate"/>
        </w:r>
        <w:r w:rsidRPr="000163D0" w:rsidDel="008B631A">
          <w:rPr>
            <w:rStyle w:val="a5"/>
            <w:rFonts w:hint="eastAsia"/>
          </w:rPr>
          <w:delText>4</w:delText>
        </w:r>
        <w:r w:rsidRPr="000163D0" w:rsidDel="008B631A">
          <w:rPr>
            <w:rStyle w:val="a5"/>
            <w:rFonts w:hint="eastAsia"/>
          </w:rPr>
          <w:delText>款</w:delText>
        </w:r>
        <w:r w:rsidRPr="000163D0" w:rsidDel="008B631A">
          <w:rPr>
            <w:rStyle w:val="a5"/>
            <w:rFonts w:hint="eastAsia"/>
          </w:rPr>
          <w:delText>运</w:delText>
        </w:r>
        <w:r w:rsidRPr="000163D0" w:rsidDel="008B631A">
          <w:rPr>
            <w:rStyle w:val="a5"/>
            <w:rFonts w:hint="eastAsia"/>
          </w:rPr>
          <w:delText>动类</w:delText>
        </w:r>
        <w:r w:rsidRPr="000163D0" w:rsidDel="008B631A">
          <w:rPr>
            <w:rStyle w:val="a5"/>
            <w:rFonts w:hint="eastAsia"/>
          </w:rPr>
          <w:delText>APP</w:delText>
        </w:r>
        <w:r w:rsidRPr="000163D0" w:rsidDel="008B631A">
          <w:rPr>
            <w:rStyle w:val="a5"/>
            <w:rFonts w:hint="eastAsia"/>
          </w:rPr>
          <w:delText>竞品分析</w:delText>
        </w:r>
        <w:r w:rsidR="006A4C69" w:rsidDel="008B631A">
          <w:rPr>
            <w:rStyle w:val="a5"/>
          </w:rPr>
          <w:fldChar w:fldCharType="end"/>
        </w:r>
        <w:r w:rsidRPr="000163D0" w:rsidDel="008B631A">
          <w:rPr>
            <w:rFonts w:hint="eastAsia"/>
          </w:rPr>
          <w:delText xml:space="preserve"> </w:delText>
        </w:r>
      </w:del>
    </w:p>
    <w:p w14:paraId="22374C4E" w14:textId="57509184" w:rsidR="00AC32DE" w:rsidDel="008B631A" w:rsidRDefault="00AC32DE" w:rsidP="008B631A">
      <w:pPr>
        <w:rPr>
          <w:del w:id="101" w:author="冯凯文" w:date="2016-05-18T17:09:00Z"/>
        </w:rPr>
        <w:pPrChange w:id="102" w:author="冯凯文" w:date="2016-05-18T17:09:00Z">
          <w:pPr/>
        </w:pPrChange>
      </w:pPr>
      <w:del w:id="103" w:author="冯凯文" w:date="2016-05-18T17:09:00Z">
        <w:r w:rsidDel="008B631A">
          <w:tab/>
        </w:r>
        <w:r w:rsidDel="008B631A">
          <w:rPr>
            <w:rFonts w:hint="eastAsia"/>
          </w:rPr>
          <w:delText>[</w:delText>
        </w:r>
        <w:r w:rsidDel="008B631A">
          <w:delText>5</w:delText>
        </w:r>
        <w:r w:rsidDel="008B631A">
          <w:rPr>
            <w:rFonts w:hint="eastAsia"/>
          </w:rPr>
          <w:delText>]</w:delText>
        </w:r>
        <w:r w:rsidDel="008B631A">
          <w:delText xml:space="preserve"> </w:delText>
        </w:r>
        <w:r w:rsidDel="008B631A">
          <w:delText>吕云翔</w:delText>
        </w:r>
        <w:r w:rsidDel="008B631A">
          <w:rPr>
            <w:rFonts w:hint="eastAsia"/>
          </w:rPr>
          <w:delText xml:space="preserve">. </w:delText>
        </w:r>
        <w:r w:rsidDel="008B631A">
          <w:rPr>
            <w:rFonts w:hint="eastAsia"/>
          </w:rPr>
          <w:delText>软件工程实用教程</w:delText>
        </w:r>
        <w:r w:rsidDel="008B631A">
          <w:rPr>
            <w:rFonts w:hint="eastAsia"/>
          </w:rPr>
          <w:delText>.</w:delText>
        </w:r>
        <w:r w:rsidDel="008B631A">
          <w:delText xml:space="preserve"> </w:delText>
        </w:r>
        <w:r w:rsidDel="008B631A">
          <w:rPr>
            <w:rFonts w:hint="eastAsia"/>
          </w:rPr>
          <w:delText>北京：清华大学出版社</w:delText>
        </w:r>
        <w:r w:rsidR="00C647FD" w:rsidDel="008B631A">
          <w:rPr>
            <w:rFonts w:hint="eastAsia"/>
          </w:rPr>
          <w:delText>，</w:delText>
        </w:r>
        <w:r w:rsidR="00C647FD" w:rsidDel="008B631A">
          <w:rPr>
            <w:rFonts w:hint="eastAsia"/>
          </w:rPr>
          <w:delText>2015</w:delText>
        </w:r>
      </w:del>
    </w:p>
    <w:p w14:paraId="3E77207B" w14:textId="4DF9FE43" w:rsidR="00E3307A" w:rsidRDefault="00E3307A" w:rsidP="008B631A">
      <w:pPr>
        <w:pStyle w:val="3"/>
        <w:rPr>
          <w:ins w:id="104" w:author="冯凯文" w:date="2016-05-18T17:07:00Z"/>
          <w:rFonts w:hint="eastAsia"/>
        </w:rPr>
        <w:pPrChange w:id="105" w:author="冯凯文" w:date="2016-05-18T17:09:00Z">
          <w:pPr/>
        </w:pPrChange>
      </w:pPr>
      <w:del w:id="106" w:author="冯凯文" w:date="2016-05-18T17:09:00Z">
        <w:r w:rsidDel="008B631A">
          <w:tab/>
          <w:delText xml:space="preserve">[6] </w:delText>
        </w:r>
        <w:r w:rsidDel="008B631A">
          <w:delText>吕云翔</w:delText>
        </w:r>
        <w:r w:rsidDel="008B631A">
          <w:rPr>
            <w:rFonts w:hint="eastAsia"/>
          </w:rPr>
          <w:delText>，</w:delText>
        </w:r>
        <w:r w:rsidDel="008B631A">
          <w:delText>刘浩</w:delText>
        </w:r>
        <w:r w:rsidDel="008B631A">
          <w:rPr>
            <w:rFonts w:hint="eastAsia"/>
          </w:rPr>
          <w:delText>，</w:delText>
        </w:r>
        <w:r w:rsidDel="008B631A">
          <w:delText>王昕鹏等</w:delText>
        </w:r>
        <w:r w:rsidDel="008B631A">
          <w:rPr>
            <w:rFonts w:hint="eastAsia"/>
          </w:rPr>
          <w:delText xml:space="preserve">. </w:delText>
        </w:r>
        <w:r w:rsidDel="008B631A">
          <w:rPr>
            <w:rFonts w:hint="eastAsia"/>
          </w:rPr>
          <w:delText>软件工程课程设计</w:delText>
        </w:r>
        <w:r w:rsidDel="008B631A">
          <w:rPr>
            <w:rFonts w:hint="eastAsia"/>
          </w:rPr>
          <w:delText xml:space="preserve">. </w:delText>
        </w:r>
        <w:r w:rsidDel="008B631A">
          <w:rPr>
            <w:rFonts w:hint="eastAsia"/>
          </w:rPr>
          <w:delText>北京：机械工业出版社，</w:delText>
        </w:r>
        <w:r w:rsidDel="008B631A">
          <w:rPr>
            <w:rFonts w:hint="eastAsia"/>
          </w:rPr>
          <w:delText>2009</w:delText>
        </w:r>
      </w:del>
    </w:p>
    <w:p w14:paraId="643A42FC" w14:textId="79C1D875" w:rsidR="00465C3E" w:rsidRDefault="00465C3E" w:rsidP="00465C3E">
      <w:pPr>
        <w:ind w:leftChars="201" w:left="424" w:hanging="2"/>
        <w:rPr>
          <w:ins w:id="107" w:author="冯凯文" w:date="2016-05-18T17:08:00Z"/>
        </w:rPr>
        <w:pPrChange w:id="108" w:author="冯凯文" w:date="2016-05-18T17:08:00Z">
          <w:pPr/>
        </w:pPrChange>
      </w:pPr>
      <w:ins w:id="109" w:author="冯凯文" w:date="2016-05-18T17:08:00Z">
        <w:r>
          <w:t>[1] Ke, Yan, X. Tang, and F. Jing. "The Design of High-Level Features for Photo Quality Assessment." Computer Vision and Pattern Recognition, 2006 IEEE Computer Society Conference on 2006:419-426.</w:t>
        </w:r>
      </w:ins>
    </w:p>
    <w:p w14:paraId="2A28B223" w14:textId="77777777" w:rsidR="00465C3E" w:rsidRDefault="00465C3E" w:rsidP="00465C3E">
      <w:pPr>
        <w:ind w:leftChars="201" w:left="424" w:hanging="2"/>
        <w:rPr>
          <w:ins w:id="110" w:author="冯凯文" w:date="2016-05-18T17:08:00Z"/>
        </w:rPr>
        <w:pPrChange w:id="111" w:author="冯凯文" w:date="2016-05-18T17:08:00Z">
          <w:pPr/>
        </w:pPrChange>
      </w:pPr>
      <w:ins w:id="112" w:author="冯凯文" w:date="2016-05-18T17:08:00Z">
        <w:r>
          <w:t>[2] Bhattacharya, Subhabrata, R. Sukthankar, and M. Shah. "A framework for photo-quality assessment and enhancement based on visual aesthetics." ACM International Conference on Multimedia ACM, 2010:271-280.</w:t>
        </w:r>
      </w:ins>
    </w:p>
    <w:p w14:paraId="7646B477" w14:textId="77777777" w:rsidR="00465C3E" w:rsidRDefault="00465C3E" w:rsidP="00465C3E">
      <w:pPr>
        <w:ind w:leftChars="201" w:left="424" w:hanging="2"/>
        <w:rPr>
          <w:ins w:id="113" w:author="冯凯文" w:date="2016-05-18T17:08:00Z"/>
        </w:rPr>
        <w:pPrChange w:id="114" w:author="冯凯文" w:date="2016-05-18T17:08:00Z">
          <w:pPr/>
        </w:pPrChange>
      </w:pPr>
      <w:ins w:id="115" w:author="冯凯文" w:date="2016-05-18T17:08:00Z">
        <w:r>
          <w:t>[3] Sagnik Dhar, Vicente Ordonez, Tamara L. Berg, IEEE Conference on Computer Vision and Pattern Recognition (CVPR) 2011</w:t>
        </w:r>
      </w:ins>
    </w:p>
    <w:p w14:paraId="11862B93" w14:textId="77777777" w:rsidR="00465C3E" w:rsidRDefault="00465C3E" w:rsidP="00465C3E">
      <w:pPr>
        <w:ind w:leftChars="201" w:left="424" w:hanging="2"/>
        <w:rPr>
          <w:ins w:id="116" w:author="冯凯文" w:date="2016-05-18T17:08:00Z"/>
        </w:rPr>
        <w:pPrChange w:id="117" w:author="冯凯文" w:date="2016-05-18T17:08:00Z">
          <w:pPr/>
        </w:pPrChange>
      </w:pPr>
      <w:ins w:id="118" w:author="冯凯文" w:date="2016-05-18T17:08:00Z">
        <w:r>
          <w:t>[4] Banerjee, Serene, and B. L. Evans. "A Novel Gradient Induced Main Subject Segmentation Algorithm." Proc.ieee Asilomar Conf.on Signals Systems &amp; Computers 2(2003):1640--1644.</w:t>
        </w:r>
      </w:ins>
    </w:p>
    <w:p w14:paraId="63426112" w14:textId="77777777" w:rsidR="00465C3E" w:rsidRDefault="00465C3E" w:rsidP="00465C3E">
      <w:pPr>
        <w:ind w:leftChars="201" w:left="424" w:hanging="2"/>
        <w:rPr>
          <w:ins w:id="119" w:author="冯凯文" w:date="2016-05-18T17:08:00Z"/>
        </w:rPr>
        <w:pPrChange w:id="120" w:author="冯凯文" w:date="2016-05-18T17:08:00Z">
          <w:pPr/>
        </w:pPrChange>
      </w:pPr>
      <w:ins w:id="121" w:author="冯凯文" w:date="2016-05-18T17:08:00Z">
        <w:r>
          <w:t>[5] E. Mavridaki, and V. Mezaris. "A comprehensive aesthetic quality assessment method for natural images using basic rules of photography." IEEE International Conference on Image Processing IEEE, 2015.</w:t>
        </w:r>
      </w:ins>
    </w:p>
    <w:p w14:paraId="0492D200" w14:textId="77777777" w:rsidR="00465C3E" w:rsidRDefault="00465C3E" w:rsidP="00465C3E">
      <w:pPr>
        <w:ind w:leftChars="201" w:left="424" w:hanging="2"/>
        <w:rPr>
          <w:ins w:id="122" w:author="冯凯文" w:date="2016-05-18T17:08:00Z"/>
        </w:rPr>
        <w:pPrChange w:id="123" w:author="冯凯文" w:date="2016-05-18T17:08:00Z">
          <w:pPr/>
        </w:pPrChange>
      </w:pPr>
      <w:ins w:id="124" w:author="冯凯文" w:date="2016-05-18T17:08:00Z">
        <w:r>
          <w:t>[6] Liu L, Jin Y, Wu Q. Realtime aesthetic image retargeting. In: Deussen O, Jepp P, editors. International symposium on computational aesthetics in graphics, visualization and imaging. London: Eurographics Association; 2010. p. 1–8.</w:t>
        </w:r>
      </w:ins>
    </w:p>
    <w:p w14:paraId="511AB418" w14:textId="0F8EF10A" w:rsidR="00465C3E" w:rsidRDefault="00465C3E" w:rsidP="00465C3E">
      <w:pPr>
        <w:ind w:leftChars="201" w:left="424" w:hanging="2"/>
        <w:rPr>
          <w:rFonts w:hint="eastAsia"/>
        </w:rPr>
        <w:pPrChange w:id="125" w:author="冯凯文" w:date="2016-05-18T17:08:00Z">
          <w:pPr/>
        </w:pPrChange>
      </w:pPr>
      <w:ins w:id="126" w:author="冯凯文" w:date="2016-05-18T17:08:00Z">
        <w:r>
          <w:t>[7] Nordgren, A, et al. "Compositional Rule of Thirds Detection." Archives of Medical Science 143.1(2012):41-44.</w:t>
        </w:r>
      </w:ins>
    </w:p>
    <w:p w14:paraId="7AF69FCB" w14:textId="1D6DF424" w:rsidR="00465C3E" w:rsidRDefault="00465C3E" w:rsidP="00465C3E">
      <w:pPr>
        <w:rPr>
          <w:ins w:id="127" w:author="冯凯文" w:date="2016-05-18T17:09:00Z"/>
        </w:rPr>
      </w:pPr>
      <w:ins w:id="128" w:author="冯凯文" w:date="2016-05-18T17:09:00Z">
        <w:r>
          <w:rPr>
            <w:rFonts w:hint="eastAsia"/>
          </w:rPr>
          <w:tab/>
        </w:r>
        <w:r>
          <w:rPr>
            <w:rFonts w:hint="eastAsia"/>
          </w:rPr>
          <w:t>[</w:t>
        </w:r>
        <w:r>
          <w:t>8</w:t>
        </w:r>
        <w:r>
          <w:rPr>
            <w:rFonts w:hint="eastAsia"/>
          </w:rPr>
          <w:t>]</w:t>
        </w:r>
        <w:r>
          <w:t xml:space="preserve"> </w:t>
        </w:r>
        <w:r>
          <w:fldChar w:fldCharType="begin"/>
        </w:r>
        <w:r>
          <w:instrText xml:space="preserve"> HYPERLINK "https://developer.apple.com/app-store/review/guidelines/" </w:instrText>
        </w:r>
      </w:ins>
      <w:ins w:id="129" w:author="冯凯文" w:date="2016-05-18T17:09:00Z">
        <w:r>
          <w:fldChar w:fldCharType="separate"/>
        </w:r>
        <w:r w:rsidRPr="008C6823">
          <w:rPr>
            <w:rStyle w:val="a5"/>
          </w:rPr>
          <w:t>APPLE™ App Store Review Guidelines</w:t>
        </w:r>
        <w:r>
          <w:rPr>
            <w:rStyle w:val="a5"/>
          </w:rPr>
          <w:fldChar w:fldCharType="end"/>
        </w:r>
      </w:ins>
    </w:p>
    <w:p w14:paraId="7B25E7D8" w14:textId="15B8DD27" w:rsidR="000163D0" w:rsidRPr="000163D0" w:rsidRDefault="00465C3E" w:rsidP="00822BE2">
      <w:pPr>
        <w:rPr>
          <w:rFonts w:hint="eastAsia"/>
        </w:rPr>
      </w:pPr>
      <w:ins w:id="130" w:author="冯凯文" w:date="2016-05-18T17:09:00Z">
        <w:r>
          <w:tab/>
          <w:t>[9</w:t>
        </w:r>
        <w:r>
          <w:t xml:space="preserve">] </w:t>
        </w:r>
        <w:r>
          <w:fldChar w:fldCharType="begin"/>
        </w:r>
        <w:r>
          <w:instrText xml:space="preserve"> HYPERLINK "https://developer.apple.com/cn/" </w:instrText>
        </w:r>
      </w:ins>
      <w:ins w:id="131" w:author="冯凯文" w:date="2016-05-18T17:09:00Z">
        <w:r>
          <w:fldChar w:fldCharType="separate"/>
        </w:r>
        <w:r w:rsidRPr="000163D0">
          <w:rPr>
            <w:rStyle w:val="a5"/>
          </w:rPr>
          <w:t>Apple Developer</w:t>
        </w:r>
        <w:r>
          <w:rPr>
            <w:rStyle w:val="a5"/>
          </w:rPr>
          <w:fldChar w:fldCharType="end"/>
        </w:r>
      </w:ins>
    </w:p>
    <w:p w14:paraId="783C4F83" w14:textId="77777777" w:rsidR="004D0EC1" w:rsidRDefault="004D0EC1" w:rsidP="00C30DBC">
      <w:pPr>
        <w:pStyle w:val="3"/>
      </w:pPr>
      <w:bookmarkStart w:id="132" w:name="_Toc450509372"/>
      <w:r w:rsidRPr="004D0EC1">
        <w:rPr>
          <w:rFonts w:hint="eastAsia"/>
        </w:rPr>
        <w:t xml:space="preserve">1.5 </w:t>
      </w:r>
      <w:r w:rsidRPr="004D0EC1">
        <w:rPr>
          <w:rFonts w:hint="eastAsia"/>
        </w:rPr>
        <w:t>相关文档</w:t>
      </w:r>
      <w:bookmarkEnd w:id="132"/>
    </w:p>
    <w:p w14:paraId="3CC35325" w14:textId="568274E7" w:rsidR="00C30DBC" w:rsidDel="008B631A" w:rsidRDefault="00C30DBC" w:rsidP="008B631A">
      <w:pPr>
        <w:rPr>
          <w:del w:id="133" w:author="冯凯文" w:date="2016-05-18T17:10:00Z"/>
        </w:rPr>
        <w:pPrChange w:id="134" w:author="冯凯文" w:date="2016-05-18T17:10:00Z">
          <w:pPr/>
        </w:pPrChange>
      </w:pPr>
      <w:r>
        <w:tab/>
      </w:r>
      <w:ins w:id="135" w:author="冯凯文" w:date="2016-05-18T17:10:00Z">
        <w:r w:rsidR="008B631A">
          <w:rPr>
            <w:rFonts w:hint="eastAsia"/>
          </w:rPr>
          <w:t>暂无</w:t>
        </w:r>
      </w:ins>
      <w:del w:id="136" w:author="冯凯文" w:date="2016-05-18T17:10:00Z">
        <w:r w:rsidDel="008B631A">
          <w:rPr>
            <w:rFonts w:hint="eastAsia"/>
          </w:rPr>
          <w:delText>[</w:delText>
        </w:r>
        <w:r w:rsidDel="008B631A">
          <w:delText>1</w:delText>
        </w:r>
        <w:r w:rsidDel="008B631A">
          <w:rPr>
            <w:rFonts w:hint="eastAsia"/>
          </w:rPr>
          <w:delText>]</w:delText>
        </w:r>
        <w:r w:rsidDel="008B631A">
          <w:delText xml:space="preserve"> </w:delText>
        </w:r>
        <w:r w:rsidR="007F1F92" w:rsidDel="008B631A">
          <w:rPr>
            <w:rFonts w:hint="eastAsia"/>
          </w:rPr>
          <w:delText>《</w:delText>
        </w:r>
        <w:r w:rsidR="007F1F92" w:rsidDel="008B631A">
          <w:delText>运动类</w:delText>
        </w:r>
        <w:r w:rsidR="007F1F92" w:rsidDel="008B631A">
          <w:rPr>
            <w:rFonts w:hint="eastAsia"/>
          </w:rPr>
          <w:delText>APP</w:delText>
        </w:r>
        <w:r w:rsidR="007F1F92" w:rsidDel="008B631A">
          <w:rPr>
            <w:rFonts w:hint="eastAsia"/>
          </w:rPr>
          <w:delText>——</w:delText>
        </w:r>
        <w:r w:rsidR="00E812AD" w:rsidDel="008B631A">
          <w:rPr>
            <w:rFonts w:hint="eastAsia"/>
          </w:rPr>
          <w:delText>“怡动”</w:delText>
        </w:r>
        <w:r w:rsidR="00E812AD" w:rsidDel="008B631A">
          <w:rPr>
            <w:rFonts w:hint="eastAsia"/>
          </w:rPr>
          <w:delText xml:space="preserve"> </w:delText>
        </w:r>
        <w:r w:rsidR="00822BE2" w:rsidDel="008B631A">
          <w:delText>软件</w:delText>
        </w:r>
        <w:r w:rsidDel="008B631A">
          <w:delText>开发计划书</w:delText>
        </w:r>
        <w:r w:rsidR="007F1F92" w:rsidDel="008B631A">
          <w:rPr>
            <w:rFonts w:hint="eastAsia"/>
          </w:rPr>
          <w:delText>》</w:delText>
        </w:r>
      </w:del>
    </w:p>
    <w:p w14:paraId="2C598457" w14:textId="53509C21" w:rsidR="00C647FD" w:rsidRDefault="00C647FD" w:rsidP="008B631A">
      <w:del w:id="137" w:author="冯凯文" w:date="2016-05-18T17:10:00Z">
        <w:r w:rsidDel="008B631A">
          <w:tab/>
          <w:delText xml:space="preserve">[2] </w:delText>
        </w:r>
        <w:r w:rsidDel="008B631A">
          <w:rPr>
            <w:rFonts w:hint="eastAsia"/>
          </w:rPr>
          <w:delText>《运动类</w:delText>
        </w:r>
        <w:r w:rsidDel="008B631A">
          <w:rPr>
            <w:rFonts w:hint="eastAsia"/>
          </w:rPr>
          <w:delText>APP</w:delText>
        </w:r>
        <w:r w:rsidDel="008B631A">
          <w:rPr>
            <w:rFonts w:hint="eastAsia"/>
          </w:rPr>
          <w:delText>——</w:delText>
        </w:r>
        <w:r w:rsidR="00E812AD" w:rsidDel="008B631A">
          <w:rPr>
            <w:rFonts w:hint="eastAsia"/>
          </w:rPr>
          <w:delText>“怡动”</w:delText>
        </w:r>
        <w:r w:rsidR="00E812AD" w:rsidDel="008B631A">
          <w:rPr>
            <w:rFonts w:hint="eastAsia"/>
          </w:rPr>
          <w:delText xml:space="preserve"> </w:delText>
        </w:r>
        <w:r w:rsidDel="008B631A">
          <w:rPr>
            <w:rFonts w:hint="eastAsia"/>
          </w:rPr>
          <w:delText>软件设计说明书》</w:delText>
        </w:r>
      </w:del>
    </w:p>
    <w:p w14:paraId="0136C58A" w14:textId="77777777" w:rsidR="00C30DBC" w:rsidRPr="007F1F92" w:rsidRDefault="00C30DBC" w:rsidP="00C30DBC"/>
    <w:p w14:paraId="2D4500FF" w14:textId="77777777" w:rsidR="004D0EC1" w:rsidRDefault="004D0EC1" w:rsidP="00C30DBC">
      <w:pPr>
        <w:pStyle w:val="3"/>
      </w:pPr>
      <w:bookmarkStart w:id="138" w:name="_Toc450509373"/>
      <w:r w:rsidRPr="004D0EC1">
        <w:rPr>
          <w:rFonts w:hint="eastAsia"/>
        </w:rPr>
        <w:t xml:space="preserve">1.6 </w:t>
      </w:r>
      <w:r>
        <w:rPr>
          <w:rFonts w:hint="eastAsia"/>
        </w:rPr>
        <w:t>版本更新信息</w:t>
      </w:r>
      <w:bookmarkEnd w:id="138"/>
    </w:p>
    <w:p w14:paraId="4B440384" w14:textId="77777777" w:rsidR="00932203" w:rsidRPr="00E3307A" w:rsidRDefault="00932203" w:rsidP="00932203">
      <w:pPr>
        <w:jc w:val="center"/>
        <w:rPr>
          <w:b/>
        </w:rPr>
      </w:pPr>
      <w:r w:rsidRPr="00E3307A">
        <w:rPr>
          <w:b/>
        </w:rPr>
        <w:t>表</w:t>
      </w:r>
      <w:r w:rsidRPr="00E3307A">
        <w:rPr>
          <w:rFonts w:hint="eastAsia"/>
          <w:b/>
        </w:rPr>
        <w:t xml:space="preserve">1 </w:t>
      </w:r>
      <w:r w:rsidRPr="00E3307A">
        <w:rPr>
          <w:rFonts w:hint="eastAsia"/>
          <w:b/>
        </w:rPr>
        <w:t>版本更新记录</w:t>
      </w:r>
    </w:p>
    <w:tbl>
      <w:tblPr>
        <w:tblStyle w:val="a3"/>
        <w:tblW w:w="0" w:type="auto"/>
        <w:tblLook w:val="04A0" w:firstRow="1" w:lastRow="0" w:firstColumn="1" w:lastColumn="0" w:noHBand="0" w:noVBand="1"/>
      </w:tblPr>
      <w:tblGrid>
        <w:gridCol w:w="1382"/>
        <w:gridCol w:w="1382"/>
        <w:gridCol w:w="1383"/>
        <w:gridCol w:w="1383"/>
        <w:gridCol w:w="1383"/>
        <w:gridCol w:w="1383"/>
      </w:tblGrid>
      <w:tr w:rsidR="004D0EC1" w:rsidRPr="004D0EC1" w14:paraId="0627AAE3" w14:textId="77777777" w:rsidTr="00CA6615">
        <w:tc>
          <w:tcPr>
            <w:tcW w:w="1382" w:type="dxa"/>
          </w:tcPr>
          <w:p w14:paraId="0B47ABDF" w14:textId="77777777" w:rsidR="004D0EC1" w:rsidRPr="004D0EC1" w:rsidRDefault="004D0EC1" w:rsidP="00A05D17">
            <w:r w:rsidRPr="004D0EC1">
              <w:rPr>
                <w:rFonts w:hint="eastAsia"/>
              </w:rPr>
              <w:t>版本号</w:t>
            </w:r>
          </w:p>
        </w:tc>
        <w:tc>
          <w:tcPr>
            <w:tcW w:w="1382" w:type="dxa"/>
          </w:tcPr>
          <w:p w14:paraId="57993BC3" w14:textId="77777777" w:rsidR="004D0EC1" w:rsidRPr="004D0EC1" w:rsidRDefault="004D0EC1" w:rsidP="00A05D17">
            <w:r w:rsidRPr="004D0EC1">
              <w:rPr>
                <w:rFonts w:hint="eastAsia"/>
              </w:rPr>
              <w:t>创建者</w:t>
            </w:r>
          </w:p>
        </w:tc>
        <w:tc>
          <w:tcPr>
            <w:tcW w:w="1383" w:type="dxa"/>
          </w:tcPr>
          <w:p w14:paraId="2C96990F" w14:textId="77777777" w:rsidR="004D0EC1" w:rsidRPr="004D0EC1" w:rsidRDefault="004D0EC1" w:rsidP="00A05D17">
            <w:r w:rsidRPr="004D0EC1">
              <w:rPr>
                <w:rFonts w:hint="eastAsia"/>
              </w:rPr>
              <w:t>创建日期</w:t>
            </w:r>
          </w:p>
        </w:tc>
        <w:tc>
          <w:tcPr>
            <w:tcW w:w="1383" w:type="dxa"/>
          </w:tcPr>
          <w:p w14:paraId="287A9989" w14:textId="77777777" w:rsidR="004D0EC1" w:rsidRPr="004D0EC1" w:rsidRDefault="004D0EC1" w:rsidP="00A05D17">
            <w:r w:rsidRPr="004D0EC1">
              <w:rPr>
                <w:rFonts w:hint="eastAsia"/>
              </w:rPr>
              <w:t>维护者</w:t>
            </w:r>
          </w:p>
        </w:tc>
        <w:tc>
          <w:tcPr>
            <w:tcW w:w="1383" w:type="dxa"/>
          </w:tcPr>
          <w:p w14:paraId="0260E262" w14:textId="77777777" w:rsidR="004D0EC1" w:rsidRPr="004D0EC1" w:rsidRDefault="004D0EC1" w:rsidP="00A05D17">
            <w:r w:rsidRPr="004D0EC1">
              <w:rPr>
                <w:rFonts w:hint="eastAsia"/>
              </w:rPr>
              <w:t>维护日期</w:t>
            </w:r>
          </w:p>
        </w:tc>
        <w:tc>
          <w:tcPr>
            <w:tcW w:w="1383" w:type="dxa"/>
          </w:tcPr>
          <w:p w14:paraId="59D97343" w14:textId="77777777" w:rsidR="004D0EC1" w:rsidRPr="004D0EC1" w:rsidRDefault="004D0EC1" w:rsidP="00A05D17">
            <w:r w:rsidRPr="004D0EC1">
              <w:rPr>
                <w:rFonts w:hint="eastAsia"/>
              </w:rPr>
              <w:t>维护纪要</w:t>
            </w:r>
          </w:p>
        </w:tc>
      </w:tr>
      <w:tr w:rsidR="004D0EC1" w:rsidRPr="004D0EC1" w14:paraId="7BA825E7" w14:textId="77777777" w:rsidTr="00CA6615">
        <w:tc>
          <w:tcPr>
            <w:tcW w:w="1382" w:type="dxa"/>
          </w:tcPr>
          <w:p w14:paraId="3AD36CE7" w14:textId="77777777" w:rsidR="004D0EC1" w:rsidRPr="004D0EC1" w:rsidRDefault="004D0EC1" w:rsidP="00A05D17">
            <w:r w:rsidRPr="004D0EC1">
              <w:rPr>
                <w:rFonts w:hint="eastAsia"/>
              </w:rPr>
              <w:t>V1.0</w:t>
            </w:r>
          </w:p>
        </w:tc>
        <w:tc>
          <w:tcPr>
            <w:tcW w:w="1382" w:type="dxa"/>
          </w:tcPr>
          <w:p w14:paraId="5C05BAB9" w14:textId="77777777" w:rsidR="004D0EC1" w:rsidRPr="004D0EC1" w:rsidRDefault="004D0EC1" w:rsidP="00A05D17">
            <w:r w:rsidRPr="004D0EC1">
              <w:rPr>
                <w:rFonts w:hint="eastAsia"/>
              </w:rPr>
              <w:t>张扬</w:t>
            </w:r>
          </w:p>
        </w:tc>
        <w:tc>
          <w:tcPr>
            <w:tcW w:w="1383" w:type="dxa"/>
          </w:tcPr>
          <w:p w14:paraId="62D93F1F" w14:textId="77777777" w:rsidR="004D0EC1" w:rsidRPr="004D0EC1" w:rsidRDefault="004D0EC1" w:rsidP="00A05D17">
            <w:r w:rsidRPr="004D0EC1">
              <w:t>2016/3/16</w:t>
            </w:r>
          </w:p>
        </w:tc>
        <w:tc>
          <w:tcPr>
            <w:tcW w:w="1383" w:type="dxa"/>
          </w:tcPr>
          <w:p w14:paraId="43576207" w14:textId="77777777" w:rsidR="004D0EC1" w:rsidRPr="004D0EC1" w:rsidRDefault="004D0EC1" w:rsidP="00A05D17">
            <w:r w:rsidRPr="004D0EC1">
              <w:rPr>
                <w:rFonts w:hint="eastAsia"/>
              </w:rPr>
              <w:t>张扬</w:t>
            </w:r>
          </w:p>
        </w:tc>
        <w:tc>
          <w:tcPr>
            <w:tcW w:w="1383" w:type="dxa"/>
          </w:tcPr>
          <w:p w14:paraId="0A587140" w14:textId="77777777" w:rsidR="004D0EC1" w:rsidRPr="004D0EC1" w:rsidRDefault="00E3307A" w:rsidP="00E3307A">
            <w:r>
              <w:t>2016/4/24</w:t>
            </w:r>
          </w:p>
        </w:tc>
        <w:tc>
          <w:tcPr>
            <w:tcW w:w="1383" w:type="dxa"/>
          </w:tcPr>
          <w:p w14:paraId="7DFD5B65" w14:textId="77777777" w:rsidR="004D0EC1" w:rsidRPr="004D0EC1" w:rsidRDefault="00E96629" w:rsidP="00A05D17">
            <w:r>
              <w:t>目标系统信息更新</w:t>
            </w:r>
          </w:p>
        </w:tc>
      </w:tr>
    </w:tbl>
    <w:p w14:paraId="7CC304A0" w14:textId="77777777" w:rsidR="004D0EC1" w:rsidRPr="004D0EC1" w:rsidRDefault="004D0EC1" w:rsidP="00A05D17"/>
    <w:p w14:paraId="60957C1D" w14:textId="77777777" w:rsidR="004D0EC1" w:rsidRPr="004D0EC1" w:rsidRDefault="004D0EC1" w:rsidP="00A05D17">
      <w:pPr>
        <w:pStyle w:val="2"/>
      </w:pPr>
      <w:bookmarkStart w:id="139" w:name="_Toc450509374"/>
      <w:r w:rsidRPr="004D0EC1">
        <w:rPr>
          <w:rFonts w:hint="eastAsia"/>
        </w:rPr>
        <w:t xml:space="preserve">2. </w:t>
      </w:r>
      <w:r>
        <w:rPr>
          <w:rFonts w:hint="eastAsia"/>
        </w:rPr>
        <w:t>系统概述</w:t>
      </w:r>
      <w:bookmarkEnd w:id="139"/>
    </w:p>
    <w:p w14:paraId="61C74677" w14:textId="77777777" w:rsidR="004D0EC1" w:rsidRDefault="004D0EC1" w:rsidP="008C6823">
      <w:pPr>
        <w:pStyle w:val="3"/>
      </w:pPr>
      <w:bookmarkStart w:id="140" w:name="_Toc450509375"/>
      <w:r w:rsidRPr="004D0EC1">
        <w:rPr>
          <w:rFonts w:hint="eastAsia"/>
        </w:rPr>
        <w:t xml:space="preserve">2.1 </w:t>
      </w:r>
      <w:r>
        <w:rPr>
          <w:rFonts w:hint="eastAsia"/>
        </w:rPr>
        <w:t>组织结构与职责</w:t>
      </w:r>
      <w:bookmarkEnd w:id="140"/>
    </w:p>
    <w:p w14:paraId="34E72C95" w14:textId="77777777" w:rsidR="00D15CB7" w:rsidRPr="00D15CB7" w:rsidDel="008B631A" w:rsidRDefault="00D15CB7" w:rsidP="00D15CB7">
      <w:pPr>
        <w:rPr>
          <w:del w:id="141" w:author="冯凯文" w:date="2016-05-18T17:12:00Z"/>
        </w:rPr>
      </w:pPr>
      <w:r>
        <w:tab/>
      </w:r>
      <w:r>
        <w:t>见</w:t>
      </w:r>
      <w:r>
        <w:rPr>
          <w:rFonts w:hint="eastAsia"/>
        </w:rPr>
        <w:t>《软件开发计划书》。</w:t>
      </w:r>
    </w:p>
    <w:p w14:paraId="23A61271" w14:textId="18106FA9" w:rsidR="004D0EC1" w:rsidDel="008B631A" w:rsidRDefault="004D0EC1" w:rsidP="00932203">
      <w:pPr>
        <w:pStyle w:val="3"/>
        <w:rPr>
          <w:del w:id="142" w:author="冯凯文" w:date="2016-05-18T17:12:00Z"/>
        </w:rPr>
      </w:pPr>
      <w:bookmarkStart w:id="143" w:name="_Toc450509376"/>
      <w:del w:id="144" w:author="冯凯文" w:date="2016-05-18T17:12:00Z">
        <w:r w:rsidRPr="004D0EC1" w:rsidDel="008B631A">
          <w:rPr>
            <w:rFonts w:hint="eastAsia"/>
          </w:rPr>
          <w:delText xml:space="preserve">2.2 </w:delText>
        </w:r>
        <w:r w:rsidDel="008B631A">
          <w:rPr>
            <w:rFonts w:hint="eastAsia"/>
          </w:rPr>
          <w:delText>角色定义</w:delText>
        </w:r>
        <w:bookmarkEnd w:id="143"/>
      </w:del>
    </w:p>
    <w:p w14:paraId="351E4960" w14:textId="5FE5353F" w:rsidR="00932203" w:rsidDel="008B631A" w:rsidRDefault="00932203" w:rsidP="00932203">
      <w:pPr>
        <w:rPr>
          <w:del w:id="145" w:author="冯凯文" w:date="2016-05-18T17:12:00Z"/>
        </w:rPr>
      </w:pPr>
      <w:del w:id="146" w:author="冯凯文" w:date="2016-05-18T17:12:00Z">
        <w:r w:rsidDel="008B631A">
          <w:tab/>
        </w:r>
        <w:r w:rsidDel="008B631A">
          <w:rPr>
            <w:rFonts w:hint="eastAsia"/>
          </w:rPr>
          <w:delText>“</w:delText>
        </w:r>
        <w:r w:rsidDel="008B631A">
          <w:delText>怡动</w:delText>
        </w:r>
        <w:r w:rsidDel="008B631A">
          <w:rPr>
            <w:rFonts w:hint="eastAsia"/>
          </w:rPr>
          <w:delText>”</w:delText>
        </w:r>
        <w:r w:rsidDel="008B631A">
          <w:rPr>
            <w:rFonts w:hint="eastAsia"/>
          </w:rPr>
          <w:delText>APP</w:delText>
        </w:r>
        <w:r w:rsidDel="008B631A">
          <w:rPr>
            <w:rFonts w:hint="eastAsia"/>
          </w:rPr>
          <w:delText>的角色定义见表</w:delText>
        </w:r>
        <w:r w:rsidR="00D15CB7" w:rsidDel="008B631A">
          <w:rPr>
            <w:rFonts w:hint="eastAsia"/>
          </w:rPr>
          <w:delText>2</w:delText>
        </w:r>
        <w:r w:rsidR="00D15CB7" w:rsidDel="008B631A">
          <w:rPr>
            <w:rFonts w:hint="eastAsia"/>
          </w:rPr>
          <w:delText>。</w:delText>
        </w:r>
      </w:del>
    </w:p>
    <w:p w14:paraId="65F1B6EC" w14:textId="5A63F6EF" w:rsidR="00932203" w:rsidRPr="00E3307A" w:rsidDel="008B631A" w:rsidRDefault="00932203" w:rsidP="00932203">
      <w:pPr>
        <w:jc w:val="center"/>
        <w:rPr>
          <w:del w:id="147" w:author="冯凯文" w:date="2016-05-18T17:12:00Z"/>
          <w:b/>
        </w:rPr>
      </w:pPr>
      <w:del w:id="148" w:author="冯凯文" w:date="2016-05-18T17:12:00Z">
        <w:r w:rsidRPr="00E3307A" w:rsidDel="008B631A">
          <w:rPr>
            <w:b/>
          </w:rPr>
          <w:delText>表</w:delText>
        </w:r>
        <w:r w:rsidRPr="00E3307A" w:rsidDel="008B631A">
          <w:rPr>
            <w:rFonts w:hint="eastAsia"/>
            <w:b/>
          </w:rPr>
          <w:delText xml:space="preserve">2 </w:delText>
        </w:r>
        <w:r w:rsidRPr="00E3307A" w:rsidDel="008B631A">
          <w:rPr>
            <w:rFonts w:hint="eastAsia"/>
            <w:b/>
          </w:rPr>
          <w:delText>角色定义</w:delText>
        </w:r>
      </w:del>
    </w:p>
    <w:tbl>
      <w:tblPr>
        <w:tblStyle w:val="a3"/>
        <w:tblW w:w="0" w:type="auto"/>
        <w:jc w:val="center"/>
        <w:tblLook w:val="04A0" w:firstRow="1" w:lastRow="0" w:firstColumn="1" w:lastColumn="0" w:noHBand="0" w:noVBand="1"/>
      </w:tblPr>
      <w:tblGrid>
        <w:gridCol w:w="4148"/>
        <w:gridCol w:w="4148"/>
      </w:tblGrid>
      <w:tr w:rsidR="00932203" w:rsidDel="008B631A" w14:paraId="1624DEFB" w14:textId="1896D817" w:rsidTr="00932203">
        <w:trPr>
          <w:jc w:val="center"/>
          <w:del w:id="149" w:author="冯凯文" w:date="2016-05-18T17:12:00Z"/>
        </w:trPr>
        <w:tc>
          <w:tcPr>
            <w:tcW w:w="4148" w:type="dxa"/>
          </w:tcPr>
          <w:p w14:paraId="05036DC7" w14:textId="04B9ECF8" w:rsidR="00932203" w:rsidDel="008B631A" w:rsidRDefault="00932203" w:rsidP="00932203">
            <w:pPr>
              <w:jc w:val="center"/>
              <w:rPr>
                <w:del w:id="150" w:author="冯凯文" w:date="2016-05-18T17:12:00Z"/>
              </w:rPr>
            </w:pPr>
            <w:del w:id="151" w:author="冯凯文" w:date="2016-05-18T17:12:00Z">
              <w:r w:rsidDel="008B631A">
                <w:rPr>
                  <w:rFonts w:hint="eastAsia"/>
                </w:rPr>
                <w:delText>编号</w:delText>
              </w:r>
            </w:del>
          </w:p>
        </w:tc>
        <w:tc>
          <w:tcPr>
            <w:tcW w:w="4148" w:type="dxa"/>
          </w:tcPr>
          <w:p w14:paraId="6F97304D" w14:textId="6E10E10E" w:rsidR="00932203" w:rsidDel="008B631A" w:rsidRDefault="00932203" w:rsidP="00932203">
            <w:pPr>
              <w:jc w:val="center"/>
              <w:rPr>
                <w:del w:id="152" w:author="冯凯文" w:date="2016-05-18T17:12:00Z"/>
              </w:rPr>
            </w:pPr>
            <w:del w:id="153" w:author="冯凯文" w:date="2016-05-18T17:12:00Z">
              <w:r w:rsidDel="008B631A">
                <w:rPr>
                  <w:rFonts w:hint="eastAsia"/>
                </w:rPr>
                <w:delText>角色</w:delText>
              </w:r>
            </w:del>
          </w:p>
        </w:tc>
      </w:tr>
      <w:tr w:rsidR="00932203" w:rsidDel="008B631A" w14:paraId="4A3A8CE0" w14:textId="036EA092" w:rsidTr="00932203">
        <w:trPr>
          <w:jc w:val="center"/>
          <w:del w:id="154" w:author="冯凯文" w:date="2016-05-18T17:12:00Z"/>
        </w:trPr>
        <w:tc>
          <w:tcPr>
            <w:tcW w:w="4148" w:type="dxa"/>
          </w:tcPr>
          <w:p w14:paraId="1F8AF0F8" w14:textId="2A4A3C39" w:rsidR="00932203" w:rsidDel="008B631A" w:rsidRDefault="00932203" w:rsidP="00932203">
            <w:pPr>
              <w:jc w:val="center"/>
              <w:rPr>
                <w:del w:id="155" w:author="冯凯文" w:date="2016-05-18T17:12:00Z"/>
              </w:rPr>
            </w:pPr>
            <w:del w:id="156" w:author="冯凯文" w:date="2016-05-18T17:12:00Z">
              <w:r w:rsidDel="008B631A">
                <w:rPr>
                  <w:rFonts w:hint="eastAsia"/>
                </w:rPr>
                <w:delText>01</w:delText>
              </w:r>
            </w:del>
          </w:p>
        </w:tc>
        <w:tc>
          <w:tcPr>
            <w:tcW w:w="4148" w:type="dxa"/>
          </w:tcPr>
          <w:p w14:paraId="304B0CE5" w14:textId="645747E9" w:rsidR="00932203" w:rsidDel="008B631A" w:rsidRDefault="00932203" w:rsidP="00932203">
            <w:pPr>
              <w:jc w:val="center"/>
              <w:rPr>
                <w:del w:id="157" w:author="冯凯文" w:date="2016-05-18T17:12:00Z"/>
              </w:rPr>
            </w:pPr>
            <w:del w:id="158" w:author="冯凯文" w:date="2016-05-18T17:12:00Z">
              <w:r w:rsidDel="008B631A">
                <w:rPr>
                  <w:rFonts w:hint="eastAsia"/>
                </w:rPr>
                <w:delText>游客</w:delText>
              </w:r>
            </w:del>
          </w:p>
        </w:tc>
      </w:tr>
      <w:tr w:rsidR="00932203" w:rsidDel="008B631A" w14:paraId="2FA88E93" w14:textId="39717179" w:rsidTr="00932203">
        <w:trPr>
          <w:jc w:val="center"/>
          <w:del w:id="159" w:author="冯凯文" w:date="2016-05-18T17:12:00Z"/>
        </w:trPr>
        <w:tc>
          <w:tcPr>
            <w:tcW w:w="4148" w:type="dxa"/>
          </w:tcPr>
          <w:p w14:paraId="433B457E" w14:textId="57CC104E" w:rsidR="00932203" w:rsidDel="008B631A" w:rsidRDefault="00E3307A" w:rsidP="00932203">
            <w:pPr>
              <w:jc w:val="center"/>
              <w:rPr>
                <w:del w:id="160" w:author="冯凯文" w:date="2016-05-18T17:12:00Z"/>
              </w:rPr>
            </w:pPr>
            <w:del w:id="161" w:author="冯凯文" w:date="2016-05-18T17:12:00Z">
              <w:r w:rsidDel="008B631A">
                <w:rPr>
                  <w:rFonts w:hint="eastAsia"/>
                </w:rPr>
                <w:delText>02</w:delText>
              </w:r>
            </w:del>
          </w:p>
        </w:tc>
        <w:tc>
          <w:tcPr>
            <w:tcW w:w="4148" w:type="dxa"/>
          </w:tcPr>
          <w:p w14:paraId="53E5BDA0" w14:textId="1E122711" w:rsidR="00932203" w:rsidDel="008B631A" w:rsidRDefault="00E3307A" w:rsidP="00932203">
            <w:pPr>
              <w:jc w:val="center"/>
              <w:rPr>
                <w:del w:id="162" w:author="冯凯文" w:date="2016-05-18T17:12:00Z"/>
              </w:rPr>
            </w:pPr>
            <w:del w:id="163" w:author="冯凯文" w:date="2016-05-18T17:12:00Z">
              <w:r w:rsidDel="008B631A">
                <w:rPr>
                  <w:rFonts w:hint="eastAsia"/>
                </w:rPr>
                <w:delText>（注册）用户</w:delText>
              </w:r>
            </w:del>
          </w:p>
        </w:tc>
      </w:tr>
    </w:tbl>
    <w:p w14:paraId="70726302" w14:textId="77777777" w:rsidR="004D0EC1" w:rsidRDefault="004D0EC1" w:rsidP="00932203">
      <w:pPr>
        <w:pStyle w:val="3"/>
      </w:pPr>
      <w:bookmarkStart w:id="164" w:name="_Toc450509377"/>
      <w:r w:rsidRPr="004D0EC1">
        <w:rPr>
          <w:rFonts w:hint="eastAsia"/>
        </w:rPr>
        <w:t xml:space="preserve">2.3 </w:t>
      </w:r>
      <w:r>
        <w:rPr>
          <w:rFonts w:hint="eastAsia"/>
        </w:rPr>
        <w:t>作业流程</w:t>
      </w:r>
      <w:bookmarkEnd w:id="164"/>
    </w:p>
    <w:p w14:paraId="6F4D3A1C" w14:textId="77777777" w:rsidR="00932203" w:rsidRDefault="00932203" w:rsidP="00932203">
      <w:r>
        <w:tab/>
      </w:r>
      <w:r>
        <w:rPr>
          <w:rFonts w:hint="eastAsia"/>
        </w:rPr>
        <w:t>“怡动”</w:t>
      </w:r>
      <w:r>
        <w:rPr>
          <w:rFonts w:hint="eastAsia"/>
        </w:rPr>
        <w:t>APP</w:t>
      </w:r>
      <w:r>
        <w:rPr>
          <w:rFonts w:hint="eastAsia"/>
        </w:rPr>
        <w:t>的顶层数据流图如图</w:t>
      </w:r>
      <w:r>
        <w:rPr>
          <w:rFonts w:hint="eastAsia"/>
        </w:rPr>
        <w:t>1</w:t>
      </w:r>
      <w:r>
        <w:rPr>
          <w:rFonts w:hint="eastAsia"/>
        </w:rPr>
        <w:t>所示。</w:t>
      </w:r>
    </w:p>
    <w:p w14:paraId="00BB4414" w14:textId="77777777" w:rsidR="00294CBE" w:rsidRDefault="00294CBE" w:rsidP="00932203"/>
    <w:p w14:paraId="2B2F6924" w14:textId="77777777" w:rsidR="00E3307A" w:rsidRDefault="00720E41" w:rsidP="003D6235">
      <w:pPr>
        <w:jc w:val="center"/>
      </w:pPr>
      <w:r>
        <w:object w:dxaOrig="9616" w:dyaOrig="3826" w14:anchorId="54E2FE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1.35pt;height:160.65pt" o:ole="">
            <v:imagedata r:id="rId8" o:title=""/>
          </v:shape>
          <o:OLEObject Type="Embed" ProgID="Visio.Drawing.15" ShapeID="_x0000_i1025" DrawAspect="Content" ObjectID="_1525097305" r:id="rId9"/>
        </w:object>
      </w:r>
    </w:p>
    <w:p w14:paraId="54E1548F" w14:textId="77777777" w:rsidR="00294CBE" w:rsidRDefault="00294CBE" w:rsidP="00932203"/>
    <w:p w14:paraId="6375C60E" w14:textId="77777777" w:rsidR="00E3307A" w:rsidRPr="00E3307A" w:rsidRDefault="00E3307A" w:rsidP="00E3307A">
      <w:pPr>
        <w:jc w:val="center"/>
        <w:rPr>
          <w:b/>
        </w:rPr>
      </w:pPr>
      <w:r w:rsidRPr="00E3307A">
        <w:rPr>
          <w:b/>
        </w:rPr>
        <w:t>图</w:t>
      </w:r>
      <w:r w:rsidRPr="00E3307A">
        <w:rPr>
          <w:rFonts w:hint="eastAsia"/>
          <w:b/>
        </w:rPr>
        <w:t xml:space="preserve">1 </w:t>
      </w:r>
      <w:r w:rsidRPr="00E3307A">
        <w:rPr>
          <w:rFonts w:hint="eastAsia"/>
          <w:b/>
        </w:rPr>
        <w:t>“怡动”</w:t>
      </w:r>
      <w:r w:rsidRPr="00E3307A">
        <w:rPr>
          <w:rFonts w:hint="eastAsia"/>
          <w:b/>
        </w:rPr>
        <w:t>APP</w:t>
      </w:r>
      <w:r w:rsidRPr="00E3307A">
        <w:rPr>
          <w:rFonts w:hint="eastAsia"/>
          <w:b/>
        </w:rPr>
        <w:t>的顶层数据流图</w:t>
      </w:r>
    </w:p>
    <w:p w14:paraId="383BEFFD" w14:textId="77777777" w:rsidR="004D0EC1" w:rsidRDefault="004D0EC1" w:rsidP="00E3307A">
      <w:pPr>
        <w:pStyle w:val="3"/>
      </w:pPr>
      <w:bookmarkStart w:id="165" w:name="_Toc450509378"/>
      <w:r>
        <w:rPr>
          <w:rFonts w:hint="eastAsia"/>
        </w:rPr>
        <w:t xml:space="preserve">2.4 </w:t>
      </w:r>
      <w:r>
        <w:rPr>
          <w:rFonts w:hint="eastAsia"/>
        </w:rPr>
        <w:t>单据、账本和报表</w:t>
      </w:r>
      <w:bookmarkEnd w:id="165"/>
    </w:p>
    <w:p w14:paraId="6E727BC6" w14:textId="77777777" w:rsidR="004D0EC1" w:rsidRDefault="004D0EC1" w:rsidP="00E3307A">
      <w:pPr>
        <w:pStyle w:val="4"/>
      </w:pPr>
      <w:r w:rsidRPr="004D0EC1">
        <w:rPr>
          <w:rFonts w:hint="eastAsia"/>
        </w:rPr>
        <w:t xml:space="preserve">2.4.1 </w:t>
      </w:r>
      <w:r w:rsidRPr="004D0EC1">
        <w:rPr>
          <w:rFonts w:hint="eastAsia"/>
        </w:rPr>
        <w:t>单据</w:t>
      </w:r>
    </w:p>
    <w:p w14:paraId="390343FB" w14:textId="77777777" w:rsidR="00E3307A" w:rsidRDefault="00E3307A" w:rsidP="009B377A">
      <w:pPr>
        <w:ind w:firstLine="420"/>
      </w:pPr>
      <w:r>
        <w:t>暂无</w:t>
      </w:r>
      <w:r>
        <w:rPr>
          <w:rFonts w:hint="eastAsia"/>
        </w:rPr>
        <w:t>。</w:t>
      </w:r>
    </w:p>
    <w:p w14:paraId="4D53C122" w14:textId="77777777" w:rsidR="004D0EC1" w:rsidRDefault="004D0EC1" w:rsidP="00E3307A">
      <w:pPr>
        <w:pStyle w:val="4"/>
      </w:pPr>
      <w:r>
        <w:rPr>
          <w:rFonts w:hint="eastAsia"/>
        </w:rPr>
        <w:t xml:space="preserve">2.4.2 </w:t>
      </w:r>
      <w:r>
        <w:rPr>
          <w:rFonts w:hint="eastAsia"/>
        </w:rPr>
        <w:t>账本</w:t>
      </w:r>
    </w:p>
    <w:p w14:paraId="21252419" w14:textId="77777777" w:rsidR="00E3307A" w:rsidRPr="00E3307A" w:rsidRDefault="00E3307A" w:rsidP="009B377A">
      <w:pPr>
        <w:ind w:firstLine="420"/>
      </w:pPr>
      <w:r>
        <w:t>暂无</w:t>
      </w:r>
      <w:r>
        <w:rPr>
          <w:rFonts w:hint="eastAsia"/>
        </w:rPr>
        <w:t>。</w:t>
      </w:r>
    </w:p>
    <w:p w14:paraId="28E69864" w14:textId="77777777" w:rsidR="004D0EC1" w:rsidRDefault="004D0EC1" w:rsidP="00E3307A">
      <w:pPr>
        <w:pStyle w:val="4"/>
      </w:pPr>
      <w:r>
        <w:rPr>
          <w:rFonts w:hint="eastAsia"/>
        </w:rPr>
        <w:t xml:space="preserve">2.4.3 </w:t>
      </w:r>
      <w:r>
        <w:rPr>
          <w:rFonts w:hint="eastAsia"/>
        </w:rPr>
        <w:t>报表</w:t>
      </w:r>
    </w:p>
    <w:p w14:paraId="31710ED8" w14:textId="77777777" w:rsidR="00E3307A" w:rsidRPr="00E3307A" w:rsidRDefault="00E3307A" w:rsidP="009B377A">
      <w:pPr>
        <w:ind w:firstLine="420"/>
      </w:pPr>
      <w:r>
        <w:t>暂无</w:t>
      </w:r>
      <w:r>
        <w:rPr>
          <w:rFonts w:hint="eastAsia"/>
        </w:rPr>
        <w:t>。</w:t>
      </w:r>
    </w:p>
    <w:p w14:paraId="59533821" w14:textId="77777777" w:rsidR="004D0EC1" w:rsidRDefault="004D0EC1" w:rsidP="00E3307A">
      <w:pPr>
        <w:pStyle w:val="3"/>
      </w:pPr>
      <w:bookmarkStart w:id="166" w:name="_Toc450509379"/>
      <w:r w:rsidRPr="004D0EC1">
        <w:rPr>
          <w:rFonts w:hint="eastAsia"/>
        </w:rPr>
        <w:t xml:space="preserve">2.5 </w:t>
      </w:r>
      <w:r w:rsidRPr="004D0EC1">
        <w:rPr>
          <w:rFonts w:hint="eastAsia"/>
        </w:rPr>
        <w:t>可能的变化</w:t>
      </w:r>
      <w:bookmarkEnd w:id="166"/>
    </w:p>
    <w:p w14:paraId="2A818CA5" w14:textId="2DE55C8F" w:rsidR="008B537A" w:rsidRDefault="00E3307A" w:rsidP="008B537A">
      <w:pPr>
        <w:pStyle w:val="aa"/>
        <w:numPr>
          <w:ilvl w:val="0"/>
          <w:numId w:val="51"/>
        </w:numPr>
        <w:ind w:firstLineChars="0"/>
        <w:rPr>
          <w:rFonts w:hint="eastAsia"/>
        </w:rPr>
        <w:pPrChange w:id="167" w:author="冯凯文" w:date="2016-05-18T16:41:00Z">
          <w:pPr>
            <w:ind w:firstLine="420"/>
          </w:pPr>
        </w:pPrChange>
      </w:pPr>
      <w:del w:id="168" w:author="冯凯文" w:date="2016-05-18T16:40:00Z">
        <w:r w:rsidDel="008B537A">
          <w:delText>暂无</w:delText>
        </w:r>
        <w:r w:rsidDel="008B537A">
          <w:rPr>
            <w:rFonts w:hint="eastAsia"/>
          </w:rPr>
          <w:delText>。</w:delText>
        </w:r>
      </w:del>
      <w:ins w:id="169" w:author="冯凯文" w:date="2016-05-18T16:41:00Z">
        <w:r w:rsidR="008B537A">
          <w:rPr>
            <w:rFonts w:hint="eastAsia"/>
          </w:rPr>
          <w:t>与无人机结合尽兴航拍构图</w:t>
        </w:r>
      </w:ins>
    </w:p>
    <w:p w14:paraId="6F93EC43" w14:textId="77777777" w:rsidR="00A60ED6" w:rsidRDefault="00A60ED6" w:rsidP="00A60ED6">
      <w:pPr>
        <w:pStyle w:val="2"/>
      </w:pPr>
      <w:bookmarkStart w:id="170" w:name="_Toc450509380"/>
      <w:r>
        <w:rPr>
          <w:rFonts w:hint="eastAsia"/>
        </w:rPr>
        <w:t>3.</w:t>
      </w:r>
      <w:r>
        <w:t xml:space="preserve"> </w:t>
      </w:r>
      <w:r>
        <w:rPr>
          <w:rFonts w:hint="eastAsia"/>
        </w:rPr>
        <w:t>非技术要求</w:t>
      </w:r>
      <w:bookmarkEnd w:id="170"/>
    </w:p>
    <w:p w14:paraId="18DBBF21" w14:textId="720DE553" w:rsidR="00D649A9" w:rsidRDefault="008B537A" w:rsidP="00092D55">
      <w:pPr>
        <w:pStyle w:val="aa"/>
        <w:numPr>
          <w:ilvl w:val="0"/>
          <w:numId w:val="4"/>
        </w:numPr>
        <w:ind w:firstLineChars="0"/>
      </w:pPr>
      <w:ins w:id="171" w:author="冯凯文" w:date="2016-05-18T16:41:00Z">
        <w:r>
          <w:rPr>
            <w:rFonts w:hint="eastAsia"/>
          </w:rPr>
          <w:t>本系统</w:t>
        </w:r>
      </w:ins>
      <w:del w:id="172" w:author="冯凯文" w:date="2016-05-18T16:41:00Z">
        <w:r w:rsidR="00D649A9" w:rsidDel="008B537A">
          <w:rPr>
            <w:rFonts w:hint="eastAsia"/>
          </w:rPr>
          <w:delText>本</w:delText>
        </w:r>
        <w:r w:rsidR="00D649A9" w:rsidDel="008B537A">
          <w:rPr>
            <w:rFonts w:hint="eastAsia"/>
          </w:rPr>
          <w:delText>APP</w:delText>
        </w:r>
      </w:del>
      <w:r w:rsidR="00AC0123">
        <w:rPr>
          <w:rFonts w:hint="eastAsia"/>
        </w:rPr>
        <w:t>开发周期为</w:t>
      </w:r>
      <w:ins w:id="173" w:author="冯凯文" w:date="2016-05-18T16:41:00Z">
        <w:r>
          <w:rPr>
            <w:rFonts w:hint="eastAsia"/>
          </w:rPr>
          <w:t>一年</w:t>
        </w:r>
      </w:ins>
      <w:del w:id="174" w:author="冯凯文" w:date="2016-05-18T16:41:00Z">
        <w:r w:rsidR="00D649A9" w:rsidDel="008B537A">
          <w:rPr>
            <w:rFonts w:hint="eastAsia"/>
          </w:rPr>
          <w:delText>三个月</w:delText>
        </w:r>
      </w:del>
      <w:r w:rsidR="00D15CB7">
        <w:rPr>
          <w:rFonts w:hint="eastAsia"/>
        </w:rPr>
        <w:t>左右</w:t>
      </w:r>
      <w:r w:rsidR="00D649A9">
        <w:rPr>
          <w:rFonts w:hint="eastAsia"/>
        </w:rPr>
        <w:t>。开发流程为：需求调研、</w:t>
      </w:r>
      <w:r w:rsidR="00D649A9" w:rsidRPr="00D649A9">
        <w:rPr>
          <w:rFonts w:hint="eastAsia"/>
        </w:rPr>
        <w:t>需求分析</w:t>
      </w:r>
      <w:r w:rsidR="00D649A9">
        <w:rPr>
          <w:rFonts w:hint="eastAsia"/>
        </w:rPr>
        <w:t>、</w:t>
      </w:r>
      <w:r w:rsidR="00D649A9" w:rsidRPr="00D649A9">
        <w:rPr>
          <w:rFonts w:hint="eastAsia"/>
        </w:rPr>
        <w:t>业务逻辑分析</w:t>
      </w:r>
      <w:r w:rsidR="00D649A9">
        <w:rPr>
          <w:rFonts w:hint="eastAsia"/>
        </w:rPr>
        <w:t>、</w:t>
      </w:r>
      <w:r w:rsidR="00D649A9" w:rsidRPr="00D649A9">
        <w:rPr>
          <w:rFonts w:hint="eastAsia"/>
        </w:rPr>
        <w:t>架构设计</w:t>
      </w:r>
      <w:r w:rsidR="00D649A9">
        <w:rPr>
          <w:rFonts w:hint="eastAsia"/>
        </w:rPr>
        <w:t>、流程设计、视图设计、数据库与</w:t>
      </w:r>
      <w:r w:rsidR="00D649A9">
        <w:rPr>
          <w:rFonts w:hint="eastAsia"/>
        </w:rPr>
        <w:t>API</w:t>
      </w:r>
      <w:r w:rsidR="00D649A9">
        <w:rPr>
          <w:rFonts w:hint="eastAsia"/>
        </w:rPr>
        <w:t>设计、框架搭建、</w:t>
      </w:r>
      <w:r w:rsidR="00D649A9">
        <w:rPr>
          <w:rFonts w:hint="eastAsia"/>
        </w:rPr>
        <w:t>API</w:t>
      </w:r>
      <w:r w:rsidR="00D649A9">
        <w:rPr>
          <w:rFonts w:hint="eastAsia"/>
        </w:rPr>
        <w:t>实现、视图逻辑实现、</w:t>
      </w:r>
      <w:r w:rsidR="00D649A9">
        <w:rPr>
          <w:rFonts w:hint="eastAsia"/>
        </w:rPr>
        <w:t>UI</w:t>
      </w:r>
      <w:r w:rsidR="00D649A9">
        <w:rPr>
          <w:rFonts w:hint="eastAsia"/>
        </w:rPr>
        <w:t>实现、细节处理、系统部署、生产测试、最终验收交付。其中需求分析的更新贯穿于整个开发过程。</w:t>
      </w:r>
    </w:p>
    <w:p w14:paraId="414000F9" w14:textId="73DAD2C1" w:rsidR="00995315" w:rsidRPr="00D649A9" w:rsidRDefault="00995315" w:rsidP="00092D55">
      <w:pPr>
        <w:pStyle w:val="aa"/>
        <w:numPr>
          <w:ilvl w:val="0"/>
          <w:numId w:val="4"/>
        </w:numPr>
        <w:ind w:firstLineChars="0"/>
      </w:pPr>
      <w:r>
        <w:t>要交付的工作成果有</w:t>
      </w:r>
      <w:r>
        <w:rPr>
          <w:rFonts w:hint="eastAsia"/>
        </w:rPr>
        <w:t>：</w:t>
      </w:r>
      <w:del w:id="175" w:author="冯凯文" w:date="2016-05-18T16:42:00Z">
        <w:r w:rsidDel="008B537A">
          <w:delText>软件开发计划书</w:delText>
        </w:r>
        <w:r w:rsidDel="008B537A">
          <w:rPr>
            <w:rFonts w:hint="eastAsia"/>
          </w:rPr>
          <w:delText>、需求规格说明书、设计说明书、测试报告、用户手册、源代码、可执行程序等。</w:delText>
        </w:r>
      </w:del>
      <w:ins w:id="176" w:author="冯凯文" w:date="2016-05-18T16:42:00Z">
        <w:r w:rsidR="008B537A">
          <w:rPr>
            <w:rFonts w:hint="eastAsia"/>
          </w:rPr>
          <w:t>软件使用说明书，</w:t>
        </w:r>
      </w:ins>
      <w:ins w:id="177" w:author="冯凯文" w:date="2016-05-18T16:43:00Z">
        <w:r w:rsidR="008B537A">
          <w:rPr>
            <w:rFonts w:hint="eastAsia"/>
          </w:rPr>
          <w:t>摄影服务平台。</w:t>
        </w:r>
      </w:ins>
    </w:p>
    <w:p w14:paraId="4F721BD6" w14:textId="77777777" w:rsidR="00A60ED6" w:rsidRDefault="00A60ED6" w:rsidP="00A60ED6">
      <w:pPr>
        <w:pStyle w:val="2"/>
      </w:pPr>
      <w:bookmarkStart w:id="178" w:name="_Toc450509381"/>
      <w:r>
        <w:rPr>
          <w:rFonts w:hint="eastAsia"/>
        </w:rPr>
        <w:t>4.</w:t>
      </w:r>
      <w:r>
        <w:t xml:space="preserve"> </w:t>
      </w:r>
      <w:r>
        <w:rPr>
          <w:rFonts w:hint="eastAsia"/>
        </w:rPr>
        <w:t>系统环境</w:t>
      </w:r>
      <w:bookmarkEnd w:id="178"/>
    </w:p>
    <w:p w14:paraId="67A2B03D" w14:textId="77777777" w:rsidR="00B77447" w:rsidRDefault="00B77447" w:rsidP="00B77447">
      <w:pPr>
        <w:pStyle w:val="3"/>
      </w:pPr>
      <w:bookmarkStart w:id="179" w:name="_Toc450509382"/>
      <w:r>
        <w:rPr>
          <w:rFonts w:hint="eastAsia"/>
        </w:rPr>
        <w:t xml:space="preserve">4.1 </w:t>
      </w:r>
      <w:r>
        <w:rPr>
          <w:rFonts w:hint="eastAsia"/>
        </w:rPr>
        <w:t>硬件运行环境</w:t>
      </w:r>
      <w:bookmarkEnd w:id="179"/>
    </w:p>
    <w:p w14:paraId="675009A5" w14:textId="77777777" w:rsidR="00B77447" w:rsidRDefault="00B77447" w:rsidP="00D15CB7">
      <w:pPr>
        <w:ind w:leftChars="200" w:left="420"/>
      </w:pPr>
      <w:r>
        <w:t>手机版本要求</w:t>
      </w:r>
      <w:r>
        <w:rPr>
          <w:rFonts w:hint="eastAsia"/>
        </w:rPr>
        <w:t>：</w:t>
      </w:r>
      <w:r>
        <w:t xml:space="preserve">APPLE™ iPhone </w:t>
      </w:r>
      <w:r>
        <w:rPr>
          <w:rFonts w:hint="eastAsia"/>
        </w:rPr>
        <w:t>5s</w:t>
      </w:r>
      <w:r>
        <w:rPr>
          <w:rFonts w:hint="eastAsia"/>
        </w:rPr>
        <w:t>或更新的</w:t>
      </w:r>
      <w:r>
        <w:rPr>
          <w:rFonts w:hint="eastAsia"/>
        </w:rPr>
        <w:t>iPhone</w:t>
      </w:r>
      <w:r>
        <w:rPr>
          <w:rFonts w:hint="eastAsia"/>
        </w:rPr>
        <w:t>手机</w:t>
      </w:r>
    </w:p>
    <w:p w14:paraId="048EF7F4" w14:textId="77777777" w:rsidR="00B77447" w:rsidRDefault="00B77447" w:rsidP="00D15CB7">
      <w:pPr>
        <w:ind w:leftChars="200" w:left="420"/>
      </w:pPr>
      <w:r>
        <w:t>处理器要求</w:t>
      </w:r>
      <w:r>
        <w:rPr>
          <w:rFonts w:hint="eastAsia"/>
        </w:rPr>
        <w:t>：</w:t>
      </w:r>
      <w:r w:rsidRPr="00B77447">
        <w:rPr>
          <w:rFonts w:hint="eastAsia"/>
        </w:rPr>
        <w:t>APPLE</w:t>
      </w:r>
      <w:r w:rsidRPr="00B77447">
        <w:rPr>
          <w:rFonts w:hint="eastAsia"/>
        </w:rPr>
        <w:t>™</w:t>
      </w:r>
      <w:r w:rsidRPr="00B77447">
        <w:rPr>
          <w:rFonts w:hint="eastAsia"/>
        </w:rPr>
        <w:t xml:space="preserve"> A7/M7</w:t>
      </w:r>
      <w:r w:rsidRPr="00B77447">
        <w:rPr>
          <w:rFonts w:hint="eastAsia"/>
        </w:rPr>
        <w:t>协处理器及以上，</w:t>
      </w:r>
      <w:r w:rsidRPr="00B77447">
        <w:rPr>
          <w:rFonts w:hint="eastAsia"/>
        </w:rPr>
        <w:t>1.3GHz</w:t>
      </w:r>
      <w:r w:rsidRPr="00B77447">
        <w:rPr>
          <w:rFonts w:hint="eastAsia"/>
        </w:rPr>
        <w:t>或更高频率</w:t>
      </w:r>
    </w:p>
    <w:p w14:paraId="7BCB0C86" w14:textId="77777777" w:rsidR="00B77447" w:rsidRDefault="00B77447" w:rsidP="00D15CB7">
      <w:pPr>
        <w:ind w:leftChars="200" w:left="420"/>
        <w:rPr>
          <w:ins w:id="180" w:author="冯凯文" w:date="2016-05-18T16:43:00Z"/>
          <w:rFonts w:hint="eastAsia"/>
        </w:rPr>
      </w:pPr>
      <w:r>
        <w:rPr>
          <w:rFonts w:hint="eastAsia"/>
        </w:rPr>
        <w:t>存储能力要求：</w:t>
      </w:r>
      <w:r w:rsidRPr="00B77447">
        <w:t>1GB</w:t>
      </w:r>
      <w:r w:rsidRPr="00B77447">
        <w:t>及以上</w:t>
      </w:r>
      <w:r w:rsidRPr="00B77447">
        <w:rPr>
          <w:rFonts w:hint="eastAsia"/>
        </w:rPr>
        <w:t>RAM</w:t>
      </w:r>
      <w:r w:rsidRPr="00B77447">
        <w:rPr>
          <w:rFonts w:hint="eastAsia"/>
        </w:rPr>
        <w:t>，</w:t>
      </w:r>
      <w:r w:rsidRPr="00B77447">
        <w:rPr>
          <w:rFonts w:hint="eastAsia"/>
        </w:rPr>
        <w:t>526MB</w:t>
      </w:r>
      <w:r w:rsidRPr="00B77447">
        <w:rPr>
          <w:rFonts w:hint="eastAsia"/>
        </w:rPr>
        <w:t>及以上可支配存储空间</w:t>
      </w:r>
    </w:p>
    <w:p w14:paraId="2CD43B30" w14:textId="77777777" w:rsidR="008B537A" w:rsidRDefault="008B537A" w:rsidP="00D15CB7">
      <w:pPr>
        <w:ind w:leftChars="200" w:left="420"/>
        <w:rPr>
          <w:ins w:id="181" w:author="冯凯文" w:date="2016-05-18T16:43:00Z"/>
          <w:rFonts w:hint="eastAsia"/>
        </w:rPr>
      </w:pPr>
    </w:p>
    <w:p w14:paraId="64EF6AB1" w14:textId="7AD70AFD" w:rsidR="008B537A" w:rsidRDefault="005E6D11" w:rsidP="00D15CB7">
      <w:pPr>
        <w:ind w:leftChars="200" w:left="420"/>
        <w:rPr>
          <w:ins w:id="182" w:author="冯凯文" w:date="2016-05-18T16:52:00Z"/>
          <w:rFonts w:hint="eastAsia"/>
        </w:rPr>
      </w:pPr>
      <w:ins w:id="183" w:author="冯凯文" w:date="2016-05-18T16:51:00Z">
        <w:r>
          <w:rPr>
            <w:rFonts w:hint="eastAsia"/>
          </w:rPr>
          <w:t>Apple Watch</w:t>
        </w:r>
      </w:ins>
      <w:ins w:id="184" w:author="冯凯文" w:date="2016-05-18T16:52:00Z">
        <w:r>
          <w:rPr>
            <w:rFonts w:hint="eastAsia"/>
          </w:rPr>
          <w:t>要求</w:t>
        </w:r>
        <w:r>
          <w:t>：</w:t>
        </w:r>
        <w:r w:rsidRPr="005E6D11">
          <w:t>Bluetooth 4.0</w:t>
        </w:r>
        <w:r>
          <w:rPr>
            <w:rFonts w:hint="eastAsia"/>
          </w:rPr>
          <w:t>，</w:t>
        </w:r>
        <w:r w:rsidR="008B631A">
          <w:rPr>
            <w:rFonts w:hint="eastAsia"/>
          </w:rPr>
          <w:t>兼容</w:t>
        </w:r>
        <w:r w:rsidRPr="005E6D11">
          <w:rPr>
            <w:rFonts w:hint="eastAsia"/>
          </w:rPr>
          <w:t xml:space="preserve"> iPhone 5, iPhone 5c, iPhone 5s, iPhone 6, iPhone 6 Plus</w:t>
        </w:r>
      </w:ins>
    </w:p>
    <w:p w14:paraId="4DCC85CD" w14:textId="77777777" w:rsidR="005E6D11" w:rsidRDefault="005E6D11" w:rsidP="00D15CB7">
      <w:pPr>
        <w:ind w:leftChars="200" w:left="420"/>
        <w:rPr>
          <w:ins w:id="185" w:author="冯凯文" w:date="2016-05-18T16:54:00Z"/>
          <w:rFonts w:hint="eastAsia"/>
        </w:rPr>
      </w:pPr>
    </w:p>
    <w:p w14:paraId="23B102E5" w14:textId="15B88B5D" w:rsidR="005E6D11" w:rsidRDefault="005E6D11" w:rsidP="00D15CB7">
      <w:pPr>
        <w:ind w:leftChars="200" w:left="420"/>
        <w:rPr>
          <w:ins w:id="186" w:author="冯凯文" w:date="2016-05-18T16:56:00Z"/>
          <w:rFonts w:hint="eastAsia"/>
        </w:rPr>
      </w:pPr>
      <w:ins w:id="187" w:author="冯凯文" w:date="2016-05-18T16:55:00Z">
        <w:r>
          <w:rPr>
            <w:rFonts w:hint="eastAsia"/>
          </w:rPr>
          <w:t>照片打印机要求：</w:t>
        </w:r>
        <w:r w:rsidRPr="005E6D11">
          <w:rPr>
            <w:rFonts w:hint="eastAsia"/>
          </w:rPr>
          <w:t>接口类型：</w:t>
        </w:r>
        <w:r w:rsidRPr="005E6D11">
          <w:rPr>
            <w:rFonts w:hint="eastAsia"/>
          </w:rPr>
          <w:t xml:space="preserve"> USB</w:t>
        </w:r>
        <w:r w:rsidRPr="005E6D11">
          <w:rPr>
            <w:rFonts w:hint="eastAsia"/>
          </w:rPr>
          <w:t>（</w:t>
        </w:r>
        <w:r w:rsidRPr="005E6D11">
          <w:rPr>
            <w:rFonts w:hint="eastAsia"/>
          </w:rPr>
          <w:t>B</w:t>
        </w:r>
        <w:r w:rsidRPr="005E6D11">
          <w:rPr>
            <w:rFonts w:hint="eastAsia"/>
          </w:rPr>
          <w:t>端口）</w:t>
        </w:r>
        <w:r>
          <w:rPr>
            <w:rFonts w:hint="eastAsia"/>
          </w:rPr>
          <w:t>及以上</w:t>
        </w:r>
      </w:ins>
    </w:p>
    <w:p w14:paraId="63C7361D" w14:textId="77777777" w:rsidR="005E6D11" w:rsidRDefault="005E6D11" w:rsidP="00D15CB7">
      <w:pPr>
        <w:ind w:leftChars="200" w:left="420"/>
        <w:rPr>
          <w:ins w:id="188" w:author="冯凯文" w:date="2016-05-18T16:56:00Z"/>
          <w:rFonts w:hint="eastAsia"/>
        </w:rPr>
      </w:pPr>
    </w:p>
    <w:p w14:paraId="6C73F3BD" w14:textId="0827D51F" w:rsidR="005E6D11" w:rsidRDefault="005E6D11" w:rsidP="00D15CB7">
      <w:pPr>
        <w:ind w:leftChars="200" w:left="420"/>
        <w:rPr>
          <w:rFonts w:hint="eastAsia"/>
        </w:rPr>
      </w:pPr>
      <w:ins w:id="189" w:author="冯凯文" w:date="2016-05-18T16:56:00Z">
        <w:r>
          <w:rPr>
            <w:rFonts w:hint="eastAsia"/>
          </w:rPr>
          <w:t>单反相机要求：</w:t>
        </w:r>
        <w:r w:rsidRPr="005E6D11">
          <w:rPr>
            <w:rFonts w:hint="eastAsia"/>
          </w:rPr>
          <w:t>无线功能</w:t>
        </w:r>
        <w:r w:rsidRPr="005E6D11">
          <w:rPr>
            <w:rFonts w:hint="eastAsia"/>
          </w:rPr>
          <w:tab/>
          <w:t>WiFi</w:t>
        </w:r>
      </w:ins>
      <w:ins w:id="190" w:author="冯凯文" w:date="2016-05-18T16:57:00Z">
        <w:r>
          <w:rPr>
            <w:rFonts w:hint="eastAsia"/>
          </w:rPr>
          <w:t xml:space="preserve"> USB2.0</w:t>
        </w:r>
        <w:r>
          <w:rPr>
            <w:rFonts w:hint="eastAsia"/>
          </w:rPr>
          <w:t>及以上</w:t>
        </w:r>
      </w:ins>
    </w:p>
    <w:p w14:paraId="37AC7C6C" w14:textId="375A8782" w:rsidR="00B77447" w:rsidRDefault="00B77447" w:rsidP="00B77447">
      <w:pPr>
        <w:pStyle w:val="3"/>
      </w:pPr>
      <w:bookmarkStart w:id="191" w:name="_Toc450509383"/>
      <w:r>
        <w:rPr>
          <w:rFonts w:hint="eastAsia"/>
        </w:rPr>
        <w:t xml:space="preserve">4.2 </w:t>
      </w:r>
      <w:r>
        <w:rPr>
          <w:rFonts w:hint="eastAsia"/>
        </w:rPr>
        <w:t>软件运行环境</w:t>
      </w:r>
      <w:bookmarkEnd w:id="191"/>
    </w:p>
    <w:p w14:paraId="6F2E0BEE" w14:textId="77777777" w:rsidR="00BC24D4" w:rsidRDefault="00BC24D4" w:rsidP="00D15CB7">
      <w:pPr>
        <w:ind w:firstLine="420"/>
        <w:rPr>
          <w:ins w:id="192" w:author="冯凯文" w:date="2016-05-18T16:57:00Z"/>
          <w:rFonts w:hint="eastAsia"/>
        </w:rPr>
      </w:pPr>
      <w:r>
        <w:rPr>
          <w:rFonts w:hint="eastAsia"/>
        </w:rPr>
        <w:t>操作系统：</w:t>
      </w:r>
      <w:r>
        <w:rPr>
          <w:rFonts w:hint="eastAsia"/>
        </w:rPr>
        <w:t>APPLE</w:t>
      </w:r>
      <w:r>
        <w:rPr>
          <w:rFonts w:hint="eastAsia"/>
        </w:rPr>
        <w:t>™</w:t>
      </w:r>
      <w:r>
        <w:rPr>
          <w:rFonts w:hint="eastAsia"/>
        </w:rPr>
        <w:t xml:space="preserve"> iOS</w:t>
      </w:r>
      <w:r>
        <w:t xml:space="preserve"> 8.1</w:t>
      </w:r>
      <w:r>
        <w:t>及以上版本</w:t>
      </w:r>
    </w:p>
    <w:p w14:paraId="7B27C114" w14:textId="3571BEF9" w:rsidR="005E6D11" w:rsidRDefault="005E6D11" w:rsidP="00D15CB7">
      <w:pPr>
        <w:ind w:firstLine="420"/>
        <w:rPr>
          <w:rFonts w:hint="eastAsia"/>
        </w:rPr>
      </w:pPr>
      <w:ins w:id="193" w:author="冯凯文" w:date="2016-05-18T16:57:00Z">
        <w:r>
          <w:rPr>
            <w:rFonts w:hint="eastAsia"/>
          </w:rPr>
          <w:t>Apple Watch Watch</w:t>
        </w:r>
      </w:ins>
      <w:ins w:id="194" w:author="冯凯文" w:date="2016-05-18T16:58:00Z">
        <w:r>
          <w:rPr>
            <w:rFonts w:hint="eastAsia"/>
          </w:rPr>
          <w:t>OS 2.2</w:t>
        </w:r>
        <w:r>
          <w:rPr>
            <w:rFonts w:hint="eastAsia"/>
          </w:rPr>
          <w:t>及以上版本</w:t>
        </w:r>
      </w:ins>
    </w:p>
    <w:p w14:paraId="548C9B5A" w14:textId="77777777" w:rsidR="00BC24D4" w:rsidRDefault="00BC24D4" w:rsidP="00BC24D4">
      <w:pPr>
        <w:pStyle w:val="3"/>
      </w:pPr>
      <w:bookmarkStart w:id="195" w:name="_Toc450509384"/>
      <w:r>
        <w:rPr>
          <w:rFonts w:hint="eastAsia"/>
        </w:rPr>
        <w:t xml:space="preserve">4.3 </w:t>
      </w:r>
      <w:r>
        <w:rPr>
          <w:rFonts w:hint="eastAsia"/>
        </w:rPr>
        <w:t>开发与测试环境</w:t>
      </w:r>
      <w:bookmarkEnd w:id="195"/>
    </w:p>
    <w:p w14:paraId="3130A922" w14:textId="77777777" w:rsidR="00D15CB7" w:rsidRPr="00D15CB7" w:rsidRDefault="00BC24D4" w:rsidP="00092D55">
      <w:pPr>
        <w:pStyle w:val="aa"/>
        <w:numPr>
          <w:ilvl w:val="0"/>
          <w:numId w:val="5"/>
        </w:numPr>
        <w:ind w:leftChars="200" w:left="840" w:firstLineChars="0"/>
        <w:rPr>
          <w:b/>
        </w:rPr>
      </w:pPr>
      <w:r w:rsidRPr="00BC24D4">
        <w:rPr>
          <w:rFonts w:hint="eastAsia"/>
          <w:b/>
        </w:rPr>
        <w:t>硬件环境</w:t>
      </w:r>
    </w:p>
    <w:p w14:paraId="32D5443C" w14:textId="77777777" w:rsidR="00BC24D4" w:rsidRDefault="00BC24D4" w:rsidP="00D15CB7">
      <w:pPr>
        <w:pStyle w:val="aa"/>
        <w:ind w:leftChars="400" w:left="840" w:firstLineChars="0" w:firstLine="0"/>
      </w:pPr>
      <w:r>
        <w:t>处理器要求</w:t>
      </w:r>
      <w:r>
        <w:rPr>
          <w:rFonts w:hint="eastAsia"/>
        </w:rPr>
        <w:t>：</w:t>
      </w:r>
      <w:r w:rsidRPr="00BC24D4">
        <w:rPr>
          <w:rFonts w:hint="eastAsia"/>
        </w:rPr>
        <w:t>Intel Core 2 Duo Penryn</w:t>
      </w:r>
      <w:r w:rsidRPr="00BC24D4">
        <w:rPr>
          <w:rFonts w:hint="eastAsia"/>
        </w:rPr>
        <w:t>及更高性能的微处理器，单核主频</w:t>
      </w:r>
      <w:r w:rsidRPr="00BC24D4">
        <w:rPr>
          <w:rFonts w:hint="eastAsia"/>
        </w:rPr>
        <w:t>2.4GHz</w:t>
      </w:r>
      <w:r w:rsidRPr="00BC24D4">
        <w:rPr>
          <w:rFonts w:hint="eastAsia"/>
        </w:rPr>
        <w:t>及以上的双核或四核处理器</w:t>
      </w:r>
    </w:p>
    <w:p w14:paraId="3AA78531" w14:textId="77777777" w:rsidR="00BC24D4" w:rsidRDefault="00BC24D4" w:rsidP="00D15CB7">
      <w:pPr>
        <w:pStyle w:val="aa"/>
        <w:ind w:leftChars="400" w:left="840" w:firstLineChars="0" w:firstLine="0"/>
      </w:pPr>
      <w:r>
        <w:t>存储要求</w:t>
      </w:r>
      <w:r>
        <w:rPr>
          <w:rFonts w:hint="eastAsia"/>
        </w:rPr>
        <w:t>：</w:t>
      </w:r>
      <w:r w:rsidRPr="00BC24D4">
        <w:rPr>
          <w:rFonts w:hint="eastAsia"/>
        </w:rPr>
        <w:t>2GB</w:t>
      </w:r>
      <w:r w:rsidRPr="00BC24D4">
        <w:t>以上内存</w:t>
      </w:r>
      <w:r w:rsidRPr="00BC24D4">
        <w:rPr>
          <w:rFonts w:hint="eastAsia"/>
        </w:rPr>
        <w:t>(</w:t>
      </w:r>
      <w:r w:rsidRPr="00BC24D4">
        <w:t>SDRAM</w:t>
      </w:r>
      <w:r w:rsidRPr="00BC24D4">
        <w:rPr>
          <w:rFonts w:hint="eastAsia"/>
        </w:rPr>
        <w:t>)</w:t>
      </w:r>
      <w:r w:rsidRPr="00BC24D4">
        <w:rPr>
          <w:rFonts w:hint="eastAsia"/>
        </w:rPr>
        <w:t>，</w:t>
      </w:r>
      <w:r w:rsidRPr="00BC24D4">
        <w:rPr>
          <w:rFonts w:hint="eastAsia"/>
        </w:rPr>
        <w:t>120GB</w:t>
      </w:r>
      <w:r w:rsidRPr="00BC24D4">
        <w:rPr>
          <w:rFonts w:hint="eastAsia"/>
        </w:rPr>
        <w:t>以上存储空间，要求可支配磁盘空间不少于</w:t>
      </w:r>
      <w:r w:rsidRPr="00BC24D4">
        <w:rPr>
          <w:rFonts w:hint="eastAsia"/>
        </w:rPr>
        <w:t>20GB</w:t>
      </w:r>
    </w:p>
    <w:p w14:paraId="47AD8902" w14:textId="016ADAE0" w:rsidR="00BC24D4" w:rsidRDefault="00BC24D4" w:rsidP="00D15CB7">
      <w:pPr>
        <w:ind w:leftChars="200" w:left="420"/>
        <w:rPr>
          <w:ins w:id="196" w:author="冯凯文" w:date="2016-05-18T16:58:00Z"/>
          <w:rFonts w:hint="eastAsia"/>
        </w:rPr>
      </w:pPr>
      <w:r>
        <w:tab/>
      </w:r>
      <w:r>
        <w:t>网络配置</w:t>
      </w:r>
      <w:r>
        <w:rPr>
          <w:rFonts w:hint="eastAsia"/>
        </w:rPr>
        <w:t>：</w:t>
      </w:r>
      <w:r>
        <w:t>1M/s</w:t>
      </w:r>
      <w:r>
        <w:t>或跟高的下行速度</w:t>
      </w:r>
      <w:r>
        <w:rPr>
          <w:rFonts w:hint="eastAsia"/>
        </w:rPr>
        <w:t>，支持</w:t>
      </w:r>
      <w:r w:rsidRPr="00BC24D4">
        <w:t>IPv6</w:t>
      </w:r>
      <w:r>
        <w:t>协议</w:t>
      </w:r>
      <w:r>
        <w:rPr>
          <w:rFonts w:hint="eastAsia"/>
        </w:rPr>
        <w:t>。</w:t>
      </w:r>
      <w:ins w:id="197" w:author="冯凯文" w:date="2016-05-18T16:58:00Z">
        <w:r w:rsidR="005E6D11">
          <w:rPr>
            <w:rFonts w:hint="eastAsia"/>
          </w:rPr>
          <w:tab/>
        </w:r>
      </w:ins>
    </w:p>
    <w:p w14:paraId="7B5B85D5" w14:textId="3872D7F0" w:rsidR="005E6D11" w:rsidRDefault="005E6D11" w:rsidP="00D15CB7">
      <w:pPr>
        <w:ind w:leftChars="200" w:left="420"/>
        <w:rPr>
          <w:ins w:id="198" w:author="冯凯文" w:date="2016-05-18T16:58:00Z"/>
          <w:rFonts w:hint="eastAsia"/>
        </w:rPr>
      </w:pPr>
      <w:ins w:id="199" w:author="冯凯文" w:date="2016-05-18T16:58:00Z">
        <w:r>
          <w:rPr>
            <w:rFonts w:hint="eastAsia"/>
          </w:rPr>
          <w:tab/>
          <w:t>Apple Watch</w:t>
        </w:r>
        <w:r>
          <w:rPr>
            <w:rFonts w:hint="eastAsia"/>
          </w:rPr>
          <w:t>要求：</w:t>
        </w:r>
        <w:r>
          <w:rPr>
            <w:rFonts w:hint="eastAsia"/>
          </w:rPr>
          <w:t>WatchOS 2.2</w:t>
        </w:r>
        <w:r>
          <w:rPr>
            <w:rFonts w:hint="eastAsia"/>
          </w:rPr>
          <w:t>及</w:t>
        </w:r>
      </w:ins>
      <w:ins w:id="200" w:author="冯凯文" w:date="2016-05-18T16:59:00Z">
        <w:r>
          <w:rPr>
            <w:rFonts w:hint="eastAsia"/>
          </w:rPr>
          <w:t>以上版本</w:t>
        </w:r>
      </w:ins>
    </w:p>
    <w:p w14:paraId="67B83564" w14:textId="77777777" w:rsidR="005E6D11" w:rsidRDefault="005E6D11" w:rsidP="00D15CB7">
      <w:pPr>
        <w:ind w:leftChars="200" w:left="420"/>
      </w:pPr>
    </w:p>
    <w:p w14:paraId="676DF441" w14:textId="77777777" w:rsidR="00BC24D4" w:rsidRDefault="00BC24D4" w:rsidP="00BC24D4"/>
    <w:p w14:paraId="00405C5A" w14:textId="77777777" w:rsidR="00BC24D4" w:rsidRDefault="00BC24D4" w:rsidP="00092D55">
      <w:pPr>
        <w:pStyle w:val="aa"/>
        <w:numPr>
          <w:ilvl w:val="0"/>
          <w:numId w:val="5"/>
        </w:numPr>
        <w:ind w:leftChars="200" w:left="840" w:firstLineChars="0"/>
        <w:rPr>
          <w:b/>
        </w:rPr>
      </w:pPr>
      <w:r w:rsidRPr="00BC24D4">
        <w:rPr>
          <w:b/>
        </w:rPr>
        <w:t>软件环境</w:t>
      </w:r>
    </w:p>
    <w:p w14:paraId="40238A0A" w14:textId="77777777" w:rsidR="00BC24D4" w:rsidRDefault="00BC24D4" w:rsidP="00D15CB7">
      <w:pPr>
        <w:pStyle w:val="aa"/>
        <w:ind w:leftChars="400" w:left="840" w:firstLineChars="0" w:firstLine="0"/>
      </w:pPr>
      <w:r>
        <w:rPr>
          <w:rFonts w:hint="eastAsia"/>
        </w:rPr>
        <w:t>操作系统：</w:t>
      </w:r>
      <w:r w:rsidRPr="00BC24D4">
        <w:rPr>
          <w:rFonts w:hint="eastAsia"/>
        </w:rPr>
        <w:t>APPLE</w:t>
      </w:r>
      <w:r w:rsidRPr="00BC24D4">
        <w:rPr>
          <w:rFonts w:hint="eastAsia"/>
        </w:rPr>
        <w:t>™</w:t>
      </w:r>
      <w:r w:rsidRPr="00BC24D4">
        <w:rPr>
          <w:rFonts w:hint="eastAsia"/>
        </w:rPr>
        <w:t xml:space="preserve"> OS X Lion (v 10.7) </w:t>
      </w:r>
      <w:r w:rsidRPr="00BC24D4">
        <w:rPr>
          <w:rFonts w:hint="eastAsia"/>
        </w:rPr>
        <w:t>及以上版本系统，或运行上述系统的</w:t>
      </w:r>
      <w:r w:rsidRPr="00BC24D4">
        <w:rPr>
          <w:rFonts w:hint="eastAsia"/>
        </w:rPr>
        <w:t>Windows</w:t>
      </w:r>
      <w:r w:rsidRPr="00BC24D4">
        <w:rPr>
          <w:rFonts w:hint="eastAsia"/>
        </w:rPr>
        <w:t>平台虚拟机</w:t>
      </w:r>
    </w:p>
    <w:p w14:paraId="2E7374F5" w14:textId="77777777" w:rsidR="00BC24D4" w:rsidRPr="00BC24D4" w:rsidRDefault="00BC24D4" w:rsidP="00D15CB7">
      <w:pPr>
        <w:pStyle w:val="aa"/>
        <w:ind w:leftChars="400" w:left="840" w:firstLineChars="0" w:firstLine="0"/>
      </w:pPr>
      <w:r>
        <w:rPr>
          <w:rFonts w:hint="eastAsia"/>
        </w:rPr>
        <w:t>数据库：</w:t>
      </w:r>
      <w:r>
        <w:rPr>
          <w:rFonts w:hint="eastAsia"/>
        </w:rPr>
        <w:t>Microsoft</w:t>
      </w:r>
      <w:r>
        <w:rPr>
          <w:rFonts w:hint="eastAsia"/>
        </w:rPr>
        <w:t>™</w:t>
      </w:r>
      <w:r>
        <w:rPr>
          <w:rFonts w:hint="eastAsia"/>
        </w:rPr>
        <w:t xml:space="preserve"> SQLserver</w:t>
      </w:r>
      <w:r>
        <w:t xml:space="preserve"> 2008</w:t>
      </w:r>
      <w:r>
        <w:t>或以上版本</w:t>
      </w:r>
    </w:p>
    <w:p w14:paraId="1E5A9C45" w14:textId="77777777" w:rsidR="004D0EC1" w:rsidRDefault="00A60ED6" w:rsidP="00A05D17">
      <w:pPr>
        <w:pStyle w:val="2"/>
      </w:pPr>
      <w:bookmarkStart w:id="201" w:name="_Toc450509385"/>
      <w:r>
        <w:rPr>
          <w:rFonts w:hint="eastAsia"/>
        </w:rPr>
        <w:t>5</w:t>
      </w:r>
      <w:r w:rsidR="004D0EC1" w:rsidRPr="004D0EC1">
        <w:rPr>
          <w:rFonts w:hint="eastAsia"/>
        </w:rPr>
        <w:t xml:space="preserve">. </w:t>
      </w:r>
      <w:r w:rsidR="004D0EC1">
        <w:rPr>
          <w:rFonts w:hint="eastAsia"/>
        </w:rPr>
        <w:t>目标系统功能需求</w:t>
      </w:r>
      <w:bookmarkEnd w:id="201"/>
    </w:p>
    <w:p w14:paraId="1529BE90" w14:textId="77777777" w:rsidR="00BA5AB8" w:rsidRPr="00BA5AB8" w:rsidRDefault="00BC24D4" w:rsidP="00BA5AB8">
      <w:pPr>
        <w:pStyle w:val="3"/>
      </w:pPr>
      <w:bookmarkStart w:id="202" w:name="_Toc450509386"/>
      <w:r>
        <w:rPr>
          <w:rFonts w:hint="eastAsia"/>
        </w:rPr>
        <w:t>5</w:t>
      </w:r>
      <w:r w:rsidR="004D0EC1" w:rsidRPr="004D0EC1">
        <w:rPr>
          <w:rFonts w:hint="eastAsia"/>
        </w:rPr>
        <w:t xml:space="preserve">.1 </w:t>
      </w:r>
      <w:r w:rsidR="004D0EC1" w:rsidRPr="004D0EC1">
        <w:rPr>
          <w:rFonts w:hint="eastAsia"/>
        </w:rPr>
        <w:t>功能需求</w:t>
      </w:r>
      <w:r w:rsidR="00BA5AB8">
        <w:rPr>
          <w:rFonts w:hint="eastAsia"/>
        </w:rPr>
        <w:t>模块设计</w:t>
      </w:r>
      <w:bookmarkEnd w:id="202"/>
    </w:p>
    <w:p w14:paraId="7D805654" w14:textId="77777777" w:rsidR="00BC24D4" w:rsidRDefault="00BC24D4" w:rsidP="00BC24D4">
      <w:r>
        <w:tab/>
      </w:r>
      <w:r>
        <w:rPr>
          <w:rFonts w:hint="eastAsia"/>
        </w:rPr>
        <w:t>“怡动”</w:t>
      </w:r>
      <w:r>
        <w:rPr>
          <w:rFonts w:hint="eastAsia"/>
        </w:rPr>
        <w:t>APP</w:t>
      </w:r>
      <w:r>
        <w:rPr>
          <w:rFonts w:hint="eastAsia"/>
        </w:rPr>
        <w:t>的功能如图</w:t>
      </w:r>
      <w:r>
        <w:rPr>
          <w:rFonts w:hint="eastAsia"/>
        </w:rPr>
        <w:t>2</w:t>
      </w:r>
      <w:r>
        <w:rPr>
          <w:rFonts w:hint="eastAsia"/>
        </w:rPr>
        <w:t>所示。</w:t>
      </w:r>
    </w:p>
    <w:p w14:paraId="3F7CC150" w14:textId="77777777" w:rsidR="00BC24D4" w:rsidRDefault="003D6235" w:rsidP="003D6235">
      <w:pPr>
        <w:jc w:val="center"/>
      </w:pPr>
      <w:r w:rsidRPr="003D6235">
        <w:drawing>
          <wp:inline distT="0" distB="0" distL="0" distR="0" wp14:anchorId="728946D9" wp14:editId="176FDB82">
            <wp:extent cx="5053330" cy="33490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2475" cy="3361748"/>
                    </a:xfrm>
                    <a:prstGeom prst="rect">
                      <a:avLst/>
                    </a:prstGeom>
                    <a:noFill/>
                    <a:ln>
                      <a:noFill/>
                    </a:ln>
                  </pic:spPr>
                </pic:pic>
              </a:graphicData>
            </a:graphic>
          </wp:inline>
        </w:drawing>
      </w:r>
    </w:p>
    <w:p w14:paraId="3010EA03" w14:textId="77777777" w:rsidR="00BC24D4" w:rsidRDefault="00BC24D4" w:rsidP="00BC24D4">
      <w:pPr>
        <w:jc w:val="center"/>
        <w:rPr>
          <w:b/>
        </w:rPr>
      </w:pPr>
      <w:r w:rsidRPr="00BC24D4">
        <w:rPr>
          <w:b/>
        </w:rPr>
        <w:t>图</w:t>
      </w:r>
      <w:r w:rsidRPr="00BC24D4">
        <w:rPr>
          <w:rFonts w:hint="eastAsia"/>
          <w:b/>
        </w:rPr>
        <w:t xml:space="preserve">2 </w:t>
      </w:r>
      <w:r w:rsidRPr="00BC24D4">
        <w:rPr>
          <w:rFonts w:hint="eastAsia"/>
          <w:b/>
        </w:rPr>
        <w:t>“怡动”</w:t>
      </w:r>
      <w:r w:rsidRPr="00BC24D4">
        <w:rPr>
          <w:rFonts w:hint="eastAsia"/>
          <w:b/>
        </w:rPr>
        <w:t>APP</w:t>
      </w:r>
      <w:r w:rsidRPr="00BC24D4">
        <w:rPr>
          <w:rFonts w:hint="eastAsia"/>
          <w:b/>
        </w:rPr>
        <w:t>的功能</w:t>
      </w:r>
    </w:p>
    <w:p w14:paraId="13EE47AA" w14:textId="77777777" w:rsidR="00BA5AB8" w:rsidRDefault="00BA5AB8" w:rsidP="00BA5AB8">
      <w:pPr>
        <w:pStyle w:val="3"/>
      </w:pPr>
      <w:bookmarkStart w:id="203" w:name="_Toc450509387"/>
      <w:r>
        <w:rPr>
          <w:rFonts w:hint="eastAsia"/>
        </w:rPr>
        <w:t xml:space="preserve">5.2 </w:t>
      </w:r>
      <w:r>
        <w:t>模块用例说明</w:t>
      </w:r>
      <w:bookmarkEnd w:id="203"/>
    </w:p>
    <w:p w14:paraId="373FFEAE" w14:textId="77777777" w:rsidR="00BC24D4" w:rsidRPr="00993251" w:rsidRDefault="00993251" w:rsidP="00993251">
      <w:pPr>
        <w:jc w:val="left"/>
        <w:rPr>
          <w:b/>
        </w:rPr>
      </w:pPr>
      <w:r>
        <w:rPr>
          <w:rFonts w:hint="eastAsia"/>
          <w:b/>
        </w:rPr>
        <w:t>1)</w:t>
      </w:r>
      <w:r>
        <w:rPr>
          <w:rFonts w:hint="eastAsia"/>
          <w:b/>
        </w:rPr>
        <w:tab/>
      </w:r>
      <w:r w:rsidR="00BC24D4" w:rsidRPr="00993251">
        <w:rPr>
          <w:rFonts w:hint="eastAsia"/>
          <w:b/>
        </w:rPr>
        <w:t>注册</w:t>
      </w:r>
      <w:r w:rsidR="003D6235" w:rsidRPr="00993251">
        <w:rPr>
          <w:rFonts w:hint="eastAsia"/>
          <w:b/>
        </w:rPr>
        <w:t>并</w:t>
      </w:r>
      <w:r w:rsidR="003D6235" w:rsidRPr="00993251">
        <w:rPr>
          <w:b/>
        </w:rPr>
        <w:t>完善信息</w:t>
      </w:r>
    </w:p>
    <w:p w14:paraId="2D1A1C59" w14:textId="77777777" w:rsidR="00720E41" w:rsidRDefault="00720E41" w:rsidP="00720E41">
      <w:pPr>
        <w:pStyle w:val="aa"/>
        <w:ind w:left="844" w:firstLineChars="0" w:firstLine="0"/>
        <w:jc w:val="left"/>
      </w:pPr>
      <w:r>
        <w:t>用户注册并完善信息的用例图如图</w:t>
      </w:r>
      <w:r>
        <w:rPr>
          <w:rFonts w:hint="eastAsia"/>
        </w:rPr>
        <w:t>3</w:t>
      </w:r>
      <w:r>
        <w:rPr>
          <w:rFonts w:hint="eastAsia"/>
        </w:rPr>
        <w:t>所示。</w:t>
      </w:r>
    </w:p>
    <w:p w14:paraId="5DBE5294" w14:textId="77777777" w:rsidR="00720E41" w:rsidRDefault="00EA5A1D" w:rsidP="00720E41">
      <w:pPr>
        <w:pStyle w:val="aa"/>
        <w:ind w:left="844" w:firstLineChars="0" w:firstLine="0"/>
        <w:jc w:val="center"/>
      </w:pPr>
      <w:r w:rsidRPr="00EA5A1D">
        <w:rPr>
          <w:rFonts w:hint="eastAsia"/>
        </w:rPr>
        <w:drawing>
          <wp:inline distT="0" distB="0" distL="0" distR="0" wp14:anchorId="3944DAA0" wp14:editId="21840225">
            <wp:extent cx="5274310" cy="463476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634761"/>
                    </a:xfrm>
                    <a:prstGeom prst="rect">
                      <a:avLst/>
                    </a:prstGeom>
                    <a:noFill/>
                    <a:ln>
                      <a:noFill/>
                    </a:ln>
                  </pic:spPr>
                </pic:pic>
              </a:graphicData>
            </a:graphic>
          </wp:inline>
        </w:drawing>
      </w:r>
    </w:p>
    <w:p w14:paraId="6972E635" w14:textId="77777777" w:rsidR="00720E41" w:rsidRDefault="00720E41" w:rsidP="00720E41">
      <w:pPr>
        <w:jc w:val="center"/>
        <w:rPr>
          <w:b/>
        </w:rPr>
      </w:pPr>
      <w:r w:rsidRPr="00BC24D4">
        <w:rPr>
          <w:b/>
        </w:rPr>
        <w:t>图</w:t>
      </w:r>
      <w:r>
        <w:rPr>
          <w:rFonts w:hint="eastAsia"/>
          <w:b/>
        </w:rPr>
        <w:t>3</w:t>
      </w:r>
      <w:r w:rsidRPr="00BC24D4">
        <w:rPr>
          <w:rFonts w:hint="eastAsia"/>
          <w:b/>
        </w:rPr>
        <w:t xml:space="preserve"> </w:t>
      </w:r>
      <w:r>
        <w:rPr>
          <w:rFonts w:hint="eastAsia"/>
          <w:b/>
        </w:rPr>
        <w:t>“注册并完善信息”模块的用例图</w:t>
      </w:r>
    </w:p>
    <w:p w14:paraId="77F6756A" w14:textId="77777777" w:rsidR="003A77D7" w:rsidRDefault="003A77D7" w:rsidP="003A77D7">
      <w:pPr>
        <w:jc w:val="left"/>
      </w:pPr>
      <w:r>
        <w:rPr>
          <w:b/>
        </w:rPr>
        <w:tab/>
      </w:r>
      <w:r>
        <w:t>对用例的说明如表</w:t>
      </w:r>
      <w:r>
        <w:rPr>
          <w:rFonts w:hint="eastAsia"/>
        </w:rPr>
        <w:t>3.1-</w:t>
      </w:r>
      <w:r>
        <w:rPr>
          <w:rFonts w:hint="eastAsia"/>
        </w:rPr>
        <w:t>表</w:t>
      </w:r>
      <w:r>
        <w:t>3.7</w:t>
      </w:r>
      <w:r>
        <w:t>所示</w:t>
      </w:r>
      <w:r>
        <w:rPr>
          <w:rFonts w:hint="eastAsia"/>
        </w:rPr>
        <w:t>。</w:t>
      </w:r>
    </w:p>
    <w:p w14:paraId="45034E81" w14:textId="77777777" w:rsidR="008B20C2" w:rsidRDefault="008B20C2" w:rsidP="003A77D7">
      <w:pPr>
        <w:jc w:val="left"/>
      </w:pPr>
    </w:p>
    <w:p w14:paraId="2AE79364" w14:textId="77777777" w:rsidR="003A77D7" w:rsidRPr="003A77D7" w:rsidRDefault="003A77D7" w:rsidP="003A77D7">
      <w:pPr>
        <w:jc w:val="center"/>
        <w:rPr>
          <w:b/>
        </w:rPr>
      </w:pPr>
      <w:r w:rsidRPr="00E3307A">
        <w:rPr>
          <w:b/>
        </w:rPr>
        <w:t>表</w:t>
      </w:r>
      <w:r w:rsidR="009B377A">
        <w:rPr>
          <w:rFonts w:hint="eastAsia"/>
          <w:b/>
        </w:rPr>
        <w:t>3.1</w:t>
      </w:r>
      <w:r w:rsidRPr="00E3307A">
        <w:rPr>
          <w:rFonts w:hint="eastAsia"/>
          <w:b/>
        </w:rPr>
        <w:t xml:space="preserve"> </w:t>
      </w:r>
      <w:r>
        <w:rPr>
          <w:rFonts w:hint="eastAsia"/>
          <w:b/>
        </w:rPr>
        <w:t>“用户注册”用例</w:t>
      </w:r>
    </w:p>
    <w:tbl>
      <w:tblPr>
        <w:tblStyle w:val="27"/>
        <w:tblW w:w="8296" w:type="dxa"/>
        <w:tblLayout w:type="fixed"/>
        <w:tblLook w:val="04A0" w:firstRow="1" w:lastRow="0" w:firstColumn="1" w:lastColumn="0" w:noHBand="0" w:noVBand="1"/>
      </w:tblPr>
      <w:tblGrid>
        <w:gridCol w:w="1413"/>
        <w:gridCol w:w="2735"/>
        <w:gridCol w:w="1234"/>
        <w:gridCol w:w="2914"/>
      </w:tblGrid>
      <w:tr w:rsidR="003A77D7" w:rsidRPr="003A77D7" w14:paraId="6FC9394E" w14:textId="77777777" w:rsidTr="00CA6615">
        <w:tc>
          <w:tcPr>
            <w:tcW w:w="1413" w:type="dxa"/>
          </w:tcPr>
          <w:p w14:paraId="110E25B8" w14:textId="77777777" w:rsidR="003A77D7" w:rsidRPr="003A77D7" w:rsidRDefault="003A77D7" w:rsidP="003A77D7">
            <w:pPr>
              <w:jc w:val="left"/>
              <w:rPr>
                <w:rFonts w:ascii="Calibri" w:eastAsia="宋体" w:hAnsi="Calibri" w:cs="Times New Roman"/>
                <w:noProof w:val="0"/>
              </w:rPr>
            </w:pPr>
            <w:r w:rsidRPr="003A77D7">
              <w:rPr>
                <w:rFonts w:ascii="Calibri" w:eastAsia="宋体" w:hAnsi="Calibri" w:cs="Times New Roman"/>
                <w:noProof w:val="0"/>
              </w:rPr>
              <w:t>编号</w:t>
            </w:r>
          </w:p>
        </w:tc>
        <w:tc>
          <w:tcPr>
            <w:tcW w:w="2735" w:type="dxa"/>
          </w:tcPr>
          <w:p w14:paraId="66C9B4C5" w14:textId="77777777" w:rsidR="003A77D7" w:rsidRPr="003A77D7" w:rsidRDefault="003A77D7" w:rsidP="003A77D7">
            <w:pPr>
              <w:jc w:val="left"/>
              <w:rPr>
                <w:rFonts w:ascii="Calibri" w:eastAsia="宋体" w:hAnsi="Calibri" w:cs="Times New Roman"/>
                <w:noProof w:val="0"/>
              </w:rPr>
            </w:pPr>
            <w:r w:rsidRPr="003A77D7">
              <w:rPr>
                <w:rFonts w:ascii="Calibri" w:eastAsia="宋体" w:hAnsi="Calibri" w:cs="Times New Roman"/>
                <w:noProof w:val="0"/>
              </w:rPr>
              <w:t>101</w:t>
            </w:r>
          </w:p>
        </w:tc>
        <w:tc>
          <w:tcPr>
            <w:tcW w:w="1234" w:type="dxa"/>
          </w:tcPr>
          <w:p w14:paraId="6328DADB" w14:textId="77777777" w:rsidR="003A77D7" w:rsidRPr="003A77D7" w:rsidRDefault="003A77D7" w:rsidP="003A77D7">
            <w:pPr>
              <w:jc w:val="left"/>
              <w:rPr>
                <w:rFonts w:ascii="Calibri" w:eastAsia="宋体" w:hAnsi="Calibri" w:cs="Times New Roman"/>
                <w:noProof w:val="0"/>
              </w:rPr>
            </w:pPr>
            <w:r w:rsidRPr="003A77D7">
              <w:rPr>
                <w:rFonts w:ascii="Calibri" w:eastAsia="宋体" w:hAnsi="Calibri" w:cs="Times New Roman"/>
                <w:noProof w:val="0"/>
              </w:rPr>
              <w:t>用例名称</w:t>
            </w:r>
          </w:p>
        </w:tc>
        <w:tc>
          <w:tcPr>
            <w:tcW w:w="2914" w:type="dxa"/>
          </w:tcPr>
          <w:p w14:paraId="3160F5FA" w14:textId="77777777" w:rsidR="003A77D7" w:rsidRPr="003A77D7" w:rsidRDefault="003A77D7" w:rsidP="003A77D7">
            <w:pPr>
              <w:jc w:val="left"/>
              <w:rPr>
                <w:rFonts w:ascii="Calibri" w:eastAsia="宋体" w:hAnsi="Calibri" w:cs="Times New Roman"/>
                <w:noProof w:val="0"/>
              </w:rPr>
            </w:pPr>
            <w:r>
              <w:rPr>
                <w:rFonts w:ascii="Calibri" w:eastAsia="宋体" w:hAnsi="Calibri" w:cs="Times New Roman" w:hint="eastAsia"/>
                <w:noProof w:val="0"/>
                <w:szCs w:val="21"/>
              </w:rPr>
              <w:t>用户</w:t>
            </w:r>
            <w:r w:rsidRPr="003A77D7">
              <w:rPr>
                <w:rFonts w:ascii="Calibri" w:eastAsia="宋体" w:hAnsi="Calibri" w:cs="Times New Roman" w:hint="eastAsia"/>
                <w:noProof w:val="0"/>
                <w:szCs w:val="21"/>
              </w:rPr>
              <w:t>注册</w:t>
            </w:r>
          </w:p>
        </w:tc>
      </w:tr>
      <w:tr w:rsidR="003A77D7" w:rsidRPr="003A77D7" w14:paraId="360C0A12" w14:textId="77777777" w:rsidTr="00CA6615">
        <w:tc>
          <w:tcPr>
            <w:tcW w:w="1413" w:type="dxa"/>
          </w:tcPr>
          <w:p w14:paraId="15A85C1A" w14:textId="77777777" w:rsidR="003A77D7" w:rsidRPr="003A77D7" w:rsidRDefault="003A77D7" w:rsidP="003A77D7">
            <w:pPr>
              <w:jc w:val="left"/>
              <w:rPr>
                <w:rFonts w:ascii="Calibri" w:eastAsia="宋体" w:hAnsi="Calibri" w:cs="Times New Roman"/>
                <w:noProof w:val="0"/>
              </w:rPr>
            </w:pPr>
            <w:r w:rsidRPr="003A77D7">
              <w:rPr>
                <w:rFonts w:ascii="Calibri" w:eastAsia="宋体" w:hAnsi="Calibri" w:cs="Times New Roman"/>
                <w:noProof w:val="0"/>
              </w:rPr>
              <w:t>使用人员</w:t>
            </w:r>
          </w:p>
        </w:tc>
        <w:tc>
          <w:tcPr>
            <w:tcW w:w="2735" w:type="dxa"/>
            <w:tcBorders>
              <w:bottom w:val="single" w:sz="4" w:space="0" w:color="auto"/>
            </w:tcBorders>
          </w:tcPr>
          <w:p w14:paraId="76E2012C" w14:textId="77777777" w:rsidR="003A77D7" w:rsidRPr="003A77D7" w:rsidRDefault="003A77D7" w:rsidP="003A77D7">
            <w:pPr>
              <w:jc w:val="left"/>
              <w:rPr>
                <w:rFonts w:ascii="Calibri" w:eastAsia="宋体" w:hAnsi="Calibri" w:cs="Times New Roman"/>
                <w:noProof w:val="0"/>
              </w:rPr>
            </w:pPr>
            <w:r w:rsidRPr="003A77D7">
              <w:rPr>
                <w:rFonts w:ascii="Calibri" w:eastAsia="宋体" w:hAnsi="Calibri" w:cs="Times New Roman" w:hint="eastAsia"/>
                <w:noProof w:val="0"/>
                <w:szCs w:val="21"/>
              </w:rPr>
              <w:t>未注册用户</w:t>
            </w:r>
            <w:r>
              <w:rPr>
                <w:rFonts w:ascii="Calibri" w:eastAsia="宋体" w:hAnsi="Calibri" w:cs="Times New Roman" w:hint="eastAsia"/>
                <w:noProof w:val="0"/>
                <w:szCs w:val="21"/>
              </w:rPr>
              <w:t>（游客）</w:t>
            </w:r>
          </w:p>
        </w:tc>
        <w:tc>
          <w:tcPr>
            <w:tcW w:w="1234" w:type="dxa"/>
          </w:tcPr>
          <w:p w14:paraId="5753E9DF" w14:textId="77777777" w:rsidR="003A77D7" w:rsidRPr="003A77D7" w:rsidRDefault="003A77D7" w:rsidP="003A77D7">
            <w:pPr>
              <w:jc w:val="left"/>
              <w:rPr>
                <w:rFonts w:ascii="Calibri" w:eastAsia="宋体" w:hAnsi="Calibri" w:cs="Times New Roman"/>
                <w:noProof w:val="0"/>
              </w:rPr>
            </w:pPr>
            <w:r w:rsidRPr="003A77D7">
              <w:rPr>
                <w:rFonts w:ascii="Calibri" w:eastAsia="宋体" w:hAnsi="Calibri" w:cs="Times New Roman"/>
                <w:noProof w:val="0"/>
              </w:rPr>
              <w:t>扩展点</w:t>
            </w:r>
          </w:p>
        </w:tc>
        <w:tc>
          <w:tcPr>
            <w:tcW w:w="2914" w:type="dxa"/>
            <w:tcBorders>
              <w:bottom w:val="single" w:sz="4" w:space="0" w:color="auto"/>
            </w:tcBorders>
          </w:tcPr>
          <w:p w14:paraId="493FF7A3" w14:textId="77777777" w:rsidR="003A77D7" w:rsidRPr="003A77D7" w:rsidRDefault="003A77D7" w:rsidP="003A77D7">
            <w:pPr>
              <w:jc w:val="left"/>
              <w:rPr>
                <w:rFonts w:ascii="Calibri" w:eastAsia="宋体" w:hAnsi="Calibri" w:cs="Times New Roman"/>
                <w:noProof w:val="0"/>
                <w:szCs w:val="21"/>
              </w:rPr>
            </w:pPr>
            <w:r w:rsidRPr="003A77D7">
              <w:rPr>
                <w:rFonts w:ascii="Calibri" w:eastAsia="宋体" w:hAnsi="Calibri" w:cs="Times New Roman" w:hint="eastAsia"/>
                <w:noProof w:val="0"/>
                <w:szCs w:val="21"/>
              </w:rPr>
              <w:t>无</w:t>
            </w:r>
          </w:p>
        </w:tc>
      </w:tr>
      <w:tr w:rsidR="003A77D7" w:rsidRPr="003A77D7" w14:paraId="0073BB93" w14:textId="77777777" w:rsidTr="00CA6615">
        <w:tc>
          <w:tcPr>
            <w:tcW w:w="1413" w:type="dxa"/>
          </w:tcPr>
          <w:p w14:paraId="06EB36EC" w14:textId="77777777" w:rsidR="003A77D7" w:rsidRPr="003A77D7" w:rsidRDefault="003A77D7" w:rsidP="003A77D7">
            <w:pPr>
              <w:jc w:val="left"/>
              <w:rPr>
                <w:rFonts w:ascii="Calibri" w:eastAsia="宋体" w:hAnsi="Calibri" w:cs="Times New Roman"/>
                <w:noProof w:val="0"/>
              </w:rPr>
            </w:pPr>
            <w:r w:rsidRPr="003A77D7">
              <w:rPr>
                <w:rFonts w:ascii="Calibri" w:eastAsia="宋体" w:hAnsi="Calibri" w:cs="Times New Roman" w:hint="eastAsia"/>
                <w:noProof w:val="0"/>
              </w:rPr>
              <w:t>输入</w:t>
            </w:r>
          </w:p>
        </w:tc>
        <w:tc>
          <w:tcPr>
            <w:tcW w:w="6883" w:type="dxa"/>
            <w:gridSpan w:val="3"/>
          </w:tcPr>
          <w:p w14:paraId="08A6C22C" w14:textId="77777777" w:rsidR="003A77D7" w:rsidRPr="003A77D7" w:rsidRDefault="003A77D7" w:rsidP="003A77D7">
            <w:pPr>
              <w:jc w:val="left"/>
              <w:rPr>
                <w:rFonts w:ascii="Calibri" w:eastAsia="宋体" w:hAnsi="Calibri" w:cs="Times New Roman"/>
                <w:noProof w:val="0"/>
              </w:rPr>
            </w:pPr>
            <w:r w:rsidRPr="003A77D7">
              <w:rPr>
                <w:rFonts w:ascii="Calibri" w:eastAsia="宋体" w:hAnsi="Calibri" w:cs="Times New Roman" w:hint="eastAsia"/>
                <w:noProof w:val="0"/>
                <w:szCs w:val="21"/>
              </w:rPr>
              <w:t>用户注册时的基本信息</w:t>
            </w:r>
          </w:p>
        </w:tc>
      </w:tr>
      <w:tr w:rsidR="003A77D7" w:rsidRPr="003A77D7" w14:paraId="5F9CF7C0" w14:textId="77777777" w:rsidTr="00CA6615">
        <w:tc>
          <w:tcPr>
            <w:tcW w:w="1413" w:type="dxa"/>
          </w:tcPr>
          <w:p w14:paraId="72EFA29B" w14:textId="77777777" w:rsidR="003A77D7" w:rsidRPr="003A77D7" w:rsidRDefault="003A77D7" w:rsidP="003A77D7">
            <w:pPr>
              <w:jc w:val="left"/>
              <w:rPr>
                <w:rFonts w:ascii="Calibri" w:eastAsia="宋体" w:hAnsi="Calibri" w:cs="Times New Roman"/>
                <w:noProof w:val="0"/>
              </w:rPr>
            </w:pPr>
            <w:r w:rsidRPr="003A77D7">
              <w:rPr>
                <w:rFonts w:ascii="Calibri" w:eastAsia="宋体" w:hAnsi="Calibri" w:cs="Times New Roman" w:hint="eastAsia"/>
                <w:noProof w:val="0"/>
              </w:rPr>
              <w:t>系统响应</w:t>
            </w:r>
          </w:p>
        </w:tc>
        <w:tc>
          <w:tcPr>
            <w:tcW w:w="6883" w:type="dxa"/>
            <w:gridSpan w:val="3"/>
          </w:tcPr>
          <w:p w14:paraId="6E3E1AF4" w14:textId="77777777" w:rsidR="003A77D7" w:rsidRPr="003A77D7" w:rsidRDefault="003A77D7" w:rsidP="003A77D7">
            <w:pPr>
              <w:jc w:val="left"/>
              <w:rPr>
                <w:rFonts w:ascii="Calibri" w:eastAsia="宋体" w:hAnsi="Calibri" w:cs="Times New Roman"/>
                <w:noProof w:val="0"/>
              </w:rPr>
            </w:pPr>
            <w:r w:rsidRPr="003A77D7">
              <w:rPr>
                <w:rFonts w:ascii="Calibri" w:eastAsia="宋体" w:hAnsi="Calibri" w:cs="Times New Roman" w:hint="eastAsia"/>
                <w:noProof w:val="0"/>
                <w:szCs w:val="21"/>
              </w:rPr>
              <w:t>系统将用户注册时的信息保存在数据库中</w:t>
            </w:r>
          </w:p>
        </w:tc>
      </w:tr>
      <w:tr w:rsidR="003A77D7" w:rsidRPr="003A77D7" w14:paraId="5CA715B3" w14:textId="77777777" w:rsidTr="00CA6615">
        <w:tc>
          <w:tcPr>
            <w:tcW w:w="1413" w:type="dxa"/>
          </w:tcPr>
          <w:p w14:paraId="23D97D5C" w14:textId="77777777" w:rsidR="003A77D7" w:rsidRPr="003A77D7" w:rsidRDefault="003A77D7" w:rsidP="003A77D7">
            <w:pPr>
              <w:jc w:val="left"/>
              <w:rPr>
                <w:rFonts w:ascii="Calibri" w:eastAsia="宋体" w:hAnsi="Calibri" w:cs="Times New Roman"/>
                <w:noProof w:val="0"/>
              </w:rPr>
            </w:pPr>
            <w:r w:rsidRPr="003A77D7">
              <w:rPr>
                <w:rFonts w:ascii="Calibri" w:eastAsia="宋体" w:hAnsi="Calibri" w:cs="Times New Roman" w:hint="eastAsia"/>
                <w:noProof w:val="0"/>
              </w:rPr>
              <w:t>输出</w:t>
            </w:r>
          </w:p>
        </w:tc>
        <w:tc>
          <w:tcPr>
            <w:tcW w:w="6883" w:type="dxa"/>
            <w:gridSpan w:val="3"/>
          </w:tcPr>
          <w:p w14:paraId="69AAE885" w14:textId="77777777" w:rsidR="003A77D7" w:rsidRPr="003A77D7" w:rsidRDefault="003A77D7" w:rsidP="003A77D7">
            <w:pPr>
              <w:jc w:val="left"/>
              <w:rPr>
                <w:rFonts w:ascii="Calibri" w:eastAsia="宋体" w:hAnsi="Calibri" w:cs="Times New Roman"/>
                <w:noProof w:val="0"/>
              </w:rPr>
            </w:pPr>
            <w:r w:rsidRPr="003A77D7">
              <w:rPr>
                <w:rFonts w:ascii="Calibri" w:eastAsia="宋体" w:hAnsi="Calibri" w:cs="Times New Roman" w:hint="eastAsia"/>
                <w:noProof w:val="0"/>
                <w:szCs w:val="21"/>
              </w:rPr>
              <w:t>用户可以用注册的用户名及密码进行登录操作</w:t>
            </w:r>
          </w:p>
        </w:tc>
      </w:tr>
      <w:tr w:rsidR="003A77D7" w:rsidRPr="003A77D7" w14:paraId="64A2A11C" w14:textId="77777777" w:rsidTr="00CA6615">
        <w:tc>
          <w:tcPr>
            <w:tcW w:w="1413" w:type="dxa"/>
          </w:tcPr>
          <w:p w14:paraId="10F856A3" w14:textId="77777777" w:rsidR="003A77D7" w:rsidRPr="003A77D7" w:rsidRDefault="003A77D7" w:rsidP="003A77D7">
            <w:pPr>
              <w:jc w:val="left"/>
              <w:rPr>
                <w:rFonts w:ascii="Calibri" w:eastAsia="宋体" w:hAnsi="Calibri" w:cs="Times New Roman"/>
                <w:noProof w:val="0"/>
              </w:rPr>
            </w:pPr>
            <w:r w:rsidRPr="003A77D7">
              <w:rPr>
                <w:rFonts w:ascii="Calibri" w:eastAsia="宋体" w:hAnsi="Calibri" w:cs="Times New Roman" w:hint="eastAsia"/>
                <w:noProof w:val="0"/>
              </w:rPr>
              <w:t>前置条件</w:t>
            </w:r>
          </w:p>
        </w:tc>
        <w:tc>
          <w:tcPr>
            <w:tcW w:w="2735" w:type="dxa"/>
          </w:tcPr>
          <w:p w14:paraId="22206031" w14:textId="77777777" w:rsidR="003A77D7" w:rsidRPr="003A77D7" w:rsidRDefault="003A77D7" w:rsidP="003A77D7">
            <w:pPr>
              <w:widowControl/>
              <w:jc w:val="left"/>
              <w:rPr>
                <w:rFonts w:ascii="Calibri" w:eastAsia="宋体" w:hAnsi="Calibri" w:cs="Times New Roman"/>
                <w:noProof w:val="0"/>
                <w:szCs w:val="21"/>
              </w:rPr>
            </w:pPr>
            <w:r w:rsidRPr="003A77D7">
              <w:rPr>
                <w:rFonts w:ascii="Calibri" w:eastAsia="宋体" w:hAnsi="Calibri" w:cs="Times New Roman" w:hint="eastAsia"/>
                <w:noProof w:val="0"/>
                <w:szCs w:val="21"/>
              </w:rPr>
              <w:t>未注册用户申请注册</w:t>
            </w:r>
          </w:p>
        </w:tc>
        <w:tc>
          <w:tcPr>
            <w:tcW w:w="1234" w:type="dxa"/>
          </w:tcPr>
          <w:p w14:paraId="4F16FB63" w14:textId="77777777" w:rsidR="003A77D7" w:rsidRPr="003A77D7" w:rsidRDefault="003A77D7" w:rsidP="003A77D7">
            <w:pPr>
              <w:jc w:val="left"/>
              <w:rPr>
                <w:rFonts w:ascii="Calibri" w:eastAsia="宋体" w:hAnsi="Calibri" w:cs="Times New Roman"/>
                <w:noProof w:val="0"/>
              </w:rPr>
            </w:pPr>
            <w:r w:rsidRPr="003A77D7">
              <w:rPr>
                <w:rFonts w:ascii="Calibri" w:eastAsia="宋体" w:hAnsi="Calibri" w:cs="Times New Roman" w:hint="eastAsia"/>
                <w:noProof w:val="0"/>
              </w:rPr>
              <w:t>后置条件</w:t>
            </w:r>
          </w:p>
        </w:tc>
        <w:tc>
          <w:tcPr>
            <w:tcW w:w="2914" w:type="dxa"/>
          </w:tcPr>
          <w:p w14:paraId="3FB6D8A9" w14:textId="77777777" w:rsidR="003A77D7" w:rsidRPr="003A77D7" w:rsidRDefault="00EA5A1D" w:rsidP="003A77D7">
            <w:pPr>
              <w:widowControl/>
              <w:jc w:val="left"/>
              <w:rPr>
                <w:rFonts w:ascii="Calibri" w:eastAsia="宋体" w:hAnsi="Calibri" w:cs="Times New Roman"/>
                <w:noProof w:val="0"/>
                <w:szCs w:val="21"/>
              </w:rPr>
            </w:pPr>
            <w:r>
              <w:rPr>
                <w:rFonts w:ascii="Calibri" w:eastAsia="宋体" w:hAnsi="Calibri" w:cs="Times New Roman" w:hint="eastAsia"/>
                <w:noProof w:val="0"/>
                <w:szCs w:val="21"/>
              </w:rPr>
              <w:t>未注册用户成为正式用户</w:t>
            </w:r>
          </w:p>
        </w:tc>
      </w:tr>
      <w:tr w:rsidR="003A77D7" w:rsidRPr="003A77D7" w14:paraId="6DABB004" w14:textId="77777777" w:rsidTr="00CA6615">
        <w:tc>
          <w:tcPr>
            <w:tcW w:w="1413" w:type="dxa"/>
          </w:tcPr>
          <w:p w14:paraId="4E0BA795" w14:textId="77777777" w:rsidR="003A77D7" w:rsidRPr="003A77D7" w:rsidRDefault="003A77D7" w:rsidP="003A77D7">
            <w:pPr>
              <w:jc w:val="left"/>
              <w:rPr>
                <w:rFonts w:ascii="Calibri" w:eastAsia="宋体" w:hAnsi="Calibri" w:cs="Times New Roman"/>
                <w:noProof w:val="0"/>
              </w:rPr>
            </w:pPr>
            <w:r w:rsidRPr="003A77D7">
              <w:rPr>
                <w:rFonts w:ascii="Calibri" w:eastAsia="宋体" w:hAnsi="Calibri" w:cs="Times New Roman" w:hint="eastAsia"/>
                <w:noProof w:val="0"/>
              </w:rPr>
              <w:t>活动步骤</w:t>
            </w:r>
          </w:p>
        </w:tc>
        <w:tc>
          <w:tcPr>
            <w:tcW w:w="6883" w:type="dxa"/>
            <w:gridSpan w:val="3"/>
          </w:tcPr>
          <w:p w14:paraId="3028D4FF" w14:textId="77777777" w:rsidR="003A77D7" w:rsidRPr="003A77D7" w:rsidRDefault="003A77D7" w:rsidP="00092D55">
            <w:pPr>
              <w:pStyle w:val="aa"/>
              <w:widowControl/>
              <w:numPr>
                <w:ilvl w:val="0"/>
                <w:numId w:val="7"/>
              </w:numPr>
              <w:spacing w:line="360" w:lineRule="auto"/>
              <w:ind w:firstLineChars="0"/>
              <w:jc w:val="left"/>
              <w:rPr>
                <w:rFonts w:ascii="Calibri" w:eastAsia="宋体" w:hAnsi="Calibri" w:cs="Times New Roman"/>
                <w:noProof w:val="0"/>
                <w:szCs w:val="21"/>
              </w:rPr>
            </w:pPr>
            <w:r w:rsidRPr="003A77D7">
              <w:rPr>
                <w:rFonts w:ascii="Calibri" w:eastAsia="宋体" w:hAnsi="Calibri" w:cs="Times New Roman" w:hint="eastAsia"/>
                <w:noProof w:val="0"/>
                <w:szCs w:val="21"/>
              </w:rPr>
              <w:t>游客选择注册。</w:t>
            </w:r>
          </w:p>
          <w:p w14:paraId="29801A9F" w14:textId="77777777" w:rsidR="003A77D7" w:rsidRPr="003A77D7" w:rsidRDefault="003A77D7" w:rsidP="00092D55">
            <w:pPr>
              <w:pStyle w:val="aa"/>
              <w:widowControl/>
              <w:numPr>
                <w:ilvl w:val="0"/>
                <w:numId w:val="7"/>
              </w:numPr>
              <w:spacing w:line="360" w:lineRule="auto"/>
              <w:ind w:firstLineChars="0"/>
              <w:jc w:val="left"/>
              <w:rPr>
                <w:rFonts w:ascii="Calibri" w:eastAsia="宋体" w:hAnsi="Calibri" w:cs="Times New Roman"/>
                <w:noProof w:val="0"/>
                <w:szCs w:val="21"/>
              </w:rPr>
            </w:pPr>
            <w:r w:rsidRPr="003A77D7">
              <w:rPr>
                <w:rFonts w:ascii="Calibri" w:eastAsia="宋体" w:hAnsi="Calibri" w:cs="Times New Roman" w:hint="eastAsia"/>
                <w:noProof w:val="0"/>
                <w:szCs w:val="21"/>
              </w:rPr>
              <w:t>系统返回一个注册初始化页面。</w:t>
            </w:r>
          </w:p>
          <w:p w14:paraId="328A1363" w14:textId="77777777" w:rsidR="003A77D7" w:rsidRPr="003A77D7" w:rsidRDefault="003A77D7" w:rsidP="00092D55">
            <w:pPr>
              <w:pStyle w:val="aa"/>
              <w:widowControl/>
              <w:numPr>
                <w:ilvl w:val="0"/>
                <w:numId w:val="7"/>
              </w:numPr>
              <w:spacing w:line="360" w:lineRule="auto"/>
              <w:ind w:firstLineChars="0"/>
              <w:jc w:val="left"/>
              <w:rPr>
                <w:rFonts w:ascii="Calibri" w:eastAsia="宋体" w:hAnsi="Calibri" w:cs="Times New Roman"/>
                <w:noProof w:val="0"/>
                <w:szCs w:val="21"/>
              </w:rPr>
            </w:pPr>
            <w:r w:rsidRPr="003A77D7">
              <w:rPr>
                <w:rFonts w:ascii="Calibri" w:eastAsia="宋体" w:hAnsi="Calibri" w:cs="Times New Roman" w:hint="eastAsia"/>
                <w:noProof w:val="0"/>
                <w:szCs w:val="21"/>
              </w:rPr>
              <w:t>未注册用户输入相关注册信息（如名称、</w:t>
            </w:r>
            <w:r w:rsidR="00EA5A1D">
              <w:rPr>
                <w:rFonts w:ascii="Calibri" w:eastAsia="宋体" w:hAnsi="Calibri" w:cs="Times New Roman" w:hint="eastAsia"/>
                <w:noProof w:val="0"/>
                <w:szCs w:val="21"/>
              </w:rPr>
              <w:t>密码</w:t>
            </w:r>
            <w:r w:rsidRPr="003A77D7">
              <w:rPr>
                <w:rFonts w:ascii="Calibri" w:eastAsia="宋体" w:hAnsi="Calibri" w:cs="Times New Roman" w:hint="eastAsia"/>
                <w:noProof w:val="0"/>
                <w:szCs w:val="21"/>
              </w:rPr>
              <w:t>）</w:t>
            </w:r>
            <w:r>
              <w:rPr>
                <w:rFonts w:ascii="Calibri" w:eastAsia="宋体" w:hAnsi="Calibri" w:cs="Times New Roman" w:hint="eastAsia"/>
                <w:noProof w:val="0"/>
                <w:szCs w:val="21"/>
              </w:rPr>
              <w:t>。</w:t>
            </w:r>
          </w:p>
          <w:p w14:paraId="76169DB2" w14:textId="77777777" w:rsidR="003A77D7" w:rsidRPr="003A77D7" w:rsidRDefault="003A77D7" w:rsidP="00092D55">
            <w:pPr>
              <w:pStyle w:val="aa"/>
              <w:widowControl/>
              <w:numPr>
                <w:ilvl w:val="0"/>
                <w:numId w:val="7"/>
              </w:numPr>
              <w:spacing w:line="360" w:lineRule="auto"/>
              <w:ind w:firstLineChars="0"/>
              <w:jc w:val="left"/>
              <w:rPr>
                <w:rFonts w:ascii="Calibri" w:eastAsia="宋体" w:hAnsi="Calibri" w:cs="Times New Roman"/>
                <w:noProof w:val="0"/>
                <w:szCs w:val="21"/>
              </w:rPr>
            </w:pPr>
            <w:r w:rsidRPr="003A77D7">
              <w:rPr>
                <w:rFonts w:ascii="Calibri" w:eastAsia="宋体" w:hAnsi="Calibri" w:cs="Times New Roman" w:hint="eastAsia"/>
                <w:noProof w:val="0"/>
                <w:szCs w:val="21"/>
              </w:rPr>
              <w:t>系统验证输入成功</w:t>
            </w:r>
            <w:r>
              <w:rPr>
                <w:rFonts w:ascii="Calibri" w:eastAsia="宋体" w:hAnsi="Calibri" w:cs="Times New Roman" w:hint="eastAsia"/>
                <w:noProof w:val="0"/>
                <w:szCs w:val="21"/>
              </w:rPr>
              <w:t>。</w:t>
            </w:r>
          </w:p>
          <w:p w14:paraId="5CACA29C" w14:textId="77777777" w:rsidR="003A77D7" w:rsidRPr="003A77D7" w:rsidRDefault="003A77D7" w:rsidP="00092D55">
            <w:pPr>
              <w:pStyle w:val="aa"/>
              <w:widowControl/>
              <w:numPr>
                <w:ilvl w:val="0"/>
                <w:numId w:val="7"/>
              </w:numPr>
              <w:spacing w:line="360" w:lineRule="auto"/>
              <w:ind w:firstLineChars="0"/>
              <w:jc w:val="left"/>
              <w:rPr>
                <w:rFonts w:ascii="Calibri" w:eastAsia="宋体" w:hAnsi="Calibri" w:cs="Times New Roman"/>
                <w:noProof w:val="0"/>
                <w:szCs w:val="21"/>
              </w:rPr>
            </w:pPr>
            <w:r w:rsidRPr="003A77D7">
              <w:rPr>
                <w:rFonts w:ascii="Calibri" w:eastAsia="宋体" w:hAnsi="Calibri" w:cs="Times New Roman" w:hint="eastAsia"/>
                <w:noProof w:val="0"/>
                <w:szCs w:val="21"/>
              </w:rPr>
              <w:t>用户提交注册信息</w:t>
            </w:r>
            <w:r>
              <w:rPr>
                <w:rFonts w:ascii="Calibri" w:eastAsia="宋体" w:hAnsi="Calibri" w:cs="Times New Roman" w:hint="eastAsia"/>
                <w:noProof w:val="0"/>
                <w:szCs w:val="21"/>
              </w:rPr>
              <w:t>。</w:t>
            </w:r>
          </w:p>
          <w:p w14:paraId="65E718B4" w14:textId="77777777" w:rsidR="003A77D7" w:rsidRPr="003A77D7" w:rsidRDefault="00EA5A1D" w:rsidP="00092D55">
            <w:pPr>
              <w:pStyle w:val="aa"/>
              <w:widowControl/>
              <w:numPr>
                <w:ilvl w:val="0"/>
                <w:numId w:val="7"/>
              </w:numPr>
              <w:spacing w:line="360" w:lineRule="auto"/>
              <w:ind w:firstLineChars="0"/>
              <w:jc w:val="left"/>
              <w:rPr>
                <w:rFonts w:ascii="Calibri" w:eastAsia="宋体" w:hAnsi="Calibri" w:cs="Times New Roman"/>
                <w:noProof w:val="0"/>
                <w:szCs w:val="21"/>
              </w:rPr>
            </w:pPr>
            <w:r>
              <w:rPr>
                <w:rFonts w:ascii="Calibri" w:eastAsia="宋体" w:hAnsi="Calibri" w:cs="Times New Roman" w:hint="eastAsia"/>
                <w:noProof w:val="0"/>
                <w:szCs w:val="21"/>
              </w:rPr>
              <w:t>提交注册成功并进入完善信息页面</w:t>
            </w:r>
            <w:r w:rsidR="003A77D7">
              <w:rPr>
                <w:rFonts w:ascii="Calibri" w:eastAsia="宋体" w:hAnsi="Calibri" w:cs="Times New Roman" w:hint="eastAsia"/>
                <w:noProof w:val="0"/>
                <w:szCs w:val="21"/>
              </w:rPr>
              <w:t>。</w:t>
            </w:r>
          </w:p>
        </w:tc>
      </w:tr>
      <w:tr w:rsidR="003A77D7" w:rsidRPr="003A77D7" w14:paraId="4A3A3BC8" w14:textId="77777777" w:rsidTr="00CA6615">
        <w:tc>
          <w:tcPr>
            <w:tcW w:w="1413" w:type="dxa"/>
          </w:tcPr>
          <w:p w14:paraId="6E8C889B" w14:textId="77777777" w:rsidR="003A77D7" w:rsidRPr="003A77D7" w:rsidRDefault="003A77D7" w:rsidP="003A77D7">
            <w:pPr>
              <w:jc w:val="left"/>
              <w:rPr>
                <w:rFonts w:ascii="Calibri" w:eastAsia="宋体" w:hAnsi="Calibri" w:cs="Times New Roman"/>
                <w:noProof w:val="0"/>
              </w:rPr>
            </w:pPr>
            <w:r w:rsidRPr="003A77D7">
              <w:rPr>
                <w:rFonts w:ascii="Calibri" w:eastAsia="宋体" w:hAnsi="Calibri" w:cs="Times New Roman" w:hint="eastAsia"/>
                <w:noProof w:val="0"/>
              </w:rPr>
              <w:t>异常处理</w:t>
            </w:r>
          </w:p>
        </w:tc>
        <w:tc>
          <w:tcPr>
            <w:tcW w:w="6883" w:type="dxa"/>
            <w:gridSpan w:val="3"/>
          </w:tcPr>
          <w:p w14:paraId="20618597" w14:textId="77777777" w:rsidR="003A77D7" w:rsidRPr="003A77D7" w:rsidRDefault="003A77D7" w:rsidP="00092D55">
            <w:pPr>
              <w:pStyle w:val="aa"/>
              <w:widowControl/>
              <w:numPr>
                <w:ilvl w:val="0"/>
                <w:numId w:val="8"/>
              </w:numPr>
              <w:spacing w:line="360" w:lineRule="auto"/>
              <w:ind w:firstLineChars="0"/>
              <w:jc w:val="left"/>
              <w:rPr>
                <w:rFonts w:ascii="Calibri" w:eastAsia="宋体" w:hAnsi="Calibri" w:cs="Times New Roman"/>
                <w:noProof w:val="0"/>
                <w:szCs w:val="21"/>
              </w:rPr>
            </w:pPr>
            <w:r w:rsidRPr="003A77D7">
              <w:rPr>
                <w:rFonts w:ascii="Calibri" w:eastAsia="宋体" w:hAnsi="Calibri" w:cs="Times New Roman" w:hint="eastAsia"/>
                <w:noProof w:val="0"/>
                <w:szCs w:val="21"/>
              </w:rPr>
              <w:t>注册时输入信息和系统验证不一致（如日期输入不合法，用户名不规范等），系统给出提示并返回注册界面</w:t>
            </w:r>
            <w:r>
              <w:rPr>
                <w:rFonts w:ascii="Calibri" w:eastAsia="宋体" w:hAnsi="Calibri" w:cs="Times New Roman" w:hint="eastAsia"/>
                <w:noProof w:val="0"/>
                <w:szCs w:val="21"/>
              </w:rPr>
              <w:t>。</w:t>
            </w:r>
          </w:p>
          <w:p w14:paraId="584EBF41" w14:textId="77777777" w:rsidR="003A77D7" w:rsidRPr="003A77D7" w:rsidRDefault="003A77D7" w:rsidP="00092D55">
            <w:pPr>
              <w:pStyle w:val="aa"/>
              <w:widowControl/>
              <w:numPr>
                <w:ilvl w:val="0"/>
                <w:numId w:val="8"/>
              </w:numPr>
              <w:spacing w:line="360" w:lineRule="auto"/>
              <w:ind w:firstLineChars="0"/>
              <w:jc w:val="left"/>
              <w:rPr>
                <w:rFonts w:ascii="Calibri" w:eastAsia="宋体" w:hAnsi="Calibri" w:cs="Times New Roman"/>
                <w:noProof w:val="0"/>
              </w:rPr>
            </w:pPr>
            <w:r w:rsidRPr="003A77D7">
              <w:rPr>
                <w:rFonts w:ascii="Calibri" w:eastAsia="宋体" w:hAnsi="Calibri" w:cs="Times New Roman" w:hint="eastAsia"/>
                <w:noProof w:val="0"/>
                <w:szCs w:val="21"/>
              </w:rPr>
              <w:t>输入用户名已注册时，系统给出提示然后并返回注册界面</w:t>
            </w:r>
            <w:r>
              <w:rPr>
                <w:rFonts w:ascii="Calibri" w:eastAsia="宋体" w:hAnsi="Calibri" w:cs="Times New Roman" w:hint="eastAsia"/>
                <w:noProof w:val="0"/>
                <w:szCs w:val="21"/>
              </w:rPr>
              <w:t>。</w:t>
            </w:r>
          </w:p>
          <w:p w14:paraId="600C12CD" w14:textId="77777777" w:rsidR="003A77D7" w:rsidRPr="003A77D7" w:rsidRDefault="003A77D7" w:rsidP="00092D55">
            <w:pPr>
              <w:pStyle w:val="aa"/>
              <w:widowControl/>
              <w:numPr>
                <w:ilvl w:val="0"/>
                <w:numId w:val="8"/>
              </w:numPr>
              <w:spacing w:line="360" w:lineRule="auto"/>
              <w:ind w:firstLineChars="0"/>
              <w:jc w:val="left"/>
              <w:rPr>
                <w:rFonts w:ascii="Calibri" w:eastAsia="宋体" w:hAnsi="Calibri" w:cs="Times New Roman"/>
                <w:noProof w:val="0"/>
              </w:rPr>
            </w:pPr>
            <w:r w:rsidRPr="003A77D7">
              <w:rPr>
                <w:rFonts w:ascii="Calibri" w:eastAsia="宋体" w:hAnsi="Calibri" w:cs="Times New Roman" w:hint="eastAsia"/>
                <w:noProof w:val="0"/>
                <w:szCs w:val="21"/>
              </w:rPr>
              <w:t>系统异常，无法注册时（如</w:t>
            </w:r>
            <w:r>
              <w:rPr>
                <w:rFonts w:ascii="Calibri" w:eastAsia="宋体" w:hAnsi="Calibri" w:cs="Times New Roman" w:hint="eastAsia"/>
                <w:noProof w:val="0"/>
                <w:szCs w:val="21"/>
              </w:rPr>
              <w:t>A</w:t>
            </w:r>
            <w:r>
              <w:rPr>
                <w:rFonts w:ascii="Calibri" w:eastAsia="宋体" w:hAnsi="Calibri" w:cs="Times New Roman"/>
                <w:noProof w:val="0"/>
                <w:szCs w:val="21"/>
              </w:rPr>
              <w:t>PP</w:t>
            </w:r>
            <w:r>
              <w:rPr>
                <w:rFonts w:ascii="Calibri" w:eastAsia="宋体" w:hAnsi="Calibri" w:cs="Times New Roman"/>
                <w:noProof w:val="0"/>
                <w:szCs w:val="21"/>
              </w:rPr>
              <w:t>崩溃</w:t>
            </w:r>
            <w:r w:rsidRPr="003A77D7">
              <w:rPr>
                <w:rFonts w:ascii="Calibri" w:eastAsia="宋体" w:hAnsi="Calibri" w:cs="Times New Roman" w:hint="eastAsia"/>
                <w:noProof w:val="0"/>
                <w:szCs w:val="21"/>
              </w:rPr>
              <w:t>等），无法注册，并给出相应</w:t>
            </w:r>
            <w:r w:rsidR="00EA5A1D">
              <w:rPr>
                <w:rFonts w:ascii="Calibri" w:eastAsia="宋体" w:hAnsi="Calibri" w:cs="Times New Roman" w:hint="eastAsia"/>
                <w:noProof w:val="0"/>
                <w:szCs w:val="21"/>
              </w:rPr>
              <w:t>提示</w:t>
            </w:r>
            <w:r w:rsidRPr="003A77D7">
              <w:rPr>
                <w:rFonts w:ascii="Calibri" w:eastAsia="宋体" w:hAnsi="Calibri" w:cs="Times New Roman" w:hint="eastAsia"/>
                <w:noProof w:val="0"/>
                <w:szCs w:val="21"/>
              </w:rPr>
              <w:t>信息。</w:t>
            </w:r>
          </w:p>
        </w:tc>
      </w:tr>
    </w:tbl>
    <w:p w14:paraId="3714446B" w14:textId="77777777" w:rsidR="003A77D7" w:rsidRDefault="003A77D7" w:rsidP="003A77D7">
      <w:pPr>
        <w:jc w:val="left"/>
      </w:pPr>
    </w:p>
    <w:p w14:paraId="1F9191C4" w14:textId="77777777" w:rsidR="008B20C2" w:rsidRDefault="008B20C2" w:rsidP="008B20C2">
      <w:pPr>
        <w:jc w:val="center"/>
      </w:pPr>
      <w:r w:rsidRPr="00E3307A">
        <w:rPr>
          <w:b/>
        </w:rPr>
        <w:t>表</w:t>
      </w:r>
      <w:r w:rsidR="00993251">
        <w:rPr>
          <w:rFonts w:hint="eastAsia"/>
          <w:b/>
        </w:rPr>
        <w:t>3</w:t>
      </w:r>
      <w:r w:rsidR="009B377A">
        <w:rPr>
          <w:b/>
        </w:rPr>
        <w:t>.2</w:t>
      </w:r>
      <w:r w:rsidRPr="00E3307A">
        <w:rPr>
          <w:rFonts w:hint="eastAsia"/>
          <w:b/>
        </w:rPr>
        <w:t xml:space="preserve"> </w:t>
      </w:r>
      <w:r>
        <w:rPr>
          <w:rFonts w:hint="eastAsia"/>
          <w:b/>
        </w:rPr>
        <w:t>“完善个人信息”用例</w:t>
      </w:r>
    </w:p>
    <w:tbl>
      <w:tblPr>
        <w:tblStyle w:val="27"/>
        <w:tblW w:w="8296" w:type="dxa"/>
        <w:tblLayout w:type="fixed"/>
        <w:tblLook w:val="04A0" w:firstRow="1" w:lastRow="0" w:firstColumn="1" w:lastColumn="0" w:noHBand="0" w:noVBand="1"/>
      </w:tblPr>
      <w:tblGrid>
        <w:gridCol w:w="1413"/>
        <w:gridCol w:w="2735"/>
        <w:gridCol w:w="1234"/>
        <w:gridCol w:w="2914"/>
      </w:tblGrid>
      <w:tr w:rsidR="008B20C2" w:rsidRPr="003A77D7" w14:paraId="7D28E3AB" w14:textId="77777777" w:rsidTr="00CA6615">
        <w:tc>
          <w:tcPr>
            <w:tcW w:w="1413" w:type="dxa"/>
          </w:tcPr>
          <w:p w14:paraId="2E91DE53" w14:textId="77777777" w:rsidR="008B20C2" w:rsidRPr="003A77D7" w:rsidRDefault="008B20C2" w:rsidP="00CA6615">
            <w:pPr>
              <w:jc w:val="left"/>
              <w:rPr>
                <w:rFonts w:ascii="Calibri" w:eastAsia="宋体" w:hAnsi="Calibri" w:cs="Times New Roman"/>
                <w:noProof w:val="0"/>
              </w:rPr>
            </w:pPr>
            <w:r w:rsidRPr="003A77D7">
              <w:rPr>
                <w:rFonts w:ascii="Calibri" w:eastAsia="宋体" w:hAnsi="Calibri" w:cs="Times New Roman"/>
                <w:noProof w:val="0"/>
              </w:rPr>
              <w:t>编号</w:t>
            </w:r>
          </w:p>
        </w:tc>
        <w:tc>
          <w:tcPr>
            <w:tcW w:w="2735" w:type="dxa"/>
          </w:tcPr>
          <w:p w14:paraId="2D0AF2FD" w14:textId="77777777" w:rsidR="008B20C2" w:rsidRPr="003A77D7" w:rsidRDefault="008B20C2" w:rsidP="00CA6615">
            <w:pPr>
              <w:jc w:val="left"/>
              <w:rPr>
                <w:rFonts w:ascii="Calibri" w:eastAsia="宋体" w:hAnsi="Calibri" w:cs="Times New Roman"/>
                <w:noProof w:val="0"/>
              </w:rPr>
            </w:pPr>
            <w:r>
              <w:rPr>
                <w:rFonts w:ascii="Calibri" w:eastAsia="宋体" w:hAnsi="Calibri" w:cs="Times New Roman"/>
                <w:noProof w:val="0"/>
              </w:rPr>
              <w:t>102</w:t>
            </w:r>
          </w:p>
        </w:tc>
        <w:tc>
          <w:tcPr>
            <w:tcW w:w="1234" w:type="dxa"/>
          </w:tcPr>
          <w:p w14:paraId="1818AFC6" w14:textId="77777777" w:rsidR="008B20C2" w:rsidRPr="003A77D7" w:rsidRDefault="008B20C2" w:rsidP="00CA6615">
            <w:pPr>
              <w:jc w:val="left"/>
              <w:rPr>
                <w:rFonts w:ascii="Calibri" w:eastAsia="宋体" w:hAnsi="Calibri" w:cs="Times New Roman"/>
                <w:noProof w:val="0"/>
              </w:rPr>
            </w:pPr>
            <w:r w:rsidRPr="003A77D7">
              <w:rPr>
                <w:rFonts w:ascii="Calibri" w:eastAsia="宋体" w:hAnsi="Calibri" w:cs="Times New Roman"/>
                <w:noProof w:val="0"/>
              </w:rPr>
              <w:t>用例名称</w:t>
            </w:r>
          </w:p>
        </w:tc>
        <w:tc>
          <w:tcPr>
            <w:tcW w:w="2914" w:type="dxa"/>
          </w:tcPr>
          <w:p w14:paraId="061C0CEF" w14:textId="77777777" w:rsidR="008B20C2" w:rsidRPr="003A77D7" w:rsidRDefault="00EA5A1D" w:rsidP="00CA6615">
            <w:pPr>
              <w:jc w:val="left"/>
              <w:rPr>
                <w:rFonts w:ascii="Calibri" w:eastAsia="宋体" w:hAnsi="Calibri" w:cs="Times New Roman"/>
                <w:noProof w:val="0"/>
              </w:rPr>
            </w:pPr>
            <w:r w:rsidRPr="00EA5A1D">
              <w:rPr>
                <w:rFonts w:ascii="Calibri" w:eastAsia="宋体" w:hAnsi="Calibri" w:cs="Times New Roman" w:hint="eastAsia"/>
                <w:noProof w:val="0"/>
                <w:szCs w:val="21"/>
              </w:rPr>
              <w:t>完善个人信息</w:t>
            </w:r>
          </w:p>
        </w:tc>
      </w:tr>
      <w:tr w:rsidR="008B20C2" w:rsidRPr="003A77D7" w14:paraId="7F883B47" w14:textId="77777777" w:rsidTr="00CA6615">
        <w:tc>
          <w:tcPr>
            <w:tcW w:w="1413" w:type="dxa"/>
          </w:tcPr>
          <w:p w14:paraId="24B315D4" w14:textId="77777777" w:rsidR="008B20C2" w:rsidRPr="003A77D7" w:rsidRDefault="008B20C2" w:rsidP="00CA6615">
            <w:pPr>
              <w:jc w:val="left"/>
              <w:rPr>
                <w:rFonts w:ascii="Calibri" w:eastAsia="宋体" w:hAnsi="Calibri" w:cs="Times New Roman"/>
                <w:noProof w:val="0"/>
              </w:rPr>
            </w:pPr>
            <w:r w:rsidRPr="003A77D7">
              <w:rPr>
                <w:rFonts w:ascii="Calibri" w:eastAsia="宋体" w:hAnsi="Calibri" w:cs="Times New Roman"/>
                <w:noProof w:val="0"/>
              </w:rPr>
              <w:t>使用人员</w:t>
            </w:r>
          </w:p>
        </w:tc>
        <w:tc>
          <w:tcPr>
            <w:tcW w:w="2735" w:type="dxa"/>
            <w:tcBorders>
              <w:bottom w:val="single" w:sz="4" w:space="0" w:color="auto"/>
            </w:tcBorders>
          </w:tcPr>
          <w:p w14:paraId="05591F7D" w14:textId="77777777" w:rsidR="008B20C2" w:rsidRPr="003A77D7" w:rsidRDefault="00EA5A1D" w:rsidP="00CA6615">
            <w:pPr>
              <w:jc w:val="left"/>
              <w:rPr>
                <w:rFonts w:ascii="Calibri" w:eastAsia="宋体" w:hAnsi="Calibri" w:cs="Times New Roman"/>
                <w:noProof w:val="0"/>
              </w:rPr>
            </w:pPr>
            <w:r>
              <w:rPr>
                <w:rFonts w:ascii="Calibri" w:eastAsia="宋体" w:hAnsi="Calibri" w:cs="Times New Roman" w:hint="eastAsia"/>
                <w:noProof w:val="0"/>
                <w:szCs w:val="21"/>
              </w:rPr>
              <w:t>正式</w:t>
            </w:r>
            <w:r w:rsidR="008B20C2" w:rsidRPr="003A77D7">
              <w:rPr>
                <w:rFonts w:ascii="Calibri" w:eastAsia="宋体" w:hAnsi="Calibri" w:cs="Times New Roman" w:hint="eastAsia"/>
                <w:noProof w:val="0"/>
                <w:szCs w:val="21"/>
              </w:rPr>
              <w:t>用户</w:t>
            </w:r>
          </w:p>
        </w:tc>
        <w:tc>
          <w:tcPr>
            <w:tcW w:w="1234" w:type="dxa"/>
          </w:tcPr>
          <w:p w14:paraId="4719BE19" w14:textId="77777777" w:rsidR="008B20C2" w:rsidRPr="003A77D7" w:rsidRDefault="008B20C2" w:rsidP="00CA6615">
            <w:pPr>
              <w:jc w:val="left"/>
              <w:rPr>
                <w:rFonts w:ascii="Calibri" w:eastAsia="宋体" w:hAnsi="Calibri" w:cs="Times New Roman"/>
                <w:noProof w:val="0"/>
              </w:rPr>
            </w:pPr>
            <w:r w:rsidRPr="003A77D7">
              <w:rPr>
                <w:rFonts w:ascii="Calibri" w:eastAsia="宋体" w:hAnsi="Calibri" w:cs="Times New Roman"/>
                <w:noProof w:val="0"/>
              </w:rPr>
              <w:t>扩展点</w:t>
            </w:r>
          </w:p>
        </w:tc>
        <w:tc>
          <w:tcPr>
            <w:tcW w:w="2914" w:type="dxa"/>
            <w:tcBorders>
              <w:bottom w:val="single" w:sz="4" w:space="0" w:color="auto"/>
            </w:tcBorders>
          </w:tcPr>
          <w:p w14:paraId="419EAE0F" w14:textId="77777777" w:rsidR="008B20C2" w:rsidRPr="003A77D7" w:rsidRDefault="008B20C2" w:rsidP="00CA6615">
            <w:pPr>
              <w:jc w:val="left"/>
              <w:rPr>
                <w:rFonts w:ascii="Calibri" w:eastAsia="宋体" w:hAnsi="Calibri" w:cs="Times New Roman"/>
                <w:noProof w:val="0"/>
                <w:szCs w:val="21"/>
              </w:rPr>
            </w:pPr>
            <w:r w:rsidRPr="003A77D7">
              <w:rPr>
                <w:rFonts w:ascii="Calibri" w:eastAsia="宋体" w:hAnsi="Calibri" w:cs="Times New Roman" w:hint="eastAsia"/>
                <w:noProof w:val="0"/>
                <w:szCs w:val="21"/>
              </w:rPr>
              <w:t>无</w:t>
            </w:r>
          </w:p>
        </w:tc>
      </w:tr>
      <w:tr w:rsidR="008B20C2" w:rsidRPr="003A77D7" w14:paraId="3331D1C7" w14:textId="77777777" w:rsidTr="00CA6615">
        <w:tc>
          <w:tcPr>
            <w:tcW w:w="1413" w:type="dxa"/>
          </w:tcPr>
          <w:p w14:paraId="28571E16" w14:textId="77777777" w:rsidR="008B20C2" w:rsidRPr="003A77D7" w:rsidRDefault="008B20C2" w:rsidP="00CA6615">
            <w:pPr>
              <w:jc w:val="left"/>
              <w:rPr>
                <w:rFonts w:ascii="Calibri" w:eastAsia="宋体" w:hAnsi="Calibri" w:cs="Times New Roman"/>
                <w:noProof w:val="0"/>
              </w:rPr>
            </w:pPr>
            <w:r w:rsidRPr="003A77D7">
              <w:rPr>
                <w:rFonts w:ascii="Calibri" w:eastAsia="宋体" w:hAnsi="Calibri" w:cs="Times New Roman" w:hint="eastAsia"/>
                <w:noProof w:val="0"/>
              </w:rPr>
              <w:t>输入</w:t>
            </w:r>
          </w:p>
        </w:tc>
        <w:tc>
          <w:tcPr>
            <w:tcW w:w="6883" w:type="dxa"/>
            <w:gridSpan w:val="3"/>
          </w:tcPr>
          <w:p w14:paraId="3129FF3F" w14:textId="77777777" w:rsidR="008B20C2" w:rsidRPr="003A77D7" w:rsidRDefault="00EA5A1D" w:rsidP="00CA6615">
            <w:pPr>
              <w:jc w:val="left"/>
              <w:rPr>
                <w:rFonts w:ascii="Calibri" w:eastAsia="宋体" w:hAnsi="Calibri" w:cs="Times New Roman"/>
                <w:noProof w:val="0"/>
              </w:rPr>
            </w:pPr>
            <w:r>
              <w:rPr>
                <w:rFonts w:ascii="Calibri" w:eastAsia="宋体" w:hAnsi="Calibri" w:cs="Times New Roman" w:hint="eastAsia"/>
                <w:noProof w:val="0"/>
                <w:szCs w:val="21"/>
              </w:rPr>
              <w:t>用户注册时的个人</w:t>
            </w:r>
            <w:r w:rsidR="008B20C2" w:rsidRPr="003A77D7">
              <w:rPr>
                <w:rFonts w:ascii="Calibri" w:eastAsia="宋体" w:hAnsi="Calibri" w:cs="Times New Roman" w:hint="eastAsia"/>
                <w:noProof w:val="0"/>
                <w:szCs w:val="21"/>
              </w:rPr>
              <w:t>信息</w:t>
            </w:r>
          </w:p>
        </w:tc>
      </w:tr>
      <w:tr w:rsidR="008B20C2" w:rsidRPr="003A77D7" w14:paraId="31FD549A" w14:textId="77777777" w:rsidTr="00CA6615">
        <w:tc>
          <w:tcPr>
            <w:tcW w:w="1413" w:type="dxa"/>
          </w:tcPr>
          <w:p w14:paraId="19499A7C" w14:textId="77777777" w:rsidR="008B20C2" w:rsidRPr="003A77D7" w:rsidRDefault="008B20C2" w:rsidP="00CA6615">
            <w:pPr>
              <w:jc w:val="left"/>
              <w:rPr>
                <w:rFonts w:ascii="Calibri" w:eastAsia="宋体" w:hAnsi="Calibri" w:cs="Times New Roman"/>
                <w:noProof w:val="0"/>
              </w:rPr>
            </w:pPr>
            <w:r w:rsidRPr="003A77D7">
              <w:rPr>
                <w:rFonts w:ascii="Calibri" w:eastAsia="宋体" w:hAnsi="Calibri" w:cs="Times New Roman" w:hint="eastAsia"/>
                <w:noProof w:val="0"/>
              </w:rPr>
              <w:t>系统响应</w:t>
            </w:r>
          </w:p>
        </w:tc>
        <w:tc>
          <w:tcPr>
            <w:tcW w:w="6883" w:type="dxa"/>
            <w:gridSpan w:val="3"/>
          </w:tcPr>
          <w:p w14:paraId="37B83CB2" w14:textId="77777777" w:rsidR="008B20C2" w:rsidRPr="003A77D7" w:rsidRDefault="008B20C2" w:rsidP="00CA6615">
            <w:pPr>
              <w:jc w:val="left"/>
              <w:rPr>
                <w:rFonts w:ascii="Calibri" w:eastAsia="宋体" w:hAnsi="Calibri" w:cs="Times New Roman"/>
                <w:noProof w:val="0"/>
              </w:rPr>
            </w:pPr>
            <w:r w:rsidRPr="003A77D7">
              <w:rPr>
                <w:rFonts w:ascii="Calibri" w:eastAsia="宋体" w:hAnsi="Calibri" w:cs="Times New Roman" w:hint="eastAsia"/>
                <w:noProof w:val="0"/>
                <w:szCs w:val="21"/>
              </w:rPr>
              <w:t>系统将用户注册时的信息保存在数据库中</w:t>
            </w:r>
          </w:p>
        </w:tc>
      </w:tr>
      <w:tr w:rsidR="008B20C2" w:rsidRPr="003A77D7" w14:paraId="214065CD" w14:textId="77777777" w:rsidTr="00CA6615">
        <w:tc>
          <w:tcPr>
            <w:tcW w:w="1413" w:type="dxa"/>
          </w:tcPr>
          <w:p w14:paraId="5EA36CEA" w14:textId="77777777" w:rsidR="008B20C2" w:rsidRPr="003A77D7" w:rsidRDefault="008B20C2" w:rsidP="00CA6615">
            <w:pPr>
              <w:jc w:val="left"/>
              <w:rPr>
                <w:rFonts w:ascii="Calibri" w:eastAsia="宋体" w:hAnsi="Calibri" w:cs="Times New Roman"/>
                <w:noProof w:val="0"/>
              </w:rPr>
            </w:pPr>
            <w:r w:rsidRPr="003A77D7">
              <w:rPr>
                <w:rFonts w:ascii="Calibri" w:eastAsia="宋体" w:hAnsi="Calibri" w:cs="Times New Roman" w:hint="eastAsia"/>
                <w:noProof w:val="0"/>
              </w:rPr>
              <w:t>输出</w:t>
            </w:r>
          </w:p>
        </w:tc>
        <w:tc>
          <w:tcPr>
            <w:tcW w:w="6883" w:type="dxa"/>
            <w:gridSpan w:val="3"/>
          </w:tcPr>
          <w:p w14:paraId="3E962619" w14:textId="77777777" w:rsidR="008B20C2" w:rsidRPr="003A77D7" w:rsidRDefault="00EA5A1D" w:rsidP="00CA6615">
            <w:pPr>
              <w:jc w:val="left"/>
              <w:rPr>
                <w:rFonts w:ascii="Calibri" w:eastAsia="宋体" w:hAnsi="Calibri" w:cs="Times New Roman"/>
                <w:noProof w:val="0"/>
              </w:rPr>
            </w:pPr>
            <w:r>
              <w:rPr>
                <w:rFonts w:ascii="Calibri" w:eastAsia="宋体" w:hAnsi="Calibri" w:cs="Times New Roman" w:hint="eastAsia"/>
                <w:noProof w:val="0"/>
                <w:szCs w:val="21"/>
              </w:rPr>
              <w:t>运动建议与运动首页</w:t>
            </w:r>
          </w:p>
        </w:tc>
      </w:tr>
      <w:tr w:rsidR="008B20C2" w:rsidRPr="003A77D7" w14:paraId="13FD81D7" w14:textId="77777777" w:rsidTr="00CA6615">
        <w:tc>
          <w:tcPr>
            <w:tcW w:w="1413" w:type="dxa"/>
          </w:tcPr>
          <w:p w14:paraId="3E8E1F59" w14:textId="77777777" w:rsidR="008B20C2" w:rsidRPr="003A77D7" w:rsidRDefault="008B20C2" w:rsidP="00CA6615">
            <w:pPr>
              <w:jc w:val="left"/>
              <w:rPr>
                <w:rFonts w:ascii="Calibri" w:eastAsia="宋体" w:hAnsi="Calibri" w:cs="Times New Roman"/>
                <w:noProof w:val="0"/>
              </w:rPr>
            </w:pPr>
            <w:r w:rsidRPr="003A77D7">
              <w:rPr>
                <w:rFonts w:ascii="Calibri" w:eastAsia="宋体" w:hAnsi="Calibri" w:cs="Times New Roman" w:hint="eastAsia"/>
                <w:noProof w:val="0"/>
              </w:rPr>
              <w:t>前置条件</w:t>
            </w:r>
          </w:p>
        </w:tc>
        <w:tc>
          <w:tcPr>
            <w:tcW w:w="2735" w:type="dxa"/>
          </w:tcPr>
          <w:p w14:paraId="6D5563CF" w14:textId="77777777" w:rsidR="008B20C2" w:rsidRPr="003A77D7" w:rsidRDefault="00EA5A1D" w:rsidP="00CA6615">
            <w:pPr>
              <w:widowControl/>
              <w:jc w:val="left"/>
              <w:rPr>
                <w:rFonts w:ascii="Calibri" w:eastAsia="宋体" w:hAnsi="Calibri" w:cs="Times New Roman"/>
                <w:noProof w:val="0"/>
                <w:szCs w:val="21"/>
              </w:rPr>
            </w:pPr>
            <w:r>
              <w:rPr>
                <w:rFonts w:ascii="Calibri" w:eastAsia="宋体" w:hAnsi="Calibri" w:cs="Times New Roman" w:hint="eastAsia"/>
                <w:noProof w:val="0"/>
                <w:szCs w:val="21"/>
              </w:rPr>
              <w:t>用户注册完毕</w:t>
            </w:r>
          </w:p>
        </w:tc>
        <w:tc>
          <w:tcPr>
            <w:tcW w:w="1234" w:type="dxa"/>
          </w:tcPr>
          <w:p w14:paraId="7FE2EB2A" w14:textId="77777777" w:rsidR="008B20C2" w:rsidRPr="003A77D7" w:rsidRDefault="008B20C2" w:rsidP="00CA6615">
            <w:pPr>
              <w:jc w:val="left"/>
              <w:rPr>
                <w:rFonts w:ascii="Calibri" w:eastAsia="宋体" w:hAnsi="Calibri" w:cs="Times New Roman"/>
                <w:noProof w:val="0"/>
              </w:rPr>
            </w:pPr>
            <w:r w:rsidRPr="003A77D7">
              <w:rPr>
                <w:rFonts w:ascii="Calibri" w:eastAsia="宋体" w:hAnsi="Calibri" w:cs="Times New Roman" w:hint="eastAsia"/>
                <w:noProof w:val="0"/>
              </w:rPr>
              <w:t>后置条件</w:t>
            </w:r>
          </w:p>
        </w:tc>
        <w:tc>
          <w:tcPr>
            <w:tcW w:w="2914" w:type="dxa"/>
          </w:tcPr>
          <w:p w14:paraId="3F64AAE9" w14:textId="77777777" w:rsidR="008B20C2" w:rsidRPr="003A77D7" w:rsidRDefault="00EA5A1D" w:rsidP="00CA6615">
            <w:pPr>
              <w:widowControl/>
              <w:jc w:val="left"/>
              <w:rPr>
                <w:rFonts w:ascii="Calibri" w:eastAsia="宋体" w:hAnsi="Calibri" w:cs="Times New Roman"/>
                <w:noProof w:val="0"/>
                <w:szCs w:val="21"/>
              </w:rPr>
            </w:pPr>
            <w:r>
              <w:rPr>
                <w:rFonts w:ascii="Calibri" w:eastAsia="宋体" w:hAnsi="Calibri" w:cs="Times New Roman" w:hint="eastAsia"/>
                <w:noProof w:val="0"/>
                <w:szCs w:val="21"/>
              </w:rPr>
              <w:t>正式用户成功进入首页</w:t>
            </w:r>
          </w:p>
        </w:tc>
      </w:tr>
      <w:tr w:rsidR="008B20C2" w:rsidRPr="003A77D7" w14:paraId="7F8BB0FA" w14:textId="77777777" w:rsidTr="00CA6615">
        <w:tc>
          <w:tcPr>
            <w:tcW w:w="1413" w:type="dxa"/>
          </w:tcPr>
          <w:p w14:paraId="7F6ADCBC" w14:textId="77777777" w:rsidR="008B20C2" w:rsidRPr="003A77D7" w:rsidRDefault="008B20C2" w:rsidP="00CA6615">
            <w:pPr>
              <w:jc w:val="left"/>
              <w:rPr>
                <w:rFonts w:ascii="Calibri" w:eastAsia="宋体" w:hAnsi="Calibri" w:cs="Times New Roman"/>
                <w:noProof w:val="0"/>
              </w:rPr>
            </w:pPr>
            <w:r w:rsidRPr="003A77D7">
              <w:rPr>
                <w:rFonts w:ascii="Calibri" w:eastAsia="宋体" w:hAnsi="Calibri" w:cs="Times New Roman" w:hint="eastAsia"/>
                <w:noProof w:val="0"/>
              </w:rPr>
              <w:t>活动步骤</w:t>
            </w:r>
          </w:p>
        </w:tc>
        <w:tc>
          <w:tcPr>
            <w:tcW w:w="6883" w:type="dxa"/>
            <w:gridSpan w:val="3"/>
          </w:tcPr>
          <w:p w14:paraId="41A30B03" w14:textId="77777777" w:rsidR="008B20C2" w:rsidRPr="00EA5A1D" w:rsidRDefault="00EA5A1D" w:rsidP="00092D55">
            <w:pPr>
              <w:pStyle w:val="aa"/>
              <w:widowControl/>
              <w:numPr>
                <w:ilvl w:val="0"/>
                <w:numId w:val="9"/>
              </w:numPr>
              <w:spacing w:line="360" w:lineRule="auto"/>
              <w:ind w:firstLineChars="0"/>
              <w:jc w:val="left"/>
              <w:rPr>
                <w:rFonts w:ascii="Calibri" w:eastAsia="宋体" w:hAnsi="Calibri" w:cs="Times New Roman"/>
                <w:noProof w:val="0"/>
                <w:szCs w:val="21"/>
              </w:rPr>
            </w:pPr>
            <w:r>
              <w:rPr>
                <w:rFonts w:ascii="Calibri" w:eastAsia="宋体" w:hAnsi="Calibri" w:cs="Times New Roman" w:hint="eastAsia"/>
                <w:noProof w:val="0"/>
                <w:szCs w:val="21"/>
              </w:rPr>
              <w:t>用户选择、填写信息。</w:t>
            </w:r>
          </w:p>
          <w:p w14:paraId="26EA4F87" w14:textId="77777777" w:rsidR="008B20C2" w:rsidRPr="00EA5A1D" w:rsidRDefault="00EA5A1D" w:rsidP="00092D55">
            <w:pPr>
              <w:pStyle w:val="aa"/>
              <w:widowControl/>
              <w:numPr>
                <w:ilvl w:val="0"/>
                <w:numId w:val="9"/>
              </w:numPr>
              <w:spacing w:line="360" w:lineRule="auto"/>
              <w:ind w:firstLineChars="0"/>
              <w:jc w:val="left"/>
              <w:rPr>
                <w:rFonts w:ascii="Calibri" w:eastAsia="宋体" w:hAnsi="Calibri" w:cs="Times New Roman"/>
                <w:noProof w:val="0"/>
                <w:szCs w:val="21"/>
              </w:rPr>
            </w:pPr>
            <w:r>
              <w:rPr>
                <w:rFonts w:ascii="Calibri" w:eastAsia="宋体" w:hAnsi="Calibri" w:cs="Times New Roman" w:hint="eastAsia"/>
                <w:noProof w:val="0"/>
                <w:szCs w:val="21"/>
              </w:rPr>
              <w:t>系统按步骤提醒完善信息。</w:t>
            </w:r>
          </w:p>
          <w:p w14:paraId="05F9B4EE" w14:textId="77777777" w:rsidR="008B20C2" w:rsidRDefault="00EA5A1D" w:rsidP="00092D55">
            <w:pPr>
              <w:pStyle w:val="aa"/>
              <w:widowControl/>
              <w:numPr>
                <w:ilvl w:val="0"/>
                <w:numId w:val="9"/>
              </w:numPr>
              <w:spacing w:line="360" w:lineRule="auto"/>
              <w:ind w:firstLineChars="0"/>
              <w:jc w:val="left"/>
              <w:rPr>
                <w:rFonts w:ascii="Calibri" w:eastAsia="宋体" w:hAnsi="Calibri" w:cs="Times New Roman"/>
                <w:noProof w:val="0"/>
                <w:szCs w:val="21"/>
              </w:rPr>
            </w:pPr>
            <w:r>
              <w:rPr>
                <w:rFonts w:ascii="Calibri" w:eastAsia="宋体" w:hAnsi="Calibri" w:cs="Times New Roman" w:hint="eastAsia"/>
                <w:noProof w:val="0"/>
                <w:szCs w:val="21"/>
              </w:rPr>
              <w:t>信息完善</w:t>
            </w:r>
            <w:r w:rsidR="008B20C2" w:rsidRPr="00EA5A1D">
              <w:rPr>
                <w:rFonts w:ascii="Calibri" w:eastAsia="宋体" w:hAnsi="Calibri" w:cs="Times New Roman" w:hint="eastAsia"/>
                <w:noProof w:val="0"/>
                <w:szCs w:val="21"/>
              </w:rPr>
              <w:t>成功并进入首页。</w:t>
            </w:r>
          </w:p>
          <w:p w14:paraId="579EBB7E" w14:textId="77777777" w:rsidR="00EA5A1D" w:rsidRPr="00EA5A1D" w:rsidRDefault="00EA5A1D" w:rsidP="00092D55">
            <w:pPr>
              <w:pStyle w:val="aa"/>
              <w:widowControl/>
              <w:numPr>
                <w:ilvl w:val="0"/>
                <w:numId w:val="9"/>
              </w:numPr>
              <w:spacing w:line="360" w:lineRule="auto"/>
              <w:ind w:firstLineChars="0"/>
              <w:jc w:val="left"/>
              <w:rPr>
                <w:rFonts w:ascii="Calibri" w:eastAsia="宋体" w:hAnsi="Calibri" w:cs="Times New Roman"/>
                <w:noProof w:val="0"/>
                <w:szCs w:val="21"/>
              </w:rPr>
            </w:pPr>
            <w:r>
              <w:rPr>
                <w:rFonts w:ascii="Calibri" w:eastAsia="宋体" w:hAnsi="Calibri" w:cs="Times New Roman"/>
                <w:noProof w:val="0"/>
                <w:szCs w:val="21"/>
              </w:rPr>
              <w:t>给出运动建议与操作提示</w:t>
            </w:r>
            <w:r>
              <w:rPr>
                <w:rFonts w:ascii="Calibri" w:eastAsia="宋体" w:hAnsi="Calibri" w:cs="Times New Roman" w:hint="eastAsia"/>
                <w:noProof w:val="0"/>
                <w:szCs w:val="21"/>
              </w:rPr>
              <w:t>。</w:t>
            </w:r>
          </w:p>
        </w:tc>
      </w:tr>
      <w:tr w:rsidR="008B20C2" w:rsidRPr="003A77D7" w14:paraId="6ECDB020" w14:textId="77777777" w:rsidTr="00CA6615">
        <w:tc>
          <w:tcPr>
            <w:tcW w:w="1413" w:type="dxa"/>
          </w:tcPr>
          <w:p w14:paraId="2D116FB7" w14:textId="77777777" w:rsidR="008B20C2" w:rsidRPr="003A77D7" w:rsidRDefault="008B20C2" w:rsidP="00CA6615">
            <w:pPr>
              <w:jc w:val="left"/>
              <w:rPr>
                <w:rFonts w:ascii="Calibri" w:eastAsia="宋体" w:hAnsi="Calibri" w:cs="Times New Roman"/>
                <w:noProof w:val="0"/>
              </w:rPr>
            </w:pPr>
            <w:r w:rsidRPr="003A77D7">
              <w:rPr>
                <w:rFonts w:ascii="Calibri" w:eastAsia="宋体" w:hAnsi="Calibri" w:cs="Times New Roman" w:hint="eastAsia"/>
                <w:noProof w:val="0"/>
              </w:rPr>
              <w:t>异常处理</w:t>
            </w:r>
          </w:p>
        </w:tc>
        <w:tc>
          <w:tcPr>
            <w:tcW w:w="6883" w:type="dxa"/>
            <w:gridSpan w:val="3"/>
          </w:tcPr>
          <w:p w14:paraId="10F793EE" w14:textId="77777777" w:rsidR="008B20C2" w:rsidRDefault="008B20C2" w:rsidP="00092D55">
            <w:pPr>
              <w:pStyle w:val="aa"/>
              <w:widowControl/>
              <w:numPr>
                <w:ilvl w:val="0"/>
                <w:numId w:val="10"/>
              </w:numPr>
              <w:spacing w:line="360" w:lineRule="auto"/>
              <w:ind w:firstLineChars="0"/>
              <w:jc w:val="left"/>
              <w:rPr>
                <w:rFonts w:ascii="Calibri" w:eastAsia="宋体" w:hAnsi="Calibri" w:cs="Times New Roman"/>
                <w:noProof w:val="0"/>
                <w:szCs w:val="21"/>
              </w:rPr>
            </w:pPr>
            <w:r w:rsidRPr="00EA5A1D">
              <w:rPr>
                <w:rFonts w:ascii="Calibri" w:eastAsia="宋体" w:hAnsi="Calibri" w:cs="Times New Roman" w:hint="eastAsia"/>
                <w:noProof w:val="0"/>
                <w:szCs w:val="21"/>
              </w:rPr>
              <w:t>注册时输入信息和系统验证不一致（如</w:t>
            </w:r>
            <w:r w:rsidR="00EA5A1D">
              <w:rPr>
                <w:rFonts w:ascii="Calibri" w:eastAsia="宋体" w:hAnsi="Calibri" w:cs="Times New Roman" w:hint="eastAsia"/>
                <w:noProof w:val="0"/>
                <w:szCs w:val="21"/>
              </w:rPr>
              <w:t>身体参数输入不合法等），系统给出提示并要求重新填写</w:t>
            </w:r>
            <w:r w:rsidRPr="00EA5A1D">
              <w:rPr>
                <w:rFonts w:ascii="Calibri" w:eastAsia="宋体" w:hAnsi="Calibri" w:cs="Times New Roman" w:hint="eastAsia"/>
                <w:noProof w:val="0"/>
                <w:szCs w:val="21"/>
              </w:rPr>
              <w:t>。</w:t>
            </w:r>
          </w:p>
          <w:p w14:paraId="04F2B9C7" w14:textId="77777777" w:rsidR="008B20C2" w:rsidRPr="003A77D7" w:rsidRDefault="00EA5A1D" w:rsidP="00092D55">
            <w:pPr>
              <w:pStyle w:val="aa"/>
              <w:widowControl/>
              <w:numPr>
                <w:ilvl w:val="0"/>
                <w:numId w:val="10"/>
              </w:numPr>
              <w:spacing w:line="360" w:lineRule="auto"/>
              <w:ind w:firstLineChars="0"/>
              <w:jc w:val="left"/>
              <w:rPr>
                <w:rFonts w:ascii="Calibri" w:eastAsia="宋体" w:hAnsi="Calibri" w:cs="Times New Roman"/>
                <w:noProof w:val="0"/>
              </w:rPr>
            </w:pPr>
            <w:r>
              <w:rPr>
                <w:rFonts w:ascii="Calibri" w:eastAsia="宋体" w:hAnsi="Calibri" w:cs="Times New Roman" w:hint="eastAsia"/>
                <w:noProof w:val="0"/>
                <w:szCs w:val="21"/>
              </w:rPr>
              <w:t>系统异常，无法进行操作</w:t>
            </w:r>
            <w:r w:rsidRPr="003A77D7">
              <w:rPr>
                <w:rFonts w:ascii="Calibri" w:eastAsia="宋体" w:hAnsi="Calibri" w:cs="Times New Roman" w:hint="eastAsia"/>
                <w:noProof w:val="0"/>
                <w:szCs w:val="21"/>
              </w:rPr>
              <w:t>时（如</w:t>
            </w:r>
            <w:r>
              <w:rPr>
                <w:rFonts w:ascii="Calibri" w:eastAsia="宋体" w:hAnsi="Calibri" w:cs="Times New Roman" w:hint="eastAsia"/>
                <w:noProof w:val="0"/>
                <w:szCs w:val="21"/>
              </w:rPr>
              <w:t>A</w:t>
            </w:r>
            <w:r>
              <w:rPr>
                <w:rFonts w:ascii="Calibri" w:eastAsia="宋体" w:hAnsi="Calibri" w:cs="Times New Roman"/>
                <w:noProof w:val="0"/>
                <w:szCs w:val="21"/>
              </w:rPr>
              <w:t>PP</w:t>
            </w:r>
            <w:r>
              <w:rPr>
                <w:rFonts w:ascii="Calibri" w:eastAsia="宋体" w:hAnsi="Calibri" w:cs="Times New Roman"/>
                <w:noProof w:val="0"/>
                <w:szCs w:val="21"/>
              </w:rPr>
              <w:t>崩溃</w:t>
            </w:r>
            <w:r w:rsidRPr="003A77D7">
              <w:rPr>
                <w:rFonts w:ascii="Calibri" w:eastAsia="宋体" w:hAnsi="Calibri" w:cs="Times New Roman" w:hint="eastAsia"/>
                <w:noProof w:val="0"/>
                <w:szCs w:val="21"/>
              </w:rPr>
              <w:t>等），给出相应</w:t>
            </w:r>
            <w:r>
              <w:rPr>
                <w:rFonts w:ascii="Calibri" w:eastAsia="宋体" w:hAnsi="Calibri" w:cs="Times New Roman" w:hint="eastAsia"/>
                <w:noProof w:val="0"/>
                <w:szCs w:val="21"/>
              </w:rPr>
              <w:t>提示</w:t>
            </w:r>
            <w:r w:rsidRPr="003A77D7">
              <w:rPr>
                <w:rFonts w:ascii="Calibri" w:eastAsia="宋体" w:hAnsi="Calibri" w:cs="Times New Roman" w:hint="eastAsia"/>
                <w:noProof w:val="0"/>
                <w:szCs w:val="21"/>
              </w:rPr>
              <w:t>信息。</w:t>
            </w:r>
          </w:p>
        </w:tc>
      </w:tr>
    </w:tbl>
    <w:p w14:paraId="63EABB9A" w14:textId="77777777" w:rsidR="008B20C2" w:rsidRPr="008B20C2" w:rsidRDefault="008B20C2" w:rsidP="003A77D7">
      <w:pPr>
        <w:jc w:val="left"/>
      </w:pPr>
    </w:p>
    <w:p w14:paraId="3F2BE613" w14:textId="77777777" w:rsidR="00993251" w:rsidRPr="00993251" w:rsidRDefault="00993251" w:rsidP="00993251">
      <w:pPr>
        <w:jc w:val="center"/>
      </w:pPr>
      <w:r w:rsidRPr="00993251">
        <w:rPr>
          <w:b/>
        </w:rPr>
        <w:t>表</w:t>
      </w:r>
      <w:r w:rsidR="009B377A">
        <w:rPr>
          <w:rFonts w:hint="eastAsia"/>
          <w:b/>
        </w:rPr>
        <w:t>3.3</w:t>
      </w:r>
      <w:r w:rsidRPr="00993251">
        <w:rPr>
          <w:rFonts w:hint="eastAsia"/>
          <w:b/>
        </w:rPr>
        <w:t xml:space="preserve"> </w:t>
      </w:r>
      <w:r w:rsidRPr="00993251">
        <w:rPr>
          <w:rFonts w:hint="eastAsia"/>
          <w:b/>
        </w:rPr>
        <w:t>“登录</w:t>
      </w:r>
      <w:r w:rsidRPr="00993251">
        <w:rPr>
          <w:rFonts w:hint="eastAsia"/>
          <w:b/>
        </w:rPr>
        <w:t>APP</w:t>
      </w:r>
      <w:r w:rsidRPr="00993251">
        <w:rPr>
          <w:rFonts w:hint="eastAsia"/>
          <w:b/>
        </w:rPr>
        <w:t>”用例</w:t>
      </w:r>
    </w:p>
    <w:tbl>
      <w:tblPr>
        <w:tblStyle w:val="271"/>
        <w:tblW w:w="8296" w:type="dxa"/>
        <w:tblLayout w:type="fixed"/>
        <w:tblLook w:val="04A0" w:firstRow="1" w:lastRow="0" w:firstColumn="1" w:lastColumn="0" w:noHBand="0" w:noVBand="1"/>
      </w:tblPr>
      <w:tblGrid>
        <w:gridCol w:w="1413"/>
        <w:gridCol w:w="2735"/>
        <w:gridCol w:w="1234"/>
        <w:gridCol w:w="2914"/>
      </w:tblGrid>
      <w:tr w:rsidR="00993251" w:rsidRPr="00993251" w14:paraId="3A415F7C" w14:textId="77777777" w:rsidTr="00CA6615">
        <w:tc>
          <w:tcPr>
            <w:tcW w:w="1413" w:type="dxa"/>
          </w:tcPr>
          <w:p w14:paraId="12264CA8"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编号</w:t>
            </w:r>
          </w:p>
        </w:tc>
        <w:tc>
          <w:tcPr>
            <w:tcW w:w="2735" w:type="dxa"/>
          </w:tcPr>
          <w:p w14:paraId="62579621"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103</w:t>
            </w:r>
          </w:p>
        </w:tc>
        <w:tc>
          <w:tcPr>
            <w:tcW w:w="1234" w:type="dxa"/>
          </w:tcPr>
          <w:p w14:paraId="55276CAB"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用例名称</w:t>
            </w:r>
          </w:p>
        </w:tc>
        <w:tc>
          <w:tcPr>
            <w:tcW w:w="2914" w:type="dxa"/>
          </w:tcPr>
          <w:p w14:paraId="6480BF8D"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登录</w:t>
            </w:r>
            <w:r w:rsidRPr="00993251">
              <w:rPr>
                <w:rFonts w:ascii="Calibri" w:eastAsia="宋体" w:hAnsi="Calibri" w:cs="Times New Roman" w:hint="eastAsia"/>
                <w:noProof w:val="0"/>
                <w:szCs w:val="21"/>
              </w:rPr>
              <w:t>APP</w:t>
            </w:r>
          </w:p>
        </w:tc>
      </w:tr>
      <w:tr w:rsidR="00993251" w:rsidRPr="00993251" w14:paraId="2B6AD80B" w14:textId="77777777" w:rsidTr="00CA6615">
        <w:tc>
          <w:tcPr>
            <w:tcW w:w="1413" w:type="dxa"/>
          </w:tcPr>
          <w:p w14:paraId="78F8FB06"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使用人员</w:t>
            </w:r>
          </w:p>
        </w:tc>
        <w:tc>
          <w:tcPr>
            <w:tcW w:w="2735" w:type="dxa"/>
            <w:tcBorders>
              <w:bottom w:val="single" w:sz="4" w:space="0" w:color="auto"/>
            </w:tcBorders>
          </w:tcPr>
          <w:p w14:paraId="02C3135D"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正式用户</w:t>
            </w:r>
          </w:p>
        </w:tc>
        <w:tc>
          <w:tcPr>
            <w:tcW w:w="1234" w:type="dxa"/>
          </w:tcPr>
          <w:p w14:paraId="10CA85C5"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扩展点</w:t>
            </w:r>
          </w:p>
        </w:tc>
        <w:tc>
          <w:tcPr>
            <w:tcW w:w="2914" w:type="dxa"/>
            <w:tcBorders>
              <w:bottom w:val="single" w:sz="4" w:space="0" w:color="auto"/>
            </w:tcBorders>
          </w:tcPr>
          <w:p w14:paraId="447A85C6" w14:textId="77777777" w:rsidR="00993251" w:rsidRPr="00993251" w:rsidRDefault="00993251" w:rsidP="00993251">
            <w:pPr>
              <w:jc w:val="left"/>
              <w:rPr>
                <w:rFonts w:ascii="Calibri" w:eastAsia="宋体" w:hAnsi="Calibri" w:cs="Times New Roman"/>
                <w:noProof w:val="0"/>
                <w:szCs w:val="21"/>
              </w:rPr>
            </w:pPr>
            <w:r w:rsidRPr="00993251">
              <w:rPr>
                <w:rFonts w:ascii="Calibri" w:eastAsia="宋体" w:hAnsi="Calibri" w:cs="Times New Roman" w:hint="eastAsia"/>
                <w:noProof w:val="0"/>
                <w:szCs w:val="21"/>
              </w:rPr>
              <w:t>无</w:t>
            </w:r>
          </w:p>
        </w:tc>
      </w:tr>
      <w:tr w:rsidR="00993251" w:rsidRPr="00993251" w14:paraId="1F7DA8E6" w14:textId="77777777" w:rsidTr="00CA6615">
        <w:tc>
          <w:tcPr>
            <w:tcW w:w="1413" w:type="dxa"/>
          </w:tcPr>
          <w:p w14:paraId="3CEEF30A"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输入</w:t>
            </w:r>
          </w:p>
        </w:tc>
        <w:tc>
          <w:tcPr>
            <w:tcW w:w="6883" w:type="dxa"/>
            <w:gridSpan w:val="3"/>
          </w:tcPr>
          <w:p w14:paraId="35EEA6B1"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用户注册时的账号和密码</w:t>
            </w:r>
          </w:p>
        </w:tc>
      </w:tr>
      <w:tr w:rsidR="00993251" w:rsidRPr="00993251" w14:paraId="747BD41B" w14:textId="77777777" w:rsidTr="00CA6615">
        <w:tc>
          <w:tcPr>
            <w:tcW w:w="1413" w:type="dxa"/>
          </w:tcPr>
          <w:p w14:paraId="32C535CE"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系统响应</w:t>
            </w:r>
          </w:p>
        </w:tc>
        <w:tc>
          <w:tcPr>
            <w:tcW w:w="6883" w:type="dxa"/>
            <w:gridSpan w:val="3"/>
          </w:tcPr>
          <w:p w14:paraId="52ADE6CB"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系统将用户输入的账号和密码与数据库相对应</w:t>
            </w:r>
          </w:p>
        </w:tc>
      </w:tr>
      <w:tr w:rsidR="00993251" w:rsidRPr="00993251" w14:paraId="5DA09ED2" w14:textId="77777777" w:rsidTr="00CA6615">
        <w:tc>
          <w:tcPr>
            <w:tcW w:w="1413" w:type="dxa"/>
          </w:tcPr>
          <w:p w14:paraId="4D851242"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输出</w:t>
            </w:r>
          </w:p>
        </w:tc>
        <w:tc>
          <w:tcPr>
            <w:tcW w:w="6883" w:type="dxa"/>
            <w:gridSpan w:val="3"/>
          </w:tcPr>
          <w:p w14:paraId="051A50F6"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登录成功</w:t>
            </w:r>
          </w:p>
        </w:tc>
      </w:tr>
      <w:tr w:rsidR="00993251" w:rsidRPr="00993251" w14:paraId="65C34248" w14:textId="77777777" w:rsidTr="00CA6615">
        <w:tc>
          <w:tcPr>
            <w:tcW w:w="1413" w:type="dxa"/>
          </w:tcPr>
          <w:p w14:paraId="75F9B3A1"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前置条件</w:t>
            </w:r>
          </w:p>
        </w:tc>
        <w:tc>
          <w:tcPr>
            <w:tcW w:w="2735" w:type="dxa"/>
          </w:tcPr>
          <w:p w14:paraId="076D236C" w14:textId="77777777" w:rsidR="00993251" w:rsidRPr="00993251" w:rsidRDefault="00993251" w:rsidP="00993251">
            <w:pPr>
              <w:widowControl/>
              <w:jc w:val="left"/>
              <w:rPr>
                <w:rFonts w:ascii="Calibri" w:eastAsia="宋体" w:hAnsi="Calibri" w:cs="Times New Roman"/>
                <w:noProof w:val="0"/>
                <w:szCs w:val="21"/>
              </w:rPr>
            </w:pPr>
            <w:r w:rsidRPr="00993251">
              <w:rPr>
                <w:rFonts w:ascii="Calibri" w:eastAsia="宋体" w:hAnsi="Calibri" w:cs="Times New Roman" w:hint="eastAsia"/>
                <w:noProof w:val="0"/>
                <w:szCs w:val="21"/>
              </w:rPr>
              <w:t>用户注册完毕</w:t>
            </w:r>
          </w:p>
        </w:tc>
        <w:tc>
          <w:tcPr>
            <w:tcW w:w="1234" w:type="dxa"/>
          </w:tcPr>
          <w:p w14:paraId="00F4AA80"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后置条件</w:t>
            </w:r>
          </w:p>
        </w:tc>
        <w:tc>
          <w:tcPr>
            <w:tcW w:w="2914" w:type="dxa"/>
          </w:tcPr>
          <w:p w14:paraId="453D8FD2" w14:textId="77777777" w:rsidR="00993251" w:rsidRPr="00993251" w:rsidRDefault="00993251" w:rsidP="00993251">
            <w:pPr>
              <w:widowControl/>
              <w:jc w:val="left"/>
              <w:rPr>
                <w:rFonts w:ascii="Calibri" w:eastAsia="宋体" w:hAnsi="Calibri" w:cs="Times New Roman"/>
                <w:noProof w:val="0"/>
                <w:szCs w:val="21"/>
              </w:rPr>
            </w:pPr>
            <w:r w:rsidRPr="00993251">
              <w:rPr>
                <w:rFonts w:ascii="Calibri" w:eastAsia="宋体" w:hAnsi="Calibri" w:cs="Times New Roman" w:hint="eastAsia"/>
                <w:noProof w:val="0"/>
                <w:szCs w:val="21"/>
              </w:rPr>
              <w:t>正式用户进入</w:t>
            </w:r>
            <w:r w:rsidRPr="00993251">
              <w:rPr>
                <w:rFonts w:ascii="Calibri" w:eastAsia="宋体" w:hAnsi="Calibri" w:cs="Times New Roman" w:hint="eastAsia"/>
                <w:noProof w:val="0"/>
                <w:szCs w:val="21"/>
              </w:rPr>
              <w:t>APP</w:t>
            </w:r>
            <w:r w:rsidRPr="00993251">
              <w:rPr>
                <w:rFonts w:ascii="Calibri" w:eastAsia="宋体" w:hAnsi="Calibri" w:cs="Times New Roman" w:hint="eastAsia"/>
                <w:noProof w:val="0"/>
                <w:szCs w:val="21"/>
              </w:rPr>
              <w:t>界面</w:t>
            </w:r>
          </w:p>
        </w:tc>
      </w:tr>
      <w:tr w:rsidR="00993251" w:rsidRPr="00993251" w14:paraId="7A3E0F48" w14:textId="77777777" w:rsidTr="00CA6615">
        <w:tc>
          <w:tcPr>
            <w:tcW w:w="1413" w:type="dxa"/>
          </w:tcPr>
          <w:p w14:paraId="0ED2A50B"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活动步骤</w:t>
            </w:r>
          </w:p>
        </w:tc>
        <w:tc>
          <w:tcPr>
            <w:tcW w:w="6883" w:type="dxa"/>
            <w:gridSpan w:val="3"/>
          </w:tcPr>
          <w:p w14:paraId="42124527" w14:textId="77777777" w:rsidR="00993251" w:rsidRPr="00993251" w:rsidRDefault="00993251" w:rsidP="00092D55">
            <w:pPr>
              <w:widowControl/>
              <w:numPr>
                <w:ilvl w:val="0"/>
                <w:numId w:val="11"/>
              </w:numPr>
              <w:spacing w:line="360" w:lineRule="auto"/>
              <w:jc w:val="left"/>
              <w:rPr>
                <w:rFonts w:ascii="Calibri" w:eastAsia="宋体" w:hAnsi="Calibri" w:cs="Times New Roman"/>
                <w:noProof w:val="0"/>
                <w:szCs w:val="21"/>
              </w:rPr>
            </w:pPr>
            <w:r w:rsidRPr="00993251">
              <w:rPr>
                <w:rFonts w:ascii="Calibri" w:eastAsia="宋体" w:hAnsi="Calibri" w:cs="Times New Roman" w:hint="eastAsia"/>
                <w:noProof w:val="0"/>
                <w:szCs w:val="21"/>
              </w:rPr>
              <w:t>打开</w:t>
            </w:r>
            <w:r w:rsidRPr="00993251">
              <w:rPr>
                <w:rFonts w:ascii="Calibri" w:eastAsia="宋体" w:hAnsi="Calibri" w:cs="Times New Roman" w:hint="eastAsia"/>
                <w:noProof w:val="0"/>
                <w:szCs w:val="21"/>
              </w:rPr>
              <w:t>APP</w:t>
            </w:r>
            <w:r w:rsidRPr="00993251">
              <w:rPr>
                <w:rFonts w:ascii="Calibri" w:eastAsia="宋体" w:hAnsi="Calibri" w:cs="Times New Roman" w:hint="eastAsia"/>
                <w:noProof w:val="0"/>
                <w:szCs w:val="21"/>
              </w:rPr>
              <w:t>进入输入界面</w:t>
            </w:r>
          </w:p>
          <w:p w14:paraId="51F3BECF" w14:textId="77777777" w:rsidR="00993251" w:rsidRPr="00993251" w:rsidRDefault="00993251" w:rsidP="00092D55">
            <w:pPr>
              <w:widowControl/>
              <w:numPr>
                <w:ilvl w:val="0"/>
                <w:numId w:val="11"/>
              </w:numPr>
              <w:spacing w:line="360" w:lineRule="auto"/>
              <w:jc w:val="left"/>
              <w:rPr>
                <w:rFonts w:ascii="Calibri" w:eastAsia="宋体" w:hAnsi="Calibri" w:cs="Times New Roman"/>
                <w:noProof w:val="0"/>
                <w:szCs w:val="21"/>
              </w:rPr>
            </w:pPr>
            <w:r w:rsidRPr="00993251">
              <w:rPr>
                <w:rFonts w:ascii="Calibri" w:eastAsia="宋体" w:hAnsi="Calibri" w:cs="Times New Roman" w:hint="eastAsia"/>
                <w:noProof w:val="0"/>
                <w:szCs w:val="21"/>
              </w:rPr>
              <w:t>输入账号和密码</w:t>
            </w:r>
          </w:p>
          <w:p w14:paraId="0EEBFCA5" w14:textId="77777777" w:rsidR="00993251" w:rsidRPr="00993251" w:rsidRDefault="00993251" w:rsidP="00092D55">
            <w:pPr>
              <w:widowControl/>
              <w:numPr>
                <w:ilvl w:val="0"/>
                <w:numId w:val="11"/>
              </w:numPr>
              <w:spacing w:line="360" w:lineRule="auto"/>
              <w:jc w:val="left"/>
              <w:rPr>
                <w:rFonts w:ascii="Calibri" w:eastAsia="宋体" w:hAnsi="Calibri" w:cs="Times New Roman"/>
                <w:noProof w:val="0"/>
                <w:szCs w:val="21"/>
              </w:rPr>
            </w:pPr>
            <w:r w:rsidRPr="00993251">
              <w:rPr>
                <w:rFonts w:ascii="Calibri" w:eastAsia="宋体" w:hAnsi="Calibri" w:cs="Times New Roman" w:hint="eastAsia"/>
                <w:noProof w:val="0"/>
                <w:szCs w:val="21"/>
              </w:rPr>
              <w:t>系统验证核对成功</w:t>
            </w:r>
          </w:p>
          <w:p w14:paraId="0E47F992" w14:textId="77777777" w:rsidR="00993251" w:rsidRPr="00993251" w:rsidRDefault="00993251" w:rsidP="00092D55">
            <w:pPr>
              <w:widowControl/>
              <w:numPr>
                <w:ilvl w:val="0"/>
                <w:numId w:val="11"/>
              </w:numPr>
              <w:spacing w:line="360" w:lineRule="auto"/>
              <w:jc w:val="left"/>
              <w:rPr>
                <w:rFonts w:ascii="Calibri" w:eastAsia="宋体" w:hAnsi="Calibri" w:cs="Times New Roman"/>
                <w:noProof w:val="0"/>
                <w:szCs w:val="21"/>
              </w:rPr>
            </w:pPr>
            <w:r w:rsidRPr="00993251">
              <w:rPr>
                <w:rFonts w:ascii="Calibri" w:eastAsia="宋体" w:hAnsi="Calibri" w:cs="Times New Roman" w:hint="eastAsia"/>
                <w:noProof w:val="0"/>
                <w:szCs w:val="21"/>
              </w:rPr>
              <w:t>用户进入</w:t>
            </w:r>
            <w:r w:rsidRPr="00993251">
              <w:rPr>
                <w:rFonts w:ascii="Calibri" w:eastAsia="宋体" w:hAnsi="Calibri" w:cs="Times New Roman" w:hint="eastAsia"/>
                <w:noProof w:val="0"/>
                <w:szCs w:val="21"/>
              </w:rPr>
              <w:t>APP</w:t>
            </w:r>
            <w:r w:rsidRPr="00993251">
              <w:rPr>
                <w:rFonts w:ascii="Calibri" w:eastAsia="宋体" w:hAnsi="Calibri" w:cs="Times New Roman" w:hint="eastAsia"/>
                <w:noProof w:val="0"/>
                <w:szCs w:val="21"/>
              </w:rPr>
              <w:t>界面</w:t>
            </w:r>
          </w:p>
        </w:tc>
      </w:tr>
      <w:tr w:rsidR="00993251" w:rsidRPr="00993251" w14:paraId="36958AAA" w14:textId="77777777" w:rsidTr="00CA6615">
        <w:tc>
          <w:tcPr>
            <w:tcW w:w="1413" w:type="dxa"/>
          </w:tcPr>
          <w:p w14:paraId="39DD34AB"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异常处理</w:t>
            </w:r>
          </w:p>
        </w:tc>
        <w:tc>
          <w:tcPr>
            <w:tcW w:w="6883" w:type="dxa"/>
            <w:gridSpan w:val="3"/>
          </w:tcPr>
          <w:p w14:paraId="763A532B" w14:textId="77777777" w:rsidR="00993251" w:rsidRPr="00993251" w:rsidRDefault="00993251" w:rsidP="00092D55">
            <w:pPr>
              <w:widowControl/>
              <w:numPr>
                <w:ilvl w:val="0"/>
                <w:numId w:val="12"/>
              </w:numPr>
              <w:spacing w:line="360" w:lineRule="auto"/>
              <w:jc w:val="left"/>
              <w:rPr>
                <w:rFonts w:ascii="Calibri" w:eastAsia="宋体" w:hAnsi="Calibri" w:cs="Times New Roman"/>
                <w:noProof w:val="0"/>
              </w:rPr>
            </w:pPr>
            <w:r w:rsidRPr="00993251">
              <w:rPr>
                <w:rFonts w:ascii="Calibri" w:eastAsia="宋体" w:hAnsi="Calibri" w:cs="Times New Roman" w:hint="eastAsia"/>
                <w:noProof w:val="0"/>
                <w:szCs w:val="21"/>
              </w:rPr>
              <w:t>系统异常，账号和密码核对失败时，给出相应提示信息并提示再次输入</w:t>
            </w:r>
          </w:p>
        </w:tc>
      </w:tr>
    </w:tbl>
    <w:p w14:paraId="21F560EB" w14:textId="77777777" w:rsidR="00993251" w:rsidRPr="00993251" w:rsidRDefault="00993251" w:rsidP="00993251">
      <w:pPr>
        <w:jc w:val="left"/>
      </w:pPr>
    </w:p>
    <w:p w14:paraId="5D93E3F2" w14:textId="77777777" w:rsidR="00993251" w:rsidRPr="00993251" w:rsidRDefault="00993251" w:rsidP="00993251">
      <w:pPr>
        <w:jc w:val="left"/>
      </w:pPr>
    </w:p>
    <w:p w14:paraId="0D9CAD2F" w14:textId="77777777" w:rsidR="00993251" w:rsidRPr="00993251" w:rsidRDefault="00993251" w:rsidP="00993251">
      <w:pPr>
        <w:jc w:val="center"/>
      </w:pPr>
      <w:r w:rsidRPr="00993251">
        <w:rPr>
          <w:b/>
        </w:rPr>
        <w:t>表</w:t>
      </w:r>
      <w:r w:rsidR="009B377A">
        <w:rPr>
          <w:rFonts w:hint="eastAsia"/>
          <w:b/>
        </w:rPr>
        <w:t>3.4</w:t>
      </w:r>
      <w:r w:rsidRPr="00993251">
        <w:rPr>
          <w:rFonts w:hint="eastAsia"/>
          <w:b/>
        </w:rPr>
        <w:t xml:space="preserve"> </w:t>
      </w:r>
      <w:r w:rsidRPr="00993251">
        <w:rPr>
          <w:rFonts w:hint="eastAsia"/>
          <w:b/>
        </w:rPr>
        <w:t>“找回密码”用例</w:t>
      </w:r>
    </w:p>
    <w:tbl>
      <w:tblPr>
        <w:tblStyle w:val="271"/>
        <w:tblW w:w="8296" w:type="dxa"/>
        <w:tblLayout w:type="fixed"/>
        <w:tblLook w:val="04A0" w:firstRow="1" w:lastRow="0" w:firstColumn="1" w:lastColumn="0" w:noHBand="0" w:noVBand="1"/>
      </w:tblPr>
      <w:tblGrid>
        <w:gridCol w:w="1413"/>
        <w:gridCol w:w="2735"/>
        <w:gridCol w:w="1234"/>
        <w:gridCol w:w="2914"/>
      </w:tblGrid>
      <w:tr w:rsidR="00993251" w:rsidRPr="00993251" w14:paraId="42F69B2E" w14:textId="77777777" w:rsidTr="00CA6615">
        <w:tc>
          <w:tcPr>
            <w:tcW w:w="1413" w:type="dxa"/>
          </w:tcPr>
          <w:p w14:paraId="4EAC97A0"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编号</w:t>
            </w:r>
          </w:p>
        </w:tc>
        <w:tc>
          <w:tcPr>
            <w:tcW w:w="2735" w:type="dxa"/>
          </w:tcPr>
          <w:p w14:paraId="4E41ADC4"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10</w:t>
            </w:r>
            <w:r w:rsidRPr="00993251">
              <w:rPr>
                <w:rFonts w:ascii="Calibri" w:eastAsia="宋体" w:hAnsi="Calibri" w:cs="Times New Roman" w:hint="eastAsia"/>
                <w:noProof w:val="0"/>
              </w:rPr>
              <w:t>4</w:t>
            </w:r>
          </w:p>
        </w:tc>
        <w:tc>
          <w:tcPr>
            <w:tcW w:w="1234" w:type="dxa"/>
          </w:tcPr>
          <w:p w14:paraId="48B40D79"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用例名称</w:t>
            </w:r>
          </w:p>
        </w:tc>
        <w:tc>
          <w:tcPr>
            <w:tcW w:w="2914" w:type="dxa"/>
          </w:tcPr>
          <w:p w14:paraId="3E75A98F"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找回密码</w:t>
            </w:r>
          </w:p>
        </w:tc>
      </w:tr>
      <w:tr w:rsidR="00993251" w:rsidRPr="00993251" w14:paraId="480AD900" w14:textId="77777777" w:rsidTr="00CA6615">
        <w:tc>
          <w:tcPr>
            <w:tcW w:w="1413" w:type="dxa"/>
          </w:tcPr>
          <w:p w14:paraId="09AC1173"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使用人员</w:t>
            </w:r>
          </w:p>
        </w:tc>
        <w:tc>
          <w:tcPr>
            <w:tcW w:w="2735" w:type="dxa"/>
            <w:tcBorders>
              <w:bottom w:val="single" w:sz="4" w:space="0" w:color="auto"/>
            </w:tcBorders>
          </w:tcPr>
          <w:p w14:paraId="2926252C"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正式用户</w:t>
            </w:r>
          </w:p>
        </w:tc>
        <w:tc>
          <w:tcPr>
            <w:tcW w:w="1234" w:type="dxa"/>
          </w:tcPr>
          <w:p w14:paraId="376CCBE5"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扩展点</w:t>
            </w:r>
          </w:p>
        </w:tc>
        <w:tc>
          <w:tcPr>
            <w:tcW w:w="2914" w:type="dxa"/>
            <w:tcBorders>
              <w:bottom w:val="single" w:sz="4" w:space="0" w:color="auto"/>
            </w:tcBorders>
          </w:tcPr>
          <w:p w14:paraId="63D6F1E5" w14:textId="77777777" w:rsidR="00993251" w:rsidRPr="00993251" w:rsidRDefault="00993251" w:rsidP="00993251">
            <w:pPr>
              <w:jc w:val="left"/>
              <w:rPr>
                <w:rFonts w:ascii="Calibri" w:eastAsia="宋体" w:hAnsi="Calibri" w:cs="Times New Roman"/>
                <w:noProof w:val="0"/>
                <w:szCs w:val="21"/>
              </w:rPr>
            </w:pPr>
            <w:r w:rsidRPr="00993251">
              <w:rPr>
                <w:rFonts w:ascii="Calibri" w:eastAsia="宋体" w:hAnsi="Calibri" w:cs="Times New Roman" w:hint="eastAsia"/>
                <w:noProof w:val="0"/>
                <w:szCs w:val="21"/>
              </w:rPr>
              <w:t>无</w:t>
            </w:r>
          </w:p>
        </w:tc>
      </w:tr>
      <w:tr w:rsidR="00993251" w:rsidRPr="00993251" w14:paraId="57EAECF9" w14:textId="77777777" w:rsidTr="00CA6615">
        <w:tc>
          <w:tcPr>
            <w:tcW w:w="1413" w:type="dxa"/>
          </w:tcPr>
          <w:p w14:paraId="6333A3AC"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输入</w:t>
            </w:r>
          </w:p>
        </w:tc>
        <w:tc>
          <w:tcPr>
            <w:tcW w:w="6883" w:type="dxa"/>
            <w:gridSpan w:val="3"/>
          </w:tcPr>
          <w:p w14:paraId="4F1AF30C" w14:textId="77777777" w:rsidR="00993251" w:rsidRPr="00993251" w:rsidRDefault="009B377A" w:rsidP="00993251">
            <w:pPr>
              <w:jc w:val="left"/>
              <w:rPr>
                <w:rFonts w:ascii="Calibri" w:eastAsia="宋体" w:hAnsi="Calibri" w:cs="Times New Roman"/>
                <w:noProof w:val="0"/>
              </w:rPr>
            </w:pPr>
            <w:r>
              <w:rPr>
                <w:rFonts w:ascii="Calibri" w:eastAsia="宋体" w:hAnsi="Calibri" w:cs="Times New Roman" w:hint="eastAsia"/>
                <w:noProof w:val="0"/>
                <w:szCs w:val="21"/>
              </w:rPr>
              <w:t>输入注册时的</w:t>
            </w:r>
            <w:r w:rsidR="00993251" w:rsidRPr="00993251">
              <w:rPr>
                <w:rFonts w:ascii="Calibri" w:eastAsia="宋体" w:hAnsi="Calibri" w:cs="Times New Roman" w:hint="eastAsia"/>
                <w:noProof w:val="0"/>
                <w:szCs w:val="21"/>
              </w:rPr>
              <w:t>账号</w:t>
            </w:r>
          </w:p>
        </w:tc>
      </w:tr>
      <w:tr w:rsidR="00993251" w:rsidRPr="00993251" w14:paraId="7237C4FC" w14:textId="77777777" w:rsidTr="00CA6615">
        <w:tc>
          <w:tcPr>
            <w:tcW w:w="1413" w:type="dxa"/>
          </w:tcPr>
          <w:p w14:paraId="6A91EF96"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系统响应</w:t>
            </w:r>
          </w:p>
        </w:tc>
        <w:tc>
          <w:tcPr>
            <w:tcW w:w="6883" w:type="dxa"/>
            <w:gridSpan w:val="3"/>
          </w:tcPr>
          <w:p w14:paraId="7BA1333E"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系统向用户邮箱发送找回密码操作</w:t>
            </w:r>
          </w:p>
        </w:tc>
      </w:tr>
      <w:tr w:rsidR="00993251" w:rsidRPr="00993251" w14:paraId="7F07AB85" w14:textId="77777777" w:rsidTr="00CA6615">
        <w:tc>
          <w:tcPr>
            <w:tcW w:w="1413" w:type="dxa"/>
          </w:tcPr>
          <w:p w14:paraId="608CF44D"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输出</w:t>
            </w:r>
          </w:p>
        </w:tc>
        <w:tc>
          <w:tcPr>
            <w:tcW w:w="6883" w:type="dxa"/>
            <w:gridSpan w:val="3"/>
          </w:tcPr>
          <w:p w14:paraId="1A851873"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登录成功</w:t>
            </w:r>
          </w:p>
        </w:tc>
      </w:tr>
      <w:tr w:rsidR="00993251" w:rsidRPr="00993251" w14:paraId="6784BE20" w14:textId="77777777" w:rsidTr="00CA6615">
        <w:tc>
          <w:tcPr>
            <w:tcW w:w="1413" w:type="dxa"/>
          </w:tcPr>
          <w:p w14:paraId="644C12E9"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前置条件</w:t>
            </w:r>
          </w:p>
        </w:tc>
        <w:tc>
          <w:tcPr>
            <w:tcW w:w="2735" w:type="dxa"/>
          </w:tcPr>
          <w:p w14:paraId="557E6FC0" w14:textId="77777777" w:rsidR="00993251" w:rsidRPr="00993251" w:rsidRDefault="00993251" w:rsidP="00993251">
            <w:pPr>
              <w:widowControl/>
              <w:jc w:val="left"/>
              <w:rPr>
                <w:rFonts w:ascii="Calibri" w:eastAsia="宋体" w:hAnsi="Calibri" w:cs="Times New Roman"/>
                <w:noProof w:val="0"/>
                <w:szCs w:val="21"/>
              </w:rPr>
            </w:pPr>
            <w:r w:rsidRPr="00993251">
              <w:rPr>
                <w:rFonts w:ascii="Calibri" w:eastAsia="宋体" w:hAnsi="Calibri" w:cs="Times New Roman" w:hint="eastAsia"/>
                <w:noProof w:val="0"/>
                <w:szCs w:val="21"/>
              </w:rPr>
              <w:t>用户注册完毕</w:t>
            </w:r>
          </w:p>
        </w:tc>
        <w:tc>
          <w:tcPr>
            <w:tcW w:w="1234" w:type="dxa"/>
          </w:tcPr>
          <w:p w14:paraId="6E92034C"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后置条件</w:t>
            </w:r>
          </w:p>
        </w:tc>
        <w:tc>
          <w:tcPr>
            <w:tcW w:w="2914" w:type="dxa"/>
          </w:tcPr>
          <w:p w14:paraId="72955FAF" w14:textId="77777777" w:rsidR="00993251" w:rsidRPr="00993251" w:rsidRDefault="00993251" w:rsidP="00993251">
            <w:pPr>
              <w:widowControl/>
              <w:jc w:val="left"/>
              <w:rPr>
                <w:rFonts w:ascii="Calibri" w:eastAsia="宋体" w:hAnsi="Calibri" w:cs="Times New Roman"/>
                <w:noProof w:val="0"/>
                <w:szCs w:val="21"/>
              </w:rPr>
            </w:pPr>
            <w:r w:rsidRPr="00993251">
              <w:rPr>
                <w:rFonts w:ascii="Calibri" w:eastAsia="宋体" w:hAnsi="Calibri" w:cs="Times New Roman" w:hint="eastAsia"/>
                <w:noProof w:val="0"/>
                <w:szCs w:val="21"/>
              </w:rPr>
              <w:t>用户找回密码</w:t>
            </w:r>
          </w:p>
        </w:tc>
      </w:tr>
      <w:tr w:rsidR="00993251" w:rsidRPr="00993251" w14:paraId="43943ADC" w14:textId="77777777" w:rsidTr="00CA6615">
        <w:tc>
          <w:tcPr>
            <w:tcW w:w="1413" w:type="dxa"/>
          </w:tcPr>
          <w:p w14:paraId="6A7EADB6"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活动步骤</w:t>
            </w:r>
          </w:p>
        </w:tc>
        <w:tc>
          <w:tcPr>
            <w:tcW w:w="6883" w:type="dxa"/>
            <w:gridSpan w:val="3"/>
          </w:tcPr>
          <w:p w14:paraId="18DB0206" w14:textId="77777777" w:rsidR="00993251" w:rsidRPr="00993251" w:rsidRDefault="00993251" w:rsidP="00092D55">
            <w:pPr>
              <w:widowControl/>
              <w:numPr>
                <w:ilvl w:val="0"/>
                <w:numId w:val="13"/>
              </w:numPr>
              <w:spacing w:line="360" w:lineRule="auto"/>
              <w:jc w:val="left"/>
              <w:rPr>
                <w:rFonts w:ascii="Calibri" w:eastAsia="宋体" w:hAnsi="Calibri" w:cs="Times New Roman"/>
                <w:noProof w:val="0"/>
                <w:szCs w:val="21"/>
              </w:rPr>
            </w:pPr>
            <w:r w:rsidRPr="00993251">
              <w:rPr>
                <w:rFonts w:ascii="Calibri" w:eastAsia="宋体" w:hAnsi="Calibri" w:cs="Times New Roman" w:hint="eastAsia"/>
                <w:noProof w:val="0"/>
                <w:szCs w:val="21"/>
              </w:rPr>
              <w:t>打开</w:t>
            </w:r>
            <w:r w:rsidRPr="00993251">
              <w:rPr>
                <w:rFonts w:ascii="Calibri" w:eastAsia="宋体" w:hAnsi="Calibri" w:cs="Times New Roman" w:hint="eastAsia"/>
                <w:noProof w:val="0"/>
                <w:szCs w:val="21"/>
              </w:rPr>
              <w:t>APP</w:t>
            </w:r>
            <w:r w:rsidRPr="00993251">
              <w:rPr>
                <w:rFonts w:ascii="Calibri" w:eastAsia="宋体" w:hAnsi="Calibri" w:cs="Times New Roman" w:hint="eastAsia"/>
                <w:noProof w:val="0"/>
                <w:szCs w:val="21"/>
              </w:rPr>
              <w:t>进入输入界面</w:t>
            </w:r>
          </w:p>
          <w:p w14:paraId="24E97107" w14:textId="77777777" w:rsidR="00993251" w:rsidRPr="00993251" w:rsidRDefault="00993251" w:rsidP="00092D55">
            <w:pPr>
              <w:widowControl/>
              <w:numPr>
                <w:ilvl w:val="0"/>
                <w:numId w:val="13"/>
              </w:numPr>
              <w:spacing w:line="360" w:lineRule="auto"/>
              <w:jc w:val="left"/>
              <w:rPr>
                <w:rFonts w:ascii="Calibri" w:eastAsia="宋体" w:hAnsi="Calibri" w:cs="Times New Roman"/>
                <w:noProof w:val="0"/>
                <w:szCs w:val="21"/>
              </w:rPr>
            </w:pPr>
            <w:r w:rsidRPr="00993251">
              <w:rPr>
                <w:rFonts w:ascii="Calibri" w:eastAsia="宋体" w:hAnsi="Calibri" w:cs="Times New Roman" w:hint="eastAsia"/>
                <w:noProof w:val="0"/>
                <w:szCs w:val="21"/>
              </w:rPr>
              <w:t>点击找回密码</w:t>
            </w:r>
          </w:p>
          <w:p w14:paraId="2AA1F302" w14:textId="77777777" w:rsidR="00993251" w:rsidRPr="00993251" w:rsidRDefault="00993251" w:rsidP="00092D55">
            <w:pPr>
              <w:widowControl/>
              <w:numPr>
                <w:ilvl w:val="0"/>
                <w:numId w:val="13"/>
              </w:numPr>
              <w:spacing w:line="360" w:lineRule="auto"/>
              <w:jc w:val="left"/>
              <w:rPr>
                <w:rFonts w:ascii="Calibri" w:eastAsia="宋体" w:hAnsi="Calibri" w:cs="Times New Roman"/>
                <w:noProof w:val="0"/>
                <w:szCs w:val="21"/>
              </w:rPr>
            </w:pPr>
            <w:r w:rsidRPr="00993251">
              <w:rPr>
                <w:rFonts w:ascii="Calibri" w:eastAsia="宋体" w:hAnsi="Calibri" w:cs="Times New Roman" w:hint="eastAsia"/>
                <w:noProof w:val="0"/>
                <w:szCs w:val="21"/>
              </w:rPr>
              <w:t>系统向用户邮箱发送找回密码操作</w:t>
            </w:r>
          </w:p>
          <w:p w14:paraId="21F468EC" w14:textId="77777777" w:rsidR="00993251" w:rsidRPr="00993251" w:rsidRDefault="00993251" w:rsidP="00092D55">
            <w:pPr>
              <w:widowControl/>
              <w:numPr>
                <w:ilvl w:val="0"/>
                <w:numId w:val="13"/>
              </w:numPr>
              <w:spacing w:line="360" w:lineRule="auto"/>
              <w:jc w:val="left"/>
              <w:rPr>
                <w:rFonts w:ascii="Calibri" w:eastAsia="宋体" w:hAnsi="Calibri" w:cs="Times New Roman"/>
                <w:noProof w:val="0"/>
                <w:szCs w:val="21"/>
              </w:rPr>
            </w:pPr>
            <w:r w:rsidRPr="00993251">
              <w:rPr>
                <w:rFonts w:ascii="Calibri" w:eastAsia="宋体" w:hAnsi="Calibri" w:cs="Times New Roman" w:hint="eastAsia"/>
                <w:noProof w:val="0"/>
                <w:szCs w:val="21"/>
              </w:rPr>
              <w:t>用户完成注册时的相关问题</w:t>
            </w:r>
          </w:p>
          <w:p w14:paraId="3869ED5E" w14:textId="77777777" w:rsidR="00993251" w:rsidRPr="00993251" w:rsidRDefault="00993251" w:rsidP="00092D55">
            <w:pPr>
              <w:widowControl/>
              <w:numPr>
                <w:ilvl w:val="0"/>
                <w:numId w:val="13"/>
              </w:numPr>
              <w:spacing w:line="360" w:lineRule="auto"/>
              <w:jc w:val="left"/>
              <w:rPr>
                <w:rFonts w:ascii="Calibri" w:eastAsia="宋体" w:hAnsi="Calibri" w:cs="Times New Roman"/>
                <w:noProof w:val="0"/>
                <w:szCs w:val="21"/>
              </w:rPr>
            </w:pPr>
            <w:r w:rsidRPr="00993251">
              <w:rPr>
                <w:rFonts w:ascii="Calibri" w:eastAsia="宋体" w:hAnsi="Calibri" w:cs="Times New Roman" w:hint="eastAsia"/>
                <w:noProof w:val="0"/>
                <w:szCs w:val="21"/>
              </w:rPr>
              <w:t>用户设定新密码</w:t>
            </w:r>
          </w:p>
          <w:p w14:paraId="52C3FB80" w14:textId="77777777" w:rsidR="00993251" w:rsidRPr="00993251" w:rsidRDefault="00993251" w:rsidP="00092D55">
            <w:pPr>
              <w:widowControl/>
              <w:numPr>
                <w:ilvl w:val="0"/>
                <w:numId w:val="13"/>
              </w:numPr>
              <w:spacing w:line="360" w:lineRule="auto"/>
              <w:jc w:val="left"/>
              <w:rPr>
                <w:rFonts w:ascii="Calibri" w:eastAsia="宋体" w:hAnsi="Calibri" w:cs="Times New Roman"/>
                <w:noProof w:val="0"/>
                <w:szCs w:val="21"/>
              </w:rPr>
            </w:pPr>
            <w:r w:rsidRPr="00993251">
              <w:rPr>
                <w:rFonts w:ascii="Calibri" w:eastAsia="宋体" w:hAnsi="Calibri" w:cs="Times New Roman"/>
                <w:noProof w:val="0"/>
                <w:szCs w:val="21"/>
              </w:rPr>
              <w:t>用户输入新密码进入界面</w:t>
            </w:r>
          </w:p>
        </w:tc>
      </w:tr>
      <w:tr w:rsidR="00993251" w:rsidRPr="00993251" w14:paraId="3F0601D4" w14:textId="77777777" w:rsidTr="00CA6615">
        <w:tc>
          <w:tcPr>
            <w:tcW w:w="1413" w:type="dxa"/>
          </w:tcPr>
          <w:p w14:paraId="28A2F033"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异常处理</w:t>
            </w:r>
          </w:p>
        </w:tc>
        <w:tc>
          <w:tcPr>
            <w:tcW w:w="6883" w:type="dxa"/>
            <w:gridSpan w:val="3"/>
          </w:tcPr>
          <w:p w14:paraId="0DE5AC0C" w14:textId="77777777" w:rsidR="00993251" w:rsidRPr="00993251" w:rsidRDefault="00993251" w:rsidP="00092D55">
            <w:pPr>
              <w:widowControl/>
              <w:numPr>
                <w:ilvl w:val="0"/>
                <w:numId w:val="14"/>
              </w:numPr>
              <w:spacing w:line="360" w:lineRule="auto"/>
              <w:jc w:val="left"/>
              <w:rPr>
                <w:rFonts w:ascii="Calibri" w:eastAsia="宋体" w:hAnsi="Calibri" w:cs="Times New Roman"/>
                <w:noProof w:val="0"/>
              </w:rPr>
            </w:pPr>
            <w:r w:rsidRPr="00993251">
              <w:rPr>
                <w:rFonts w:ascii="Calibri" w:eastAsia="宋体" w:hAnsi="Calibri" w:cs="Times New Roman" w:hint="eastAsia"/>
                <w:noProof w:val="0"/>
                <w:szCs w:val="21"/>
              </w:rPr>
              <w:t>系统异常，用户输入注册时的相关问题失败时，给出相应提示信息并提示再次输入</w:t>
            </w:r>
          </w:p>
        </w:tc>
      </w:tr>
    </w:tbl>
    <w:p w14:paraId="64810811" w14:textId="77777777" w:rsidR="00993251" w:rsidRPr="00993251" w:rsidRDefault="00993251" w:rsidP="00993251">
      <w:pPr>
        <w:jc w:val="left"/>
      </w:pPr>
    </w:p>
    <w:p w14:paraId="451F5D26" w14:textId="77777777" w:rsidR="00993251" w:rsidRPr="00993251" w:rsidRDefault="00993251" w:rsidP="00993251">
      <w:pPr>
        <w:jc w:val="left"/>
      </w:pPr>
    </w:p>
    <w:p w14:paraId="5F456700" w14:textId="77777777" w:rsidR="00993251" w:rsidRPr="00993251" w:rsidRDefault="00993251" w:rsidP="00993251">
      <w:pPr>
        <w:jc w:val="center"/>
      </w:pPr>
      <w:r w:rsidRPr="00993251">
        <w:rPr>
          <w:b/>
        </w:rPr>
        <w:t>表</w:t>
      </w:r>
      <w:r w:rsidR="009B377A">
        <w:rPr>
          <w:rFonts w:hint="eastAsia"/>
          <w:b/>
        </w:rPr>
        <w:t>3.5</w:t>
      </w:r>
      <w:r w:rsidRPr="00993251">
        <w:rPr>
          <w:rFonts w:hint="eastAsia"/>
          <w:b/>
        </w:rPr>
        <w:t xml:space="preserve"> </w:t>
      </w:r>
      <w:r w:rsidRPr="00993251">
        <w:rPr>
          <w:rFonts w:hint="eastAsia"/>
          <w:b/>
        </w:rPr>
        <w:t>“查看个人信息”用例</w:t>
      </w:r>
    </w:p>
    <w:tbl>
      <w:tblPr>
        <w:tblStyle w:val="271"/>
        <w:tblW w:w="8296" w:type="dxa"/>
        <w:tblLayout w:type="fixed"/>
        <w:tblLook w:val="04A0" w:firstRow="1" w:lastRow="0" w:firstColumn="1" w:lastColumn="0" w:noHBand="0" w:noVBand="1"/>
      </w:tblPr>
      <w:tblGrid>
        <w:gridCol w:w="1413"/>
        <w:gridCol w:w="2735"/>
        <w:gridCol w:w="1234"/>
        <w:gridCol w:w="2914"/>
      </w:tblGrid>
      <w:tr w:rsidR="00993251" w:rsidRPr="00993251" w14:paraId="31B885D6" w14:textId="77777777" w:rsidTr="00CA6615">
        <w:tc>
          <w:tcPr>
            <w:tcW w:w="1413" w:type="dxa"/>
          </w:tcPr>
          <w:p w14:paraId="048D4FEF"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编号</w:t>
            </w:r>
          </w:p>
        </w:tc>
        <w:tc>
          <w:tcPr>
            <w:tcW w:w="2735" w:type="dxa"/>
          </w:tcPr>
          <w:p w14:paraId="3C402AA3"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10</w:t>
            </w:r>
            <w:r w:rsidRPr="00993251">
              <w:rPr>
                <w:rFonts w:ascii="Calibri" w:eastAsia="宋体" w:hAnsi="Calibri" w:cs="Times New Roman" w:hint="eastAsia"/>
                <w:noProof w:val="0"/>
              </w:rPr>
              <w:t>5</w:t>
            </w:r>
          </w:p>
        </w:tc>
        <w:tc>
          <w:tcPr>
            <w:tcW w:w="1234" w:type="dxa"/>
          </w:tcPr>
          <w:p w14:paraId="04B08C81"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用例名称</w:t>
            </w:r>
          </w:p>
        </w:tc>
        <w:tc>
          <w:tcPr>
            <w:tcW w:w="2914" w:type="dxa"/>
          </w:tcPr>
          <w:p w14:paraId="040AE9D0"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查看个人信息</w:t>
            </w:r>
          </w:p>
        </w:tc>
      </w:tr>
      <w:tr w:rsidR="00993251" w:rsidRPr="00993251" w14:paraId="7887D004" w14:textId="77777777" w:rsidTr="00CA6615">
        <w:tc>
          <w:tcPr>
            <w:tcW w:w="1413" w:type="dxa"/>
          </w:tcPr>
          <w:p w14:paraId="0EF34234"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使用人员</w:t>
            </w:r>
          </w:p>
        </w:tc>
        <w:tc>
          <w:tcPr>
            <w:tcW w:w="2735" w:type="dxa"/>
            <w:tcBorders>
              <w:bottom w:val="single" w:sz="4" w:space="0" w:color="auto"/>
            </w:tcBorders>
          </w:tcPr>
          <w:p w14:paraId="253F881A"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用户</w:t>
            </w:r>
          </w:p>
        </w:tc>
        <w:tc>
          <w:tcPr>
            <w:tcW w:w="1234" w:type="dxa"/>
          </w:tcPr>
          <w:p w14:paraId="115524AA"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扩展点</w:t>
            </w:r>
          </w:p>
        </w:tc>
        <w:tc>
          <w:tcPr>
            <w:tcW w:w="2914" w:type="dxa"/>
            <w:tcBorders>
              <w:bottom w:val="single" w:sz="4" w:space="0" w:color="auto"/>
            </w:tcBorders>
          </w:tcPr>
          <w:p w14:paraId="0A6C51B9" w14:textId="77777777" w:rsidR="00993251" w:rsidRPr="00993251" w:rsidRDefault="00993251" w:rsidP="00993251">
            <w:pPr>
              <w:jc w:val="left"/>
              <w:rPr>
                <w:rFonts w:ascii="Calibri" w:eastAsia="宋体" w:hAnsi="Calibri" w:cs="Times New Roman"/>
                <w:noProof w:val="0"/>
                <w:szCs w:val="21"/>
              </w:rPr>
            </w:pPr>
            <w:r w:rsidRPr="00993251">
              <w:rPr>
                <w:rFonts w:ascii="Calibri" w:eastAsia="宋体" w:hAnsi="Calibri" w:cs="Times New Roman" w:hint="eastAsia"/>
                <w:noProof w:val="0"/>
                <w:szCs w:val="21"/>
              </w:rPr>
              <w:t>无</w:t>
            </w:r>
          </w:p>
        </w:tc>
      </w:tr>
      <w:tr w:rsidR="00993251" w:rsidRPr="00993251" w14:paraId="48B0A9BB" w14:textId="77777777" w:rsidTr="00CA6615">
        <w:tc>
          <w:tcPr>
            <w:tcW w:w="1413" w:type="dxa"/>
          </w:tcPr>
          <w:p w14:paraId="0D4410EF"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输入</w:t>
            </w:r>
          </w:p>
        </w:tc>
        <w:tc>
          <w:tcPr>
            <w:tcW w:w="6883" w:type="dxa"/>
            <w:gridSpan w:val="3"/>
          </w:tcPr>
          <w:p w14:paraId="074A4E76"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无</w:t>
            </w:r>
          </w:p>
        </w:tc>
      </w:tr>
      <w:tr w:rsidR="00993251" w:rsidRPr="00993251" w14:paraId="5F0C7DC7" w14:textId="77777777" w:rsidTr="00CA6615">
        <w:tc>
          <w:tcPr>
            <w:tcW w:w="1413" w:type="dxa"/>
          </w:tcPr>
          <w:p w14:paraId="3C6C52DC"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系统响应</w:t>
            </w:r>
          </w:p>
        </w:tc>
        <w:tc>
          <w:tcPr>
            <w:tcW w:w="6883" w:type="dxa"/>
            <w:gridSpan w:val="3"/>
          </w:tcPr>
          <w:p w14:paraId="22B3994A"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系统从数据库将用户注册时的个人信息显示出来</w:t>
            </w:r>
          </w:p>
        </w:tc>
      </w:tr>
      <w:tr w:rsidR="00993251" w:rsidRPr="00993251" w14:paraId="7FC62ACB" w14:textId="77777777" w:rsidTr="00CA6615">
        <w:tc>
          <w:tcPr>
            <w:tcW w:w="1413" w:type="dxa"/>
          </w:tcPr>
          <w:p w14:paraId="7D422996"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输出</w:t>
            </w:r>
          </w:p>
        </w:tc>
        <w:tc>
          <w:tcPr>
            <w:tcW w:w="6883" w:type="dxa"/>
            <w:gridSpan w:val="3"/>
          </w:tcPr>
          <w:p w14:paraId="6E4247B7"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用户个人信息</w:t>
            </w:r>
          </w:p>
        </w:tc>
      </w:tr>
      <w:tr w:rsidR="00993251" w:rsidRPr="00993251" w14:paraId="5432A392" w14:textId="77777777" w:rsidTr="00CA6615">
        <w:tc>
          <w:tcPr>
            <w:tcW w:w="1413" w:type="dxa"/>
          </w:tcPr>
          <w:p w14:paraId="70649C90"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前置条件</w:t>
            </w:r>
          </w:p>
        </w:tc>
        <w:tc>
          <w:tcPr>
            <w:tcW w:w="2735" w:type="dxa"/>
          </w:tcPr>
          <w:p w14:paraId="5ED73307" w14:textId="77777777" w:rsidR="00993251" w:rsidRPr="00993251" w:rsidRDefault="00993251" w:rsidP="00993251">
            <w:pPr>
              <w:widowControl/>
              <w:jc w:val="left"/>
              <w:rPr>
                <w:rFonts w:ascii="Calibri" w:eastAsia="宋体" w:hAnsi="Calibri" w:cs="Times New Roman"/>
                <w:noProof w:val="0"/>
                <w:szCs w:val="21"/>
              </w:rPr>
            </w:pPr>
            <w:r w:rsidRPr="00993251">
              <w:rPr>
                <w:rFonts w:ascii="Calibri" w:eastAsia="宋体" w:hAnsi="Calibri" w:cs="Times New Roman" w:hint="eastAsia"/>
                <w:noProof w:val="0"/>
                <w:szCs w:val="21"/>
              </w:rPr>
              <w:t>用户注册完毕</w:t>
            </w:r>
          </w:p>
        </w:tc>
        <w:tc>
          <w:tcPr>
            <w:tcW w:w="1234" w:type="dxa"/>
          </w:tcPr>
          <w:p w14:paraId="00CD70FC"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后置条件</w:t>
            </w:r>
          </w:p>
        </w:tc>
        <w:tc>
          <w:tcPr>
            <w:tcW w:w="2914" w:type="dxa"/>
          </w:tcPr>
          <w:p w14:paraId="64741410" w14:textId="77777777" w:rsidR="00993251" w:rsidRPr="00993251" w:rsidRDefault="00993251" w:rsidP="00993251">
            <w:pPr>
              <w:widowControl/>
              <w:jc w:val="left"/>
              <w:rPr>
                <w:rFonts w:ascii="Calibri" w:eastAsia="宋体" w:hAnsi="Calibri" w:cs="Times New Roman"/>
                <w:noProof w:val="0"/>
                <w:szCs w:val="21"/>
              </w:rPr>
            </w:pPr>
            <w:r w:rsidRPr="00993251">
              <w:rPr>
                <w:rFonts w:ascii="Calibri" w:eastAsia="宋体" w:hAnsi="Calibri" w:cs="Times New Roman" w:hint="eastAsia"/>
                <w:noProof w:val="0"/>
                <w:szCs w:val="21"/>
              </w:rPr>
              <w:t>用户查看个人信息</w:t>
            </w:r>
          </w:p>
        </w:tc>
      </w:tr>
      <w:tr w:rsidR="00993251" w:rsidRPr="00993251" w14:paraId="3B9C8836" w14:textId="77777777" w:rsidTr="00CA6615">
        <w:tc>
          <w:tcPr>
            <w:tcW w:w="1413" w:type="dxa"/>
          </w:tcPr>
          <w:p w14:paraId="35BA03B6"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活动步骤</w:t>
            </w:r>
          </w:p>
        </w:tc>
        <w:tc>
          <w:tcPr>
            <w:tcW w:w="6883" w:type="dxa"/>
            <w:gridSpan w:val="3"/>
          </w:tcPr>
          <w:p w14:paraId="3C2D37A2" w14:textId="77777777" w:rsidR="00993251" w:rsidRPr="00993251" w:rsidRDefault="00993251" w:rsidP="00092D55">
            <w:pPr>
              <w:widowControl/>
              <w:numPr>
                <w:ilvl w:val="0"/>
                <w:numId w:val="15"/>
              </w:numPr>
              <w:spacing w:line="360" w:lineRule="auto"/>
              <w:jc w:val="left"/>
              <w:rPr>
                <w:rFonts w:ascii="Calibri" w:eastAsia="宋体" w:hAnsi="Calibri" w:cs="Times New Roman"/>
                <w:noProof w:val="0"/>
                <w:szCs w:val="21"/>
              </w:rPr>
            </w:pPr>
            <w:r w:rsidRPr="00993251">
              <w:rPr>
                <w:rFonts w:ascii="Calibri" w:eastAsia="宋体" w:hAnsi="Calibri" w:cs="Times New Roman" w:hint="eastAsia"/>
                <w:noProof w:val="0"/>
                <w:szCs w:val="21"/>
              </w:rPr>
              <w:t>用户进入设置界面</w:t>
            </w:r>
          </w:p>
          <w:p w14:paraId="2DBC0583" w14:textId="77777777" w:rsidR="00993251" w:rsidRPr="00993251" w:rsidRDefault="00993251" w:rsidP="00092D55">
            <w:pPr>
              <w:widowControl/>
              <w:numPr>
                <w:ilvl w:val="0"/>
                <w:numId w:val="15"/>
              </w:numPr>
              <w:spacing w:line="360" w:lineRule="auto"/>
              <w:jc w:val="left"/>
              <w:rPr>
                <w:rFonts w:ascii="Calibri" w:eastAsia="宋体" w:hAnsi="Calibri" w:cs="Times New Roman"/>
                <w:noProof w:val="0"/>
                <w:szCs w:val="21"/>
              </w:rPr>
            </w:pPr>
            <w:r w:rsidRPr="00993251">
              <w:rPr>
                <w:rFonts w:ascii="Calibri" w:eastAsia="宋体" w:hAnsi="Calibri" w:cs="Times New Roman" w:hint="eastAsia"/>
                <w:noProof w:val="0"/>
                <w:szCs w:val="21"/>
              </w:rPr>
              <w:t>用户点击个人信息</w:t>
            </w:r>
          </w:p>
          <w:p w14:paraId="212C4D41" w14:textId="77777777" w:rsidR="00993251" w:rsidRPr="00993251" w:rsidRDefault="00993251" w:rsidP="00092D55">
            <w:pPr>
              <w:widowControl/>
              <w:numPr>
                <w:ilvl w:val="0"/>
                <w:numId w:val="15"/>
              </w:numPr>
              <w:spacing w:line="360" w:lineRule="auto"/>
              <w:jc w:val="left"/>
              <w:rPr>
                <w:rFonts w:ascii="Calibri" w:eastAsia="宋体" w:hAnsi="Calibri" w:cs="Times New Roman"/>
                <w:noProof w:val="0"/>
                <w:szCs w:val="21"/>
              </w:rPr>
            </w:pPr>
            <w:r w:rsidRPr="00993251">
              <w:rPr>
                <w:rFonts w:ascii="Calibri" w:eastAsia="宋体" w:hAnsi="Calibri" w:cs="Times New Roman" w:hint="eastAsia"/>
                <w:noProof w:val="0"/>
                <w:szCs w:val="21"/>
              </w:rPr>
              <w:t>用户查看个人信息</w:t>
            </w:r>
          </w:p>
        </w:tc>
      </w:tr>
      <w:tr w:rsidR="00993251" w:rsidRPr="00993251" w14:paraId="65E837A2" w14:textId="77777777" w:rsidTr="00CA6615">
        <w:tc>
          <w:tcPr>
            <w:tcW w:w="1413" w:type="dxa"/>
          </w:tcPr>
          <w:p w14:paraId="7F225209"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异常处理</w:t>
            </w:r>
          </w:p>
        </w:tc>
        <w:tc>
          <w:tcPr>
            <w:tcW w:w="6883" w:type="dxa"/>
            <w:gridSpan w:val="3"/>
          </w:tcPr>
          <w:p w14:paraId="62B21BFA" w14:textId="77777777" w:rsidR="00993251" w:rsidRPr="00993251" w:rsidRDefault="00993251" w:rsidP="00092D55">
            <w:pPr>
              <w:widowControl/>
              <w:numPr>
                <w:ilvl w:val="0"/>
                <w:numId w:val="16"/>
              </w:numPr>
              <w:spacing w:line="360" w:lineRule="auto"/>
              <w:jc w:val="left"/>
              <w:rPr>
                <w:rFonts w:ascii="Calibri" w:eastAsia="宋体" w:hAnsi="Calibri" w:cs="Times New Roman"/>
                <w:noProof w:val="0"/>
              </w:rPr>
            </w:pPr>
            <w:r w:rsidRPr="00993251">
              <w:rPr>
                <w:rFonts w:ascii="Calibri" w:eastAsia="宋体" w:hAnsi="Calibri" w:cs="Times New Roman" w:hint="eastAsia"/>
                <w:noProof w:val="0"/>
                <w:szCs w:val="21"/>
              </w:rPr>
              <w:t>系统异常，无法进行操作时（如</w:t>
            </w:r>
            <w:r w:rsidRPr="00993251">
              <w:rPr>
                <w:rFonts w:ascii="Calibri" w:eastAsia="宋体" w:hAnsi="Calibri" w:cs="Times New Roman" w:hint="eastAsia"/>
                <w:noProof w:val="0"/>
                <w:szCs w:val="21"/>
              </w:rPr>
              <w:t>A</w:t>
            </w:r>
            <w:r w:rsidRPr="00993251">
              <w:rPr>
                <w:rFonts w:ascii="Calibri" w:eastAsia="宋体" w:hAnsi="Calibri" w:cs="Times New Roman"/>
                <w:noProof w:val="0"/>
                <w:szCs w:val="21"/>
              </w:rPr>
              <w:t>PP</w:t>
            </w:r>
            <w:r w:rsidRPr="00993251">
              <w:rPr>
                <w:rFonts w:ascii="Calibri" w:eastAsia="宋体" w:hAnsi="Calibri" w:cs="Times New Roman"/>
                <w:noProof w:val="0"/>
                <w:szCs w:val="21"/>
              </w:rPr>
              <w:t>崩溃</w:t>
            </w:r>
            <w:r w:rsidRPr="00993251">
              <w:rPr>
                <w:rFonts w:ascii="Calibri" w:eastAsia="宋体" w:hAnsi="Calibri" w:cs="Times New Roman" w:hint="eastAsia"/>
                <w:noProof w:val="0"/>
                <w:szCs w:val="21"/>
              </w:rPr>
              <w:t>等），给出相应提示信息。</w:t>
            </w:r>
          </w:p>
        </w:tc>
      </w:tr>
    </w:tbl>
    <w:p w14:paraId="18AB3EAF" w14:textId="77777777" w:rsidR="00993251" w:rsidRPr="00993251" w:rsidRDefault="00993251" w:rsidP="00993251">
      <w:pPr>
        <w:jc w:val="left"/>
      </w:pPr>
    </w:p>
    <w:p w14:paraId="7C908A93" w14:textId="77777777" w:rsidR="00993251" w:rsidRPr="00993251" w:rsidRDefault="00993251" w:rsidP="00993251">
      <w:pPr>
        <w:jc w:val="center"/>
      </w:pPr>
      <w:r w:rsidRPr="00993251">
        <w:rPr>
          <w:b/>
        </w:rPr>
        <w:t>表</w:t>
      </w:r>
      <w:r w:rsidR="009B377A">
        <w:rPr>
          <w:rFonts w:hint="eastAsia"/>
          <w:b/>
        </w:rPr>
        <w:t>3.6</w:t>
      </w:r>
      <w:r w:rsidRPr="00993251">
        <w:rPr>
          <w:rFonts w:hint="eastAsia"/>
          <w:b/>
        </w:rPr>
        <w:t xml:space="preserve"> </w:t>
      </w:r>
      <w:r w:rsidRPr="00993251">
        <w:rPr>
          <w:rFonts w:hint="eastAsia"/>
          <w:b/>
        </w:rPr>
        <w:t>“修改个人信息”用例</w:t>
      </w:r>
    </w:p>
    <w:tbl>
      <w:tblPr>
        <w:tblStyle w:val="271"/>
        <w:tblW w:w="8296" w:type="dxa"/>
        <w:tblLayout w:type="fixed"/>
        <w:tblLook w:val="04A0" w:firstRow="1" w:lastRow="0" w:firstColumn="1" w:lastColumn="0" w:noHBand="0" w:noVBand="1"/>
      </w:tblPr>
      <w:tblGrid>
        <w:gridCol w:w="1413"/>
        <w:gridCol w:w="2735"/>
        <w:gridCol w:w="1234"/>
        <w:gridCol w:w="2914"/>
      </w:tblGrid>
      <w:tr w:rsidR="00993251" w:rsidRPr="00993251" w14:paraId="10D814AA" w14:textId="77777777" w:rsidTr="00CA6615">
        <w:tc>
          <w:tcPr>
            <w:tcW w:w="1413" w:type="dxa"/>
          </w:tcPr>
          <w:p w14:paraId="502122C9"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编号</w:t>
            </w:r>
          </w:p>
        </w:tc>
        <w:tc>
          <w:tcPr>
            <w:tcW w:w="2735" w:type="dxa"/>
          </w:tcPr>
          <w:p w14:paraId="22405CC0"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10</w:t>
            </w:r>
            <w:r w:rsidRPr="00993251">
              <w:rPr>
                <w:rFonts w:ascii="Calibri" w:eastAsia="宋体" w:hAnsi="Calibri" w:cs="Times New Roman" w:hint="eastAsia"/>
                <w:noProof w:val="0"/>
              </w:rPr>
              <w:t>6</w:t>
            </w:r>
          </w:p>
        </w:tc>
        <w:tc>
          <w:tcPr>
            <w:tcW w:w="1234" w:type="dxa"/>
          </w:tcPr>
          <w:p w14:paraId="1A330286"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用例名称</w:t>
            </w:r>
          </w:p>
        </w:tc>
        <w:tc>
          <w:tcPr>
            <w:tcW w:w="2914" w:type="dxa"/>
          </w:tcPr>
          <w:p w14:paraId="31F4A12D"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修改个人信息</w:t>
            </w:r>
          </w:p>
        </w:tc>
      </w:tr>
      <w:tr w:rsidR="00993251" w:rsidRPr="00993251" w14:paraId="40CAFE19" w14:textId="77777777" w:rsidTr="00CA6615">
        <w:tc>
          <w:tcPr>
            <w:tcW w:w="1413" w:type="dxa"/>
          </w:tcPr>
          <w:p w14:paraId="4C9D8504"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使用人员</w:t>
            </w:r>
          </w:p>
        </w:tc>
        <w:tc>
          <w:tcPr>
            <w:tcW w:w="2735" w:type="dxa"/>
            <w:tcBorders>
              <w:bottom w:val="single" w:sz="4" w:space="0" w:color="auto"/>
            </w:tcBorders>
          </w:tcPr>
          <w:p w14:paraId="5204BA53"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用户</w:t>
            </w:r>
          </w:p>
        </w:tc>
        <w:tc>
          <w:tcPr>
            <w:tcW w:w="1234" w:type="dxa"/>
          </w:tcPr>
          <w:p w14:paraId="1A6CF41F"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扩展点</w:t>
            </w:r>
          </w:p>
        </w:tc>
        <w:tc>
          <w:tcPr>
            <w:tcW w:w="2914" w:type="dxa"/>
            <w:tcBorders>
              <w:bottom w:val="single" w:sz="4" w:space="0" w:color="auto"/>
            </w:tcBorders>
          </w:tcPr>
          <w:p w14:paraId="60DE074D" w14:textId="77777777" w:rsidR="00993251" w:rsidRPr="00993251" w:rsidRDefault="00993251" w:rsidP="00993251">
            <w:pPr>
              <w:jc w:val="left"/>
              <w:rPr>
                <w:rFonts w:ascii="Calibri" w:eastAsia="宋体" w:hAnsi="Calibri" w:cs="Times New Roman"/>
                <w:noProof w:val="0"/>
                <w:szCs w:val="21"/>
              </w:rPr>
            </w:pPr>
            <w:r w:rsidRPr="00993251">
              <w:rPr>
                <w:rFonts w:ascii="Calibri" w:eastAsia="宋体" w:hAnsi="Calibri" w:cs="Times New Roman" w:hint="eastAsia"/>
                <w:noProof w:val="0"/>
                <w:szCs w:val="21"/>
              </w:rPr>
              <w:t>无</w:t>
            </w:r>
          </w:p>
        </w:tc>
      </w:tr>
      <w:tr w:rsidR="00993251" w:rsidRPr="00993251" w14:paraId="5AF64F07" w14:textId="77777777" w:rsidTr="00CA6615">
        <w:tc>
          <w:tcPr>
            <w:tcW w:w="1413" w:type="dxa"/>
          </w:tcPr>
          <w:p w14:paraId="4682D8DA"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输入</w:t>
            </w:r>
          </w:p>
        </w:tc>
        <w:tc>
          <w:tcPr>
            <w:tcW w:w="6883" w:type="dxa"/>
            <w:gridSpan w:val="3"/>
          </w:tcPr>
          <w:p w14:paraId="24C5FFE2"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用户输入要修改的信息</w:t>
            </w:r>
          </w:p>
        </w:tc>
      </w:tr>
      <w:tr w:rsidR="00993251" w:rsidRPr="00993251" w14:paraId="48467A11" w14:textId="77777777" w:rsidTr="00CA6615">
        <w:tc>
          <w:tcPr>
            <w:tcW w:w="1413" w:type="dxa"/>
          </w:tcPr>
          <w:p w14:paraId="364295C9"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系统响应</w:t>
            </w:r>
          </w:p>
        </w:tc>
        <w:tc>
          <w:tcPr>
            <w:tcW w:w="6883" w:type="dxa"/>
            <w:gridSpan w:val="3"/>
          </w:tcPr>
          <w:p w14:paraId="33791C7B"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系统将用户修改时的信息保存在数据库中</w:t>
            </w:r>
          </w:p>
        </w:tc>
      </w:tr>
      <w:tr w:rsidR="00993251" w:rsidRPr="00993251" w14:paraId="1117613A" w14:textId="77777777" w:rsidTr="00CA6615">
        <w:tc>
          <w:tcPr>
            <w:tcW w:w="1413" w:type="dxa"/>
          </w:tcPr>
          <w:p w14:paraId="52C5C0C8"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输出</w:t>
            </w:r>
          </w:p>
        </w:tc>
        <w:tc>
          <w:tcPr>
            <w:tcW w:w="6883" w:type="dxa"/>
            <w:gridSpan w:val="3"/>
          </w:tcPr>
          <w:p w14:paraId="078193FF"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用户修改后的个人信息</w:t>
            </w:r>
          </w:p>
        </w:tc>
      </w:tr>
      <w:tr w:rsidR="00993251" w:rsidRPr="00993251" w14:paraId="1C1B89BD" w14:textId="77777777" w:rsidTr="00CA6615">
        <w:tc>
          <w:tcPr>
            <w:tcW w:w="1413" w:type="dxa"/>
          </w:tcPr>
          <w:p w14:paraId="48F99B67"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前置条件</w:t>
            </w:r>
          </w:p>
        </w:tc>
        <w:tc>
          <w:tcPr>
            <w:tcW w:w="2735" w:type="dxa"/>
          </w:tcPr>
          <w:p w14:paraId="2ACB9423" w14:textId="77777777" w:rsidR="00993251" w:rsidRPr="00993251" w:rsidRDefault="00993251" w:rsidP="00993251">
            <w:pPr>
              <w:widowControl/>
              <w:jc w:val="left"/>
              <w:rPr>
                <w:rFonts w:ascii="Calibri" w:eastAsia="宋体" w:hAnsi="Calibri" w:cs="Times New Roman"/>
                <w:noProof w:val="0"/>
                <w:szCs w:val="21"/>
              </w:rPr>
            </w:pPr>
            <w:r w:rsidRPr="00993251">
              <w:rPr>
                <w:rFonts w:ascii="Calibri" w:eastAsia="宋体" w:hAnsi="Calibri" w:cs="Times New Roman" w:hint="eastAsia"/>
                <w:noProof w:val="0"/>
                <w:szCs w:val="21"/>
              </w:rPr>
              <w:t>用户个人信息</w:t>
            </w:r>
          </w:p>
        </w:tc>
        <w:tc>
          <w:tcPr>
            <w:tcW w:w="1234" w:type="dxa"/>
          </w:tcPr>
          <w:p w14:paraId="5EFED4C2"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后置条件</w:t>
            </w:r>
          </w:p>
        </w:tc>
        <w:tc>
          <w:tcPr>
            <w:tcW w:w="2914" w:type="dxa"/>
          </w:tcPr>
          <w:p w14:paraId="713512B4" w14:textId="77777777" w:rsidR="00993251" w:rsidRPr="00993251" w:rsidRDefault="00993251" w:rsidP="00993251">
            <w:pPr>
              <w:widowControl/>
              <w:jc w:val="left"/>
              <w:rPr>
                <w:rFonts w:ascii="Calibri" w:eastAsia="宋体" w:hAnsi="Calibri" w:cs="Times New Roman"/>
                <w:noProof w:val="0"/>
                <w:szCs w:val="21"/>
              </w:rPr>
            </w:pPr>
            <w:r w:rsidRPr="00993251">
              <w:rPr>
                <w:rFonts w:ascii="Calibri" w:eastAsia="宋体" w:hAnsi="Calibri" w:cs="Times New Roman" w:hint="eastAsia"/>
                <w:noProof w:val="0"/>
                <w:szCs w:val="21"/>
              </w:rPr>
              <w:t>用户查看个人信息</w:t>
            </w:r>
          </w:p>
        </w:tc>
      </w:tr>
      <w:tr w:rsidR="00993251" w:rsidRPr="00993251" w14:paraId="7877F166" w14:textId="77777777" w:rsidTr="00CA6615">
        <w:tc>
          <w:tcPr>
            <w:tcW w:w="1413" w:type="dxa"/>
          </w:tcPr>
          <w:p w14:paraId="677FE55C"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活动步骤</w:t>
            </w:r>
          </w:p>
        </w:tc>
        <w:tc>
          <w:tcPr>
            <w:tcW w:w="6883" w:type="dxa"/>
            <w:gridSpan w:val="3"/>
          </w:tcPr>
          <w:p w14:paraId="308EE220" w14:textId="77777777" w:rsidR="00993251" w:rsidRPr="00993251" w:rsidRDefault="00993251" w:rsidP="00092D55">
            <w:pPr>
              <w:widowControl/>
              <w:numPr>
                <w:ilvl w:val="0"/>
                <w:numId w:val="17"/>
              </w:numPr>
              <w:spacing w:line="360" w:lineRule="auto"/>
              <w:jc w:val="left"/>
              <w:rPr>
                <w:rFonts w:ascii="Calibri" w:eastAsia="宋体" w:hAnsi="Calibri" w:cs="Times New Roman"/>
                <w:noProof w:val="0"/>
                <w:szCs w:val="21"/>
              </w:rPr>
            </w:pPr>
            <w:r w:rsidRPr="00993251">
              <w:rPr>
                <w:rFonts w:ascii="Calibri" w:eastAsia="宋体" w:hAnsi="Calibri" w:cs="Times New Roman" w:hint="eastAsia"/>
                <w:noProof w:val="0"/>
                <w:szCs w:val="21"/>
              </w:rPr>
              <w:t>用户进入设置界面</w:t>
            </w:r>
          </w:p>
          <w:p w14:paraId="7485A815" w14:textId="77777777" w:rsidR="00993251" w:rsidRPr="00993251" w:rsidRDefault="00993251" w:rsidP="00092D55">
            <w:pPr>
              <w:widowControl/>
              <w:numPr>
                <w:ilvl w:val="0"/>
                <w:numId w:val="17"/>
              </w:numPr>
              <w:spacing w:line="360" w:lineRule="auto"/>
              <w:jc w:val="left"/>
              <w:rPr>
                <w:rFonts w:ascii="Calibri" w:eastAsia="宋体" w:hAnsi="Calibri" w:cs="Times New Roman"/>
                <w:noProof w:val="0"/>
                <w:szCs w:val="21"/>
              </w:rPr>
            </w:pPr>
            <w:r w:rsidRPr="00993251">
              <w:rPr>
                <w:rFonts w:ascii="Calibri" w:eastAsia="宋体" w:hAnsi="Calibri" w:cs="Times New Roman" w:hint="eastAsia"/>
                <w:noProof w:val="0"/>
                <w:szCs w:val="21"/>
              </w:rPr>
              <w:t>用户修改个人信息</w:t>
            </w:r>
          </w:p>
          <w:p w14:paraId="468E3240" w14:textId="77777777" w:rsidR="00993251" w:rsidRPr="00993251" w:rsidRDefault="00993251" w:rsidP="00092D55">
            <w:pPr>
              <w:widowControl/>
              <w:numPr>
                <w:ilvl w:val="0"/>
                <w:numId w:val="17"/>
              </w:numPr>
              <w:spacing w:line="360" w:lineRule="auto"/>
              <w:jc w:val="left"/>
              <w:rPr>
                <w:rFonts w:ascii="Calibri" w:eastAsia="宋体" w:hAnsi="Calibri" w:cs="Times New Roman"/>
                <w:noProof w:val="0"/>
                <w:szCs w:val="21"/>
              </w:rPr>
            </w:pPr>
            <w:r w:rsidRPr="00993251">
              <w:rPr>
                <w:rFonts w:ascii="Calibri" w:eastAsia="宋体" w:hAnsi="Calibri" w:cs="Times New Roman" w:hint="eastAsia"/>
                <w:noProof w:val="0"/>
                <w:szCs w:val="21"/>
              </w:rPr>
              <w:t>系统将用户修改时的信息保存在数据库中</w:t>
            </w:r>
          </w:p>
          <w:p w14:paraId="582AAE92" w14:textId="77777777" w:rsidR="00993251" w:rsidRPr="00993251" w:rsidRDefault="00993251" w:rsidP="00092D55">
            <w:pPr>
              <w:widowControl/>
              <w:numPr>
                <w:ilvl w:val="0"/>
                <w:numId w:val="17"/>
              </w:numPr>
              <w:spacing w:line="360" w:lineRule="auto"/>
              <w:jc w:val="left"/>
              <w:rPr>
                <w:rFonts w:ascii="Calibri" w:eastAsia="宋体" w:hAnsi="Calibri" w:cs="Times New Roman"/>
                <w:noProof w:val="0"/>
                <w:szCs w:val="21"/>
              </w:rPr>
            </w:pPr>
            <w:r w:rsidRPr="00993251">
              <w:rPr>
                <w:rFonts w:ascii="Calibri" w:eastAsia="宋体" w:hAnsi="Calibri" w:cs="Times New Roman" w:hint="eastAsia"/>
                <w:noProof w:val="0"/>
                <w:szCs w:val="21"/>
              </w:rPr>
              <w:t>用户点击修改信息</w:t>
            </w:r>
          </w:p>
        </w:tc>
      </w:tr>
      <w:tr w:rsidR="00993251" w:rsidRPr="00993251" w14:paraId="7D76CADC" w14:textId="77777777" w:rsidTr="00CA6615">
        <w:tc>
          <w:tcPr>
            <w:tcW w:w="1413" w:type="dxa"/>
          </w:tcPr>
          <w:p w14:paraId="2C74D882"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异常处理</w:t>
            </w:r>
          </w:p>
        </w:tc>
        <w:tc>
          <w:tcPr>
            <w:tcW w:w="6883" w:type="dxa"/>
            <w:gridSpan w:val="3"/>
          </w:tcPr>
          <w:p w14:paraId="19A2AFD9" w14:textId="77777777" w:rsidR="00993251" w:rsidRPr="009B377A" w:rsidRDefault="00993251" w:rsidP="00092D55">
            <w:pPr>
              <w:pStyle w:val="aa"/>
              <w:widowControl/>
              <w:numPr>
                <w:ilvl w:val="0"/>
                <w:numId w:val="42"/>
              </w:numPr>
              <w:spacing w:line="360" w:lineRule="auto"/>
              <w:ind w:firstLineChars="0"/>
              <w:jc w:val="left"/>
              <w:rPr>
                <w:rFonts w:ascii="Calibri" w:eastAsia="宋体" w:hAnsi="Calibri" w:cs="Times New Roman"/>
                <w:noProof w:val="0"/>
                <w:szCs w:val="21"/>
              </w:rPr>
            </w:pPr>
            <w:r w:rsidRPr="009B377A">
              <w:rPr>
                <w:rFonts w:ascii="Calibri" w:eastAsia="宋体" w:hAnsi="Calibri" w:cs="Times New Roman" w:hint="eastAsia"/>
                <w:noProof w:val="0"/>
                <w:szCs w:val="21"/>
              </w:rPr>
              <w:t>系统异常，用户输入时输入信息和系统验证不一致（如身体参数输入不合法等），系统给出提示并要求重新填写。</w:t>
            </w:r>
          </w:p>
          <w:p w14:paraId="1140C94A" w14:textId="77777777" w:rsidR="00993251" w:rsidRPr="009B377A" w:rsidRDefault="00993251" w:rsidP="00092D55">
            <w:pPr>
              <w:pStyle w:val="aa"/>
              <w:widowControl/>
              <w:numPr>
                <w:ilvl w:val="0"/>
                <w:numId w:val="42"/>
              </w:numPr>
              <w:spacing w:line="360" w:lineRule="auto"/>
              <w:ind w:firstLineChars="0"/>
              <w:jc w:val="left"/>
              <w:rPr>
                <w:rFonts w:ascii="Calibri" w:eastAsia="宋体" w:hAnsi="Calibri" w:cs="Times New Roman"/>
                <w:noProof w:val="0"/>
              </w:rPr>
            </w:pPr>
            <w:r w:rsidRPr="009B377A">
              <w:rPr>
                <w:rFonts w:ascii="Calibri" w:eastAsia="宋体" w:hAnsi="Calibri" w:cs="Times New Roman" w:hint="eastAsia"/>
                <w:noProof w:val="0"/>
                <w:szCs w:val="21"/>
              </w:rPr>
              <w:t>系统异常，无法进行操作时（如</w:t>
            </w:r>
            <w:r w:rsidRPr="009B377A">
              <w:rPr>
                <w:rFonts w:ascii="Calibri" w:eastAsia="宋体" w:hAnsi="Calibri" w:cs="Times New Roman" w:hint="eastAsia"/>
                <w:noProof w:val="0"/>
                <w:szCs w:val="21"/>
              </w:rPr>
              <w:t>A</w:t>
            </w:r>
            <w:r w:rsidRPr="009B377A">
              <w:rPr>
                <w:rFonts w:ascii="Calibri" w:eastAsia="宋体" w:hAnsi="Calibri" w:cs="Times New Roman"/>
                <w:noProof w:val="0"/>
                <w:szCs w:val="21"/>
              </w:rPr>
              <w:t>PP</w:t>
            </w:r>
            <w:r w:rsidRPr="009B377A">
              <w:rPr>
                <w:rFonts w:ascii="Calibri" w:eastAsia="宋体" w:hAnsi="Calibri" w:cs="Times New Roman"/>
                <w:noProof w:val="0"/>
                <w:szCs w:val="21"/>
              </w:rPr>
              <w:t>崩溃</w:t>
            </w:r>
            <w:r w:rsidRPr="009B377A">
              <w:rPr>
                <w:rFonts w:ascii="Calibri" w:eastAsia="宋体" w:hAnsi="Calibri" w:cs="Times New Roman" w:hint="eastAsia"/>
                <w:noProof w:val="0"/>
                <w:szCs w:val="21"/>
              </w:rPr>
              <w:t>等），给出相应提示信息。</w:t>
            </w:r>
          </w:p>
        </w:tc>
      </w:tr>
    </w:tbl>
    <w:p w14:paraId="515155DA" w14:textId="77777777" w:rsidR="00993251" w:rsidRPr="00993251" w:rsidRDefault="00993251" w:rsidP="00993251">
      <w:pPr>
        <w:jc w:val="left"/>
      </w:pPr>
    </w:p>
    <w:p w14:paraId="385776D2" w14:textId="77777777" w:rsidR="00993251" w:rsidRPr="00993251" w:rsidRDefault="00993251" w:rsidP="00993251">
      <w:pPr>
        <w:jc w:val="left"/>
      </w:pPr>
    </w:p>
    <w:p w14:paraId="0E761BFA" w14:textId="77777777" w:rsidR="00993251" w:rsidRPr="00993251" w:rsidRDefault="00993251" w:rsidP="00993251">
      <w:pPr>
        <w:jc w:val="center"/>
      </w:pPr>
      <w:r w:rsidRPr="00993251">
        <w:rPr>
          <w:b/>
        </w:rPr>
        <w:t>表</w:t>
      </w:r>
      <w:r w:rsidR="009B377A">
        <w:rPr>
          <w:rFonts w:hint="eastAsia"/>
          <w:b/>
        </w:rPr>
        <w:t>3.7</w:t>
      </w:r>
      <w:r w:rsidRPr="00993251">
        <w:rPr>
          <w:rFonts w:hint="eastAsia"/>
          <w:b/>
        </w:rPr>
        <w:t xml:space="preserve"> </w:t>
      </w:r>
      <w:r w:rsidRPr="00993251">
        <w:rPr>
          <w:rFonts w:hint="eastAsia"/>
          <w:b/>
        </w:rPr>
        <w:t>“退出”用例</w:t>
      </w:r>
    </w:p>
    <w:tbl>
      <w:tblPr>
        <w:tblStyle w:val="271"/>
        <w:tblW w:w="8296" w:type="dxa"/>
        <w:tblLayout w:type="fixed"/>
        <w:tblLook w:val="04A0" w:firstRow="1" w:lastRow="0" w:firstColumn="1" w:lastColumn="0" w:noHBand="0" w:noVBand="1"/>
      </w:tblPr>
      <w:tblGrid>
        <w:gridCol w:w="1413"/>
        <w:gridCol w:w="2735"/>
        <w:gridCol w:w="1234"/>
        <w:gridCol w:w="2914"/>
      </w:tblGrid>
      <w:tr w:rsidR="00993251" w:rsidRPr="00993251" w14:paraId="101871BA" w14:textId="77777777" w:rsidTr="00CA6615">
        <w:tc>
          <w:tcPr>
            <w:tcW w:w="1413" w:type="dxa"/>
          </w:tcPr>
          <w:p w14:paraId="641BF672"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编号</w:t>
            </w:r>
          </w:p>
        </w:tc>
        <w:tc>
          <w:tcPr>
            <w:tcW w:w="2735" w:type="dxa"/>
          </w:tcPr>
          <w:p w14:paraId="1FCA6F33"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10</w:t>
            </w:r>
            <w:r w:rsidRPr="00993251">
              <w:rPr>
                <w:rFonts w:ascii="Calibri" w:eastAsia="宋体" w:hAnsi="Calibri" w:cs="Times New Roman" w:hint="eastAsia"/>
                <w:noProof w:val="0"/>
              </w:rPr>
              <w:t>7</w:t>
            </w:r>
          </w:p>
        </w:tc>
        <w:tc>
          <w:tcPr>
            <w:tcW w:w="1234" w:type="dxa"/>
          </w:tcPr>
          <w:p w14:paraId="3418ADB4"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用例名称</w:t>
            </w:r>
          </w:p>
        </w:tc>
        <w:tc>
          <w:tcPr>
            <w:tcW w:w="2914" w:type="dxa"/>
          </w:tcPr>
          <w:p w14:paraId="31CC9261"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退出</w:t>
            </w:r>
          </w:p>
        </w:tc>
      </w:tr>
      <w:tr w:rsidR="00993251" w:rsidRPr="00993251" w14:paraId="74759475" w14:textId="77777777" w:rsidTr="00CA6615">
        <w:tc>
          <w:tcPr>
            <w:tcW w:w="1413" w:type="dxa"/>
          </w:tcPr>
          <w:p w14:paraId="14CFA1EC"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使用人员</w:t>
            </w:r>
          </w:p>
        </w:tc>
        <w:tc>
          <w:tcPr>
            <w:tcW w:w="2735" w:type="dxa"/>
            <w:tcBorders>
              <w:bottom w:val="single" w:sz="4" w:space="0" w:color="auto"/>
            </w:tcBorders>
          </w:tcPr>
          <w:p w14:paraId="7C839ACB"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正式用户</w:t>
            </w:r>
          </w:p>
        </w:tc>
        <w:tc>
          <w:tcPr>
            <w:tcW w:w="1234" w:type="dxa"/>
          </w:tcPr>
          <w:p w14:paraId="5FD66990"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扩展点</w:t>
            </w:r>
          </w:p>
        </w:tc>
        <w:tc>
          <w:tcPr>
            <w:tcW w:w="2914" w:type="dxa"/>
            <w:tcBorders>
              <w:bottom w:val="single" w:sz="4" w:space="0" w:color="auto"/>
            </w:tcBorders>
          </w:tcPr>
          <w:p w14:paraId="3F9C910E" w14:textId="77777777" w:rsidR="00993251" w:rsidRPr="00993251" w:rsidRDefault="00993251" w:rsidP="00993251">
            <w:pPr>
              <w:jc w:val="left"/>
              <w:rPr>
                <w:rFonts w:ascii="Calibri" w:eastAsia="宋体" w:hAnsi="Calibri" w:cs="Times New Roman"/>
                <w:noProof w:val="0"/>
                <w:szCs w:val="21"/>
              </w:rPr>
            </w:pPr>
            <w:r w:rsidRPr="00993251">
              <w:rPr>
                <w:rFonts w:ascii="Calibri" w:eastAsia="宋体" w:hAnsi="Calibri" w:cs="Times New Roman" w:hint="eastAsia"/>
                <w:noProof w:val="0"/>
                <w:szCs w:val="21"/>
              </w:rPr>
              <w:t>无</w:t>
            </w:r>
          </w:p>
        </w:tc>
      </w:tr>
      <w:tr w:rsidR="00993251" w:rsidRPr="00993251" w14:paraId="75287413" w14:textId="77777777" w:rsidTr="00CA6615">
        <w:tc>
          <w:tcPr>
            <w:tcW w:w="1413" w:type="dxa"/>
          </w:tcPr>
          <w:p w14:paraId="5DCD4C8E"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输入</w:t>
            </w:r>
          </w:p>
        </w:tc>
        <w:tc>
          <w:tcPr>
            <w:tcW w:w="6883" w:type="dxa"/>
            <w:gridSpan w:val="3"/>
          </w:tcPr>
          <w:p w14:paraId="27FECDC3"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退出</w:t>
            </w:r>
          </w:p>
        </w:tc>
      </w:tr>
      <w:tr w:rsidR="00993251" w:rsidRPr="00993251" w14:paraId="069E1600" w14:textId="77777777" w:rsidTr="00CA6615">
        <w:tc>
          <w:tcPr>
            <w:tcW w:w="1413" w:type="dxa"/>
          </w:tcPr>
          <w:p w14:paraId="2BF9EC9F"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系统响应</w:t>
            </w:r>
          </w:p>
        </w:tc>
        <w:tc>
          <w:tcPr>
            <w:tcW w:w="6883" w:type="dxa"/>
            <w:gridSpan w:val="3"/>
          </w:tcPr>
          <w:p w14:paraId="2DF76302"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用户登出</w:t>
            </w:r>
          </w:p>
        </w:tc>
      </w:tr>
      <w:tr w:rsidR="00993251" w:rsidRPr="00993251" w14:paraId="5BC472F4" w14:textId="77777777" w:rsidTr="00CA6615">
        <w:tc>
          <w:tcPr>
            <w:tcW w:w="1413" w:type="dxa"/>
          </w:tcPr>
          <w:p w14:paraId="79BEC268"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输出</w:t>
            </w:r>
          </w:p>
        </w:tc>
        <w:tc>
          <w:tcPr>
            <w:tcW w:w="6883" w:type="dxa"/>
            <w:gridSpan w:val="3"/>
          </w:tcPr>
          <w:p w14:paraId="263509C4"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登出成功</w:t>
            </w:r>
          </w:p>
        </w:tc>
      </w:tr>
      <w:tr w:rsidR="00993251" w:rsidRPr="00993251" w14:paraId="3A300B09" w14:textId="77777777" w:rsidTr="00CA6615">
        <w:tc>
          <w:tcPr>
            <w:tcW w:w="1413" w:type="dxa"/>
          </w:tcPr>
          <w:p w14:paraId="1A7AD0D0"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前置条件</w:t>
            </w:r>
          </w:p>
        </w:tc>
        <w:tc>
          <w:tcPr>
            <w:tcW w:w="2735" w:type="dxa"/>
          </w:tcPr>
          <w:p w14:paraId="74A96AB1" w14:textId="77777777" w:rsidR="00993251" w:rsidRPr="00993251" w:rsidRDefault="00993251" w:rsidP="00993251">
            <w:pPr>
              <w:widowControl/>
              <w:jc w:val="left"/>
              <w:rPr>
                <w:rFonts w:ascii="Calibri" w:eastAsia="宋体" w:hAnsi="Calibri" w:cs="Times New Roman"/>
                <w:noProof w:val="0"/>
                <w:szCs w:val="21"/>
              </w:rPr>
            </w:pPr>
            <w:r w:rsidRPr="00993251">
              <w:rPr>
                <w:rFonts w:ascii="Calibri" w:eastAsia="宋体" w:hAnsi="Calibri" w:cs="Times New Roman" w:hint="eastAsia"/>
                <w:noProof w:val="0"/>
                <w:szCs w:val="21"/>
              </w:rPr>
              <w:t>用户进入</w:t>
            </w:r>
            <w:r w:rsidRPr="00993251">
              <w:rPr>
                <w:rFonts w:ascii="Calibri" w:eastAsia="宋体" w:hAnsi="Calibri" w:cs="Times New Roman" w:hint="eastAsia"/>
                <w:noProof w:val="0"/>
                <w:szCs w:val="21"/>
              </w:rPr>
              <w:t>A</w:t>
            </w:r>
            <w:r w:rsidRPr="00993251">
              <w:rPr>
                <w:rFonts w:ascii="Calibri" w:eastAsia="宋体" w:hAnsi="Calibri" w:cs="Times New Roman"/>
                <w:noProof w:val="0"/>
                <w:szCs w:val="21"/>
              </w:rPr>
              <w:t>PP</w:t>
            </w:r>
          </w:p>
        </w:tc>
        <w:tc>
          <w:tcPr>
            <w:tcW w:w="1234" w:type="dxa"/>
          </w:tcPr>
          <w:p w14:paraId="226EEBCF"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后置条件</w:t>
            </w:r>
          </w:p>
        </w:tc>
        <w:tc>
          <w:tcPr>
            <w:tcW w:w="2914" w:type="dxa"/>
          </w:tcPr>
          <w:p w14:paraId="14592012" w14:textId="77777777" w:rsidR="00993251" w:rsidRPr="00993251" w:rsidRDefault="00993251" w:rsidP="00993251">
            <w:pPr>
              <w:widowControl/>
              <w:jc w:val="left"/>
              <w:rPr>
                <w:rFonts w:ascii="Calibri" w:eastAsia="宋体" w:hAnsi="Calibri" w:cs="Times New Roman"/>
                <w:noProof w:val="0"/>
                <w:szCs w:val="21"/>
              </w:rPr>
            </w:pPr>
            <w:r w:rsidRPr="00993251">
              <w:rPr>
                <w:rFonts w:ascii="Calibri" w:eastAsia="宋体" w:hAnsi="Calibri" w:cs="Times New Roman" w:hint="eastAsia"/>
                <w:noProof w:val="0"/>
                <w:szCs w:val="21"/>
              </w:rPr>
              <w:t>无</w:t>
            </w:r>
          </w:p>
        </w:tc>
      </w:tr>
      <w:tr w:rsidR="00993251" w:rsidRPr="00993251" w14:paraId="528D31AF" w14:textId="77777777" w:rsidTr="00CA6615">
        <w:tc>
          <w:tcPr>
            <w:tcW w:w="1413" w:type="dxa"/>
          </w:tcPr>
          <w:p w14:paraId="60243075"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活动步骤</w:t>
            </w:r>
          </w:p>
        </w:tc>
        <w:tc>
          <w:tcPr>
            <w:tcW w:w="6883" w:type="dxa"/>
            <w:gridSpan w:val="3"/>
          </w:tcPr>
          <w:p w14:paraId="6763F0B0" w14:textId="77777777" w:rsidR="00993251" w:rsidRPr="00993251" w:rsidRDefault="00993251" w:rsidP="00092D55">
            <w:pPr>
              <w:widowControl/>
              <w:numPr>
                <w:ilvl w:val="0"/>
                <w:numId w:val="18"/>
              </w:numPr>
              <w:spacing w:line="360" w:lineRule="auto"/>
              <w:jc w:val="left"/>
              <w:rPr>
                <w:rFonts w:ascii="Calibri" w:eastAsia="宋体" w:hAnsi="Calibri" w:cs="Times New Roman"/>
                <w:noProof w:val="0"/>
                <w:szCs w:val="21"/>
              </w:rPr>
            </w:pPr>
            <w:r w:rsidRPr="00993251">
              <w:rPr>
                <w:rFonts w:ascii="Calibri" w:eastAsia="宋体" w:hAnsi="Calibri" w:cs="Times New Roman" w:hint="eastAsia"/>
                <w:noProof w:val="0"/>
                <w:szCs w:val="21"/>
              </w:rPr>
              <w:t>用户点击退出按钮</w:t>
            </w:r>
          </w:p>
          <w:p w14:paraId="00157745" w14:textId="77777777" w:rsidR="00993251" w:rsidRPr="00993251" w:rsidRDefault="00993251" w:rsidP="00092D55">
            <w:pPr>
              <w:widowControl/>
              <w:numPr>
                <w:ilvl w:val="0"/>
                <w:numId w:val="18"/>
              </w:numPr>
              <w:spacing w:line="360" w:lineRule="auto"/>
              <w:jc w:val="left"/>
              <w:rPr>
                <w:rFonts w:ascii="Calibri" w:eastAsia="宋体" w:hAnsi="Calibri" w:cs="Times New Roman"/>
                <w:noProof w:val="0"/>
                <w:szCs w:val="21"/>
              </w:rPr>
            </w:pPr>
            <w:r w:rsidRPr="00993251">
              <w:rPr>
                <w:rFonts w:ascii="Calibri" w:eastAsia="宋体" w:hAnsi="Calibri" w:cs="Times New Roman" w:hint="eastAsia"/>
                <w:noProof w:val="0"/>
                <w:szCs w:val="21"/>
              </w:rPr>
              <w:t>系统登出用户</w:t>
            </w:r>
          </w:p>
        </w:tc>
      </w:tr>
      <w:tr w:rsidR="00993251" w:rsidRPr="00993251" w14:paraId="3EE1520C" w14:textId="77777777" w:rsidTr="00CA6615">
        <w:tc>
          <w:tcPr>
            <w:tcW w:w="1413" w:type="dxa"/>
          </w:tcPr>
          <w:p w14:paraId="0DB7F972"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异常处理</w:t>
            </w:r>
          </w:p>
        </w:tc>
        <w:tc>
          <w:tcPr>
            <w:tcW w:w="6883" w:type="dxa"/>
            <w:gridSpan w:val="3"/>
          </w:tcPr>
          <w:p w14:paraId="65E9369F" w14:textId="77777777" w:rsidR="00993251" w:rsidRPr="00993251" w:rsidRDefault="009B377A" w:rsidP="009B377A">
            <w:pPr>
              <w:widowControl/>
              <w:spacing w:line="360" w:lineRule="auto"/>
              <w:jc w:val="left"/>
              <w:rPr>
                <w:rFonts w:ascii="Calibri" w:eastAsia="宋体" w:hAnsi="Calibri" w:cs="Times New Roman"/>
                <w:noProof w:val="0"/>
              </w:rPr>
            </w:pPr>
            <w:r>
              <w:rPr>
                <w:rFonts w:ascii="Calibri" w:eastAsia="宋体" w:hAnsi="Calibri" w:cs="Times New Roman" w:hint="eastAsia"/>
                <w:noProof w:val="0"/>
                <w:szCs w:val="21"/>
              </w:rPr>
              <w:t>1.</w:t>
            </w:r>
            <w:r>
              <w:rPr>
                <w:rFonts w:ascii="Calibri" w:eastAsia="宋体" w:hAnsi="Calibri" w:cs="Times New Roman"/>
                <w:noProof w:val="0"/>
                <w:szCs w:val="21"/>
              </w:rPr>
              <w:t xml:space="preserve">  </w:t>
            </w:r>
            <w:r w:rsidR="00993251" w:rsidRPr="00993251">
              <w:rPr>
                <w:rFonts w:ascii="Calibri" w:eastAsia="宋体" w:hAnsi="Calibri" w:cs="Times New Roman" w:hint="eastAsia"/>
                <w:noProof w:val="0"/>
                <w:szCs w:val="21"/>
              </w:rPr>
              <w:t>系统异常，无法进行操作时（如</w:t>
            </w:r>
            <w:r w:rsidR="00993251" w:rsidRPr="00993251">
              <w:rPr>
                <w:rFonts w:ascii="Calibri" w:eastAsia="宋体" w:hAnsi="Calibri" w:cs="Times New Roman" w:hint="eastAsia"/>
                <w:noProof w:val="0"/>
                <w:szCs w:val="21"/>
              </w:rPr>
              <w:t>A</w:t>
            </w:r>
            <w:r w:rsidR="00993251" w:rsidRPr="00993251">
              <w:rPr>
                <w:rFonts w:ascii="Calibri" w:eastAsia="宋体" w:hAnsi="Calibri" w:cs="Times New Roman"/>
                <w:noProof w:val="0"/>
                <w:szCs w:val="21"/>
              </w:rPr>
              <w:t>PP</w:t>
            </w:r>
            <w:r w:rsidR="00993251" w:rsidRPr="00993251">
              <w:rPr>
                <w:rFonts w:ascii="Calibri" w:eastAsia="宋体" w:hAnsi="Calibri" w:cs="Times New Roman"/>
                <w:noProof w:val="0"/>
                <w:szCs w:val="21"/>
              </w:rPr>
              <w:t>崩溃</w:t>
            </w:r>
            <w:r w:rsidR="00993251" w:rsidRPr="00993251">
              <w:rPr>
                <w:rFonts w:ascii="Calibri" w:eastAsia="宋体" w:hAnsi="Calibri" w:cs="Times New Roman" w:hint="eastAsia"/>
                <w:noProof w:val="0"/>
                <w:szCs w:val="21"/>
              </w:rPr>
              <w:t>等），给出相应提示信息。</w:t>
            </w:r>
          </w:p>
        </w:tc>
      </w:tr>
    </w:tbl>
    <w:p w14:paraId="6515597E" w14:textId="77777777" w:rsidR="00993251" w:rsidRPr="00993251" w:rsidRDefault="00993251" w:rsidP="00993251">
      <w:pPr>
        <w:ind w:left="844"/>
        <w:jc w:val="left"/>
      </w:pPr>
    </w:p>
    <w:p w14:paraId="7F172D62" w14:textId="77777777" w:rsidR="00993251" w:rsidRPr="00993251" w:rsidRDefault="00993251" w:rsidP="00993251">
      <w:pPr>
        <w:jc w:val="left"/>
        <w:rPr>
          <w:b/>
        </w:rPr>
      </w:pPr>
      <w:r>
        <w:rPr>
          <w:rFonts w:hint="eastAsia"/>
        </w:rPr>
        <w:t>2)</w:t>
      </w:r>
      <w:r>
        <w:rPr>
          <w:rFonts w:hint="eastAsia"/>
        </w:rPr>
        <w:tab/>
      </w:r>
      <w:r w:rsidRPr="00993251">
        <w:rPr>
          <w:b/>
        </w:rPr>
        <w:t>运动</w:t>
      </w:r>
    </w:p>
    <w:p w14:paraId="3734F70C" w14:textId="77777777" w:rsidR="00993251" w:rsidRDefault="00993251" w:rsidP="00993251">
      <w:pPr>
        <w:pStyle w:val="aa"/>
        <w:ind w:left="844" w:firstLineChars="0" w:firstLine="0"/>
        <w:jc w:val="center"/>
        <w:rPr>
          <w:b/>
        </w:rPr>
      </w:pPr>
      <w:r w:rsidRPr="00197298">
        <w:rPr>
          <w:b/>
        </w:rPr>
        <w:drawing>
          <wp:inline distT="0" distB="0" distL="0" distR="0" wp14:anchorId="60530CFF" wp14:editId="6D267E62">
            <wp:extent cx="3966210" cy="38989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6210" cy="3898900"/>
                    </a:xfrm>
                    <a:prstGeom prst="rect">
                      <a:avLst/>
                    </a:prstGeom>
                    <a:noFill/>
                    <a:ln>
                      <a:noFill/>
                    </a:ln>
                  </pic:spPr>
                </pic:pic>
              </a:graphicData>
            </a:graphic>
          </wp:inline>
        </w:drawing>
      </w:r>
    </w:p>
    <w:p w14:paraId="05F65750" w14:textId="77777777" w:rsidR="00993251" w:rsidRDefault="00993251" w:rsidP="00993251">
      <w:pPr>
        <w:jc w:val="center"/>
        <w:rPr>
          <w:b/>
        </w:rPr>
      </w:pPr>
      <w:r w:rsidRPr="00BC24D4">
        <w:rPr>
          <w:b/>
        </w:rPr>
        <w:t>图</w:t>
      </w:r>
      <w:r>
        <w:rPr>
          <w:rFonts w:hint="eastAsia"/>
          <w:b/>
        </w:rPr>
        <w:t>4</w:t>
      </w:r>
      <w:r w:rsidRPr="00BC24D4">
        <w:rPr>
          <w:rFonts w:hint="eastAsia"/>
          <w:b/>
        </w:rPr>
        <w:t xml:space="preserve"> </w:t>
      </w:r>
      <w:r>
        <w:rPr>
          <w:rFonts w:hint="eastAsia"/>
          <w:b/>
        </w:rPr>
        <w:t>“运动”模块的用例图</w:t>
      </w:r>
    </w:p>
    <w:p w14:paraId="56804445" w14:textId="77777777" w:rsidR="009B377A" w:rsidRDefault="009B377A" w:rsidP="009B377A">
      <w:pPr>
        <w:jc w:val="left"/>
      </w:pPr>
      <w:r>
        <w:rPr>
          <w:b/>
        </w:rPr>
        <w:tab/>
      </w:r>
      <w:r>
        <w:t>对用例的说明如表</w:t>
      </w:r>
      <w:r>
        <w:rPr>
          <w:rFonts w:hint="eastAsia"/>
        </w:rPr>
        <w:t>4.1-</w:t>
      </w:r>
      <w:r>
        <w:rPr>
          <w:rFonts w:hint="eastAsia"/>
        </w:rPr>
        <w:t>表</w:t>
      </w:r>
      <w:r>
        <w:t>4.5</w:t>
      </w:r>
      <w:r>
        <w:t>所示</w:t>
      </w:r>
      <w:r>
        <w:rPr>
          <w:rFonts w:hint="eastAsia"/>
        </w:rPr>
        <w:t>。</w:t>
      </w:r>
    </w:p>
    <w:p w14:paraId="11C7EB5A" w14:textId="77777777" w:rsidR="009B377A" w:rsidRPr="00993251" w:rsidRDefault="009B377A" w:rsidP="009B377A">
      <w:pPr>
        <w:jc w:val="center"/>
      </w:pPr>
      <w:r w:rsidRPr="00993251">
        <w:rPr>
          <w:b/>
        </w:rPr>
        <w:t>表</w:t>
      </w:r>
      <w:r>
        <w:rPr>
          <w:rFonts w:hint="eastAsia"/>
          <w:b/>
        </w:rPr>
        <w:t>4.1</w:t>
      </w:r>
      <w:r w:rsidRPr="00993251">
        <w:rPr>
          <w:rFonts w:hint="eastAsia"/>
          <w:b/>
        </w:rPr>
        <w:t xml:space="preserve"> </w:t>
      </w:r>
      <w:r w:rsidRPr="00993251">
        <w:rPr>
          <w:rFonts w:hint="eastAsia"/>
          <w:b/>
        </w:rPr>
        <w:t>“选择运动模式”用例</w:t>
      </w:r>
    </w:p>
    <w:tbl>
      <w:tblPr>
        <w:tblStyle w:val="271"/>
        <w:tblW w:w="8296" w:type="dxa"/>
        <w:tblLayout w:type="fixed"/>
        <w:tblLook w:val="04A0" w:firstRow="1" w:lastRow="0" w:firstColumn="1" w:lastColumn="0" w:noHBand="0" w:noVBand="1"/>
      </w:tblPr>
      <w:tblGrid>
        <w:gridCol w:w="1413"/>
        <w:gridCol w:w="2735"/>
        <w:gridCol w:w="1234"/>
        <w:gridCol w:w="2914"/>
      </w:tblGrid>
      <w:tr w:rsidR="009B377A" w:rsidRPr="00993251" w14:paraId="6F8FB9BD" w14:textId="77777777" w:rsidTr="00CA6615">
        <w:tc>
          <w:tcPr>
            <w:tcW w:w="1413" w:type="dxa"/>
          </w:tcPr>
          <w:p w14:paraId="3D9C9ED5" w14:textId="77777777" w:rsidR="009B377A" w:rsidRPr="00993251" w:rsidRDefault="009B377A" w:rsidP="00CA6615">
            <w:pPr>
              <w:jc w:val="left"/>
              <w:rPr>
                <w:rFonts w:ascii="Calibri" w:eastAsia="宋体" w:hAnsi="Calibri" w:cs="Times New Roman"/>
                <w:noProof w:val="0"/>
              </w:rPr>
            </w:pPr>
            <w:r w:rsidRPr="00993251">
              <w:rPr>
                <w:rFonts w:ascii="Calibri" w:eastAsia="宋体" w:hAnsi="Calibri" w:cs="Times New Roman"/>
                <w:noProof w:val="0"/>
              </w:rPr>
              <w:t>编号</w:t>
            </w:r>
          </w:p>
        </w:tc>
        <w:tc>
          <w:tcPr>
            <w:tcW w:w="2735" w:type="dxa"/>
          </w:tcPr>
          <w:p w14:paraId="3C8621A1" w14:textId="77777777" w:rsidR="009B377A" w:rsidRPr="00993251" w:rsidRDefault="009B377A" w:rsidP="00CA6615">
            <w:pPr>
              <w:jc w:val="left"/>
              <w:rPr>
                <w:rFonts w:ascii="Calibri" w:eastAsia="宋体" w:hAnsi="Calibri" w:cs="Times New Roman"/>
                <w:noProof w:val="0"/>
              </w:rPr>
            </w:pPr>
            <w:r w:rsidRPr="00993251">
              <w:rPr>
                <w:rFonts w:ascii="Calibri" w:eastAsia="宋体" w:hAnsi="Calibri" w:cs="Times New Roman"/>
                <w:noProof w:val="0"/>
              </w:rPr>
              <w:t>201</w:t>
            </w:r>
          </w:p>
        </w:tc>
        <w:tc>
          <w:tcPr>
            <w:tcW w:w="1234" w:type="dxa"/>
          </w:tcPr>
          <w:p w14:paraId="00C4E593" w14:textId="77777777" w:rsidR="009B377A" w:rsidRPr="00993251" w:rsidRDefault="009B377A" w:rsidP="00CA6615">
            <w:pPr>
              <w:jc w:val="left"/>
              <w:rPr>
                <w:rFonts w:ascii="Calibri" w:eastAsia="宋体" w:hAnsi="Calibri" w:cs="Times New Roman"/>
                <w:noProof w:val="0"/>
              </w:rPr>
            </w:pPr>
            <w:r w:rsidRPr="00993251">
              <w:rPr>
                <w:rFonts w:ascii="Calibri" w:eastAsia="宋体" w:hAnsi="Calibri" w:cs="Times New Roman"/>
                <w:noProof w:val="0"/>
              </w:rPr>
              <w:t>用例名称</w:t>
            </w:r>
          </w:p>
        </w:tc>
        <w:tc>
          <w:tcPr>
            <w:tcW w:w="2914" w:type="dxa"/>
          </w:tcPr>
          <w:p w14:paraId="1CA7E1D7" w14:textId="77777777" w:rsidR="009B377A" w:rsidRPr="00993251" w:rsidRDefault="009B377A" w:rsidP="00CA6615">
            <w:pPr>
              <w:jc w:val="left"/>
              <w:rPr>
                <w:rFonts w:ascii="Calibri" w:eastAsia="宋体" w:hAnsi="Calibri" w:cs="Times New Roman"/>
                <w:noProof w:val="0"/>
              </w:rPr>
            </w:pPr>
            <w:r w:rsidRPr="00993251">
              <w:rPr>
                <w:rFonts w:ascii="Calibri" w:eastAsia="宋体" w:hAnsi="Calibri" w:cs="Times New Roman" w:hint="eastAsia"/>
                <w:noProof w:val="0"/>
                <w:szCs w:val="21"/>
              </w:rPr>
              <w:t>选择运动模式</w:t>
            </w:r>
          </w:p>
        </w:tc>
      </w:tr>
      <w:tr w:rsidR="009B377A" w:rsidRPr="00993251" w14:paraId="7F9251DA" w14:textId="77777777" w:rsidTr="00CA6615">
        <w:tc>
          <w:tcPr>
            <w:tcW w:w="1413" w:type="dxa"/>
          </w:tcPr>
          <w:p w14:paraId="77D57BAF" w14:textId="77777777" w:rsidR="009B377A" w:rsidRPr="00993251" w:rsidRDefault="009B377A" w:rsidP="00CA6615">
            <w:pPr>
              <w:jc w:val="left"/>
              <w:rPr>
                <w:rFonts w:ascii="Calibri" w:eastAsia="宋体" w:hAnsi="Calibri" w:cs="Times New Roman"/>
                <w:noProof w:val="0"/>
              </w:rPr>
            </w:pPr>
            <w:r w:rsidRPr="00993251">
              <w:rPr>
                <w:rFonts w:ascii="Calibri" w:eastAsia="宋体" w:hAnsi="Calibri" w:cs="Times New Roman"/>
                <w:noProof w:val="0"/>
              </w:rPr>
              <w:t>使用人员</w:t>
            </w:r>
          </w:p>
        </w:tc>
        <w:tc>
          <w:tcPr>
            <w:tcW w:w="2735" w:type="dxa"/>
            <w:tcBorders>
              <w:bottom w:val="single" w:sz="4" w:space="0" w:color="auto"/>
            </w:tcBorders>
          </w:tcPr>
          <w:p w14:paraId="53F6E015" w14:textId="77777777" w:rsidR="009B377A" w:rsidRPr="00993251" w:rsidRDefault="009B377A" w:rsidP="00CA6615">
            <w:pPr>
              <w:jc w:val="left"/>
              <w:rPr>
                <w:rFonts w:ascii="Calibri" w:eastAsia="宋体" w:hAnsi="Calibri" w:cs="Times New Roman"/>
                <w:noProof w:val="0"/>
              </w:rPr>
            </w:pPr>
            <w:r w:rsidRPr="00993251">
              <w:rPr>
                <w:rFonts w:ascii="Calibri" w:eastAsia="宋体" w:hAnsi="Calibri" w:cs="Times New Roman" w:hint="eastAsia"/>
                <w:noProof w:val="0"/>
                <w:szCs w:val="21"/>
              </w:rPr>
              <w:t>正式用户</w:t>
            </w:r>
          </w:p>
        </w:tc>
        <w:tc>
          <w:tcPr>
            <w:tcW w:w="1234" w:type="dxa"/>
          </w:tcPr>
          <w:p w14:paraId="40FF7B0B" w14:textId="77777777" w:rsidR="009B377A" w:rsidRPr="00993251" w:rsidRDefault="009B377A" w:rsidP="00CA6615">
            <w:pPr>
              <w:jc w:val="left"/>
              <w:rPr>
                <w:rFonts w:ascii="Calibri" w:eastAsia="宋体" w:hAnsi="Calibri" w:cs="Times New Roman"/>
                <w:noProof w:val="0"/>
              </w:rPr>
            </w:pPr>
            <w:r w:rsidRPr="00993251">
              <w:rPr>
                <w:rFonts w:ascii="Calibri" w:eastAsia="宋体" w:hAnsi="Calibri" w:cs="Times New Roman"/>
                <w:noProof w:val="0"/>
              </w:rPr>
              <w:t>扩展点</w:t>
            </w:r>
          </w:p>
        </w:tc>
        <w:tc>
          <w:tcPr>
            <w:tcW w:w="2914" w:type="dxa"/>
            <w:tcBorders>
              <w:bottom w:val="single" w:sz="4" w:space="0" w:color="auto"/>
            </w:tcBorders>
          </w:tcPr>
          <w:p w14:paraId="242020AD" w14:textId="77777777" w:rsidR="009B377A" w:rsidRPr="00993251" w:rsidRDefault="009B377A" w:rsidP="00CA6615">
            <w:pPr>
              <w:jc w:val="left"/>
              <w:rPr>
                <w:rFonts w:ascii="Calibri" w:eastAsia="宋体" w:hAnsi="Calibri" w:cs="Times New Roman"/>
                <w:noProof w:val="0"/>
                <w:szCs w:val="21"/>
              </w:rPr>
            </w:pPr>
            <w:r w:rsidRPr="00993251">
              <w:rPr>
                <w:rFonts w:ascii="Calibri" w:eastAsia="宋体" w:hAnsi="Calibri" w:cs="Times New Roman" w:hint="eastAsia"/>
                <w:noProof w:val="0"/>
                <w:szCs w:val="21"/>
              </w:rPr>
              <w:t>无</w:t>
            </w:r>
          </w:p>
        </w:tc>
      </w:tr>
      <w:tr w:rsidR="009B377A" w:rsidRPr="00993251" w14:paraId="0273A4AC" w14:textId="77777777" w:rsidTr="00CA6615">
        <w:tc>
          <w:tcPr>
            <w:tcW w:w="1413" w:type="dxa"/>
          </w:tcPr>
          <w:p w14:paraId="2B5B2390" w14:textId="77777777" w:rsidR="009B377A" w:rsidRPr="00993251" w:rsidRDefault="009B377A" w:rsidP="00CA6615">
            <w:pPr>
              <w:jc w:val="left"/>
              <w:rPr>
                <w:rFonts w:ascii="Calibri" w:eastAsia="宋体" w:hAnsi="Calibri" w:cs="Times New Roman"/>
                <w:noProof w:val="0"/>
              </w:rPr>
            </w:pPr>
            <w:r w:rsidRPr="00993251">
              <w:rPr>
                <w:rFonts w:ascii="Calibri" w:eastAsia="宋体" w:hAnsi="Calibri" w:cs="Times New Roman" w:hint="eastAsia"/>
                <w:noProof w:val="0"/>
              </w:rPr>
              <w:t>输入</w:t>
            </w:r>
          </w:p>
        </w:tc>
        <w:tc>
          <w:tcPr>
            <w:tcW w:w="6883" w:type="dxa"/>
            <w:gridSpan w:val="3"/>
          </w:tcPr>
          <w:p w14:paraId="62701F75" w14:textId="77777777" w:rsidR="009B377A" w:rsidRPr="00993251" w:rsidRDefault="009B377A" w:rsidP="00CA6615">
            <w:pPr>
              <w:jc w:val="left"/>
              <w:rPr>
                <w:rFonts w:ascii="Calibri" w:eastAsia="宋体" w:hAnsi="Calibri" w:cs="Times New Roman"/>
                <w:noProof w:val="0"/>
              </w:rPr>
            </w:pPr>
            <w:r w:rsidRPr="00993251">
              <w:rPr>
                <w:rFonts w:ascii="Calibri" w:eastAsia="宋体" w:hAnsi="Calibri" w:cs="Times New Roman" w:hint="eastAsia"/>
                <w:noProof w:val="0"/>
                <w:szCs w:val="21"/>
              </w:rPr>
              <w:t>选择运动模式</w:t>
            </w:r>
          </w:p>
        </w:tc>
      </w:tr>
      <w:tr w:rsidR="009B377A" w:rsidRPr="00993251" w14:paraId="05757B80" w14:textId="77777777" w:rsidTr="00CA6615">
        <w:tc>
          <w:tcPr>
            <w:tcW w:w="1413" w:type="dxa"/>
          </w:tcPr>
          <w:p w14:paraId="298113CE" w14:textId="77777777" w:rsidR="009B377A" w:rsidRPr="00993251" w:rsidRDefault="009B377A" w:rsidP="00CA6615">
            <w:pPr>
              <w:jc w:val="left"/>
              <w:rPr>
                <w:rFonts w:ascii="Calibri" w:eastAsia="宋体" w:hAnsi="Calibri" w:cs="Times New Roman"/>
                <w:noProof w:val="0"/>
              </w:rPr>
            </w:pPr>
            <w:r w:rsidRPr="00993251">
              <w:rPr>
                <w:rFonts w:ascii="Calibri" w:eastAsia="宋体" w:hAnsi="Calibri" w:cs="Times New Roman" w:hint="eastAsia"/>
                <w:noProof w:val="0"/>
              </w:rPr>
              <w:t>系统响应</w:t>
            </w:r>
          </w:p>
        </w:tc>
        <w:tc>
          <w:tcPr>
            <w:tcW w:w="6883" w:type="dxa"/>
            <w:gridSpan w:val="3"/>
          </w:tcPr>
          <w:p w14:paraId="57E19DF4" w14:textId="77777777" w:rsidR="009B377A" w:rsidRPr="00993251" w:rsidRDefault="009B377A" w:rsidP="00CA6615">
            <w:pPr>
              <w:jc w:val="left"/>
              <w:rPr>
                <w:rFonts w:ascii="Calibri" w:eastAsia="宋体" w:hAnsi="Calibri" w:cs="Times New Roman"/>
                <w:noProof w:val="0"/>
              </w:rPr>
            </w:pPr>
            <w:r w:rsidRPr="00993251">
              <w:rPr>
                <w:rFonts w:ascii="Calibri" w:eastAsia="宋体" w:hAnsi="Calibri" w:cs="Times New Roman" w:hint="eastAsia"/>
                <w:noProof w:val="0"/>
                <w:szCs w:val="21"/>
              </w:rPr>
              <w:t>系统调节到用户选定的模式中</w:t>
            </w:r>
          </w:p>
        </w:tc>
      </w:tr>
      <w:tr w:rsidR="009B377A" w:rsidRPr="00993251" w14:paraId="06F71AB4" w14:textId="77777777" w:rsidTr="00CA6615">
        <w:tc>
          <w:tcPr>
            <w:tcW w:w="1413" w:type="dxa"/>
          </w:tcPr>
          <w:p w14:paraId="070F9985" w14:textId="77777777" w:rsidR="009B377A" w:rsidRPr="00993251" w:rsidRDefault="009B377A" w:rsidP="00CA6615">
            <w:pPr>
              <w:jc w:val="left"/>
              <w:rPr>
                <w:rFonts w:ascii="Calibri" w:eastAsia="宋体" w:hAnsi="Calibri" w:cs="Times New Roman"/>
                <w:noProof w:val="0"/>
              </w:rPr>
            </w:pPr>
            <w:r w:rsidRPr="00993251">
              <w:rPr>
                <w:rFonts w:ascii="Calibri" w:eastAsia="宋体" w:hAnsi="Calibri" w:cs="Times New Roman" w:hint="eastAsia"/>
                <w:noProof w:val="0"/>
              </w:rPr>
              <w:t>输出</w:t>
            </w:r>
          </w:p>
        </w:tc>
        <w:tc>
          <w:tcPr>
            <w:tcW w:w="6883" w:type="dxa"/>
            <w:gridSpan w:val="3"/>
          </w:tcPr>
          <w:p w14:paraId="7C8149BF" w14:textId="77777777" w:rsidR="009B377A" w:rsidRPr="00993251" w:rsidRDefault="009B377A" w:rsidP="00CA6615">
            <w:pPr>
              <w:jc w:val="left"/>
              <w:rPr>
                <w:rFonts w:ascii="Calibri" w:eastAsia="宋体" w:hAnsi="Calibri" w:cs="Times New Roman"/>
                <w:noProof w:val="0"/>
              </w:rPr>
            </w:pPr>
            <w:r w:rsidRPr="00993251">
              <w:rPr>
                <w:rFonts w:ascii="Calibri" w:eastAsia="宋体" w:hAnsi="Calibri" w:cs="Times New Roman" w:hint="eastAsia"/>
                <w:noProof w:val="0"/>
                <w:szCs w:val="21"/>
              </w:rPr>
              <w:t>用户选择的模式</w:t>
            </w:r>
          </w:p>
        </w:tc>
      </w:tr>
      <w:tr w:rsidR="009B377A" w:rsidRPr="00993251" w14:paraId="36901084" w14:textId="77777777" w:rsidTr="00CA6615">
        <w:tc>
          <w:tcPr>
            <w:tcW w:w="1413" w:type="dxa"/>
          </w:tcPr>
          <w:p w14:paraId="50C817AC" w14:textId="77777777" w:rsidR="009B377A" w:rsidRPr="00993251" w:rsidRDefault="009B377A" w:rsidP="00CA6615">
            <w:pPr>
              <w:jc w:val="left"/>
              <w:rPr>
                <w:rFonts w:ascii="Calibri" w:eastAsia="宋体" w:hAnsi="Calibri" w:cs="Times New Roman"/>
                <w:noProof w:val="0"/>
              </w:rPr>
            </w:pPr>
            <w:r w:rsidRPr="00993251">
              <w:rPr>
                <w:rFonts w:ascii="Calibri" w:eastAsia="宋体" w:hAnsi="Calibri" w:cs="Times New Roman" w:hint="eastAsia"/>
                <w:noProof w:val="0"/>
              </w:rPr>
              <w:t>前置条件</w:t>
            </w:r>
          </w:p>
        </w:tc>
        <w:tc>
          <w:tcPr>
            <w:tcW w:w="2735" w:type="dxa"/>
          </w:tcPr>
          <w:p w14:paraId="274108BD" w14:textId="77777777" w:rsidR="009B377A" w:rsidRPr="00993251" w:rsidRDefault="009B377A" w:rsidP="00CA6615">
            <w:pPr>
              <w:widowControl/>
              <w:jc w:val="left"/>
              <w:rPr>
                <w:rFonts w:ascii="Calibri" w:eastAsia="宋体" w:hAnsi="Calibri" w:cs="Times New Roman"/>
                <w:noProof w:val="0"/>
                <w:szCs w:val="21"/>
              </w:rPr>
            </w:pPr>
            <w:r w:rsidRPr="00993251">
              <w:rPr>
                <w:rFonts w:ascii="Calibri" w:eastAsia="宋体" w:hAnsi="Calibri" w:cs="Times New Roman" w:hint="eastAsia"/>
                <w:noProof w:val="0"/>
                <w:szCs w:val="21"/>
              </w:rPr>
              <w:t>用户进入</w:t>
            </w:r>
            <w:r w:rsidRPr="00993251">
              <w:rPr>
                <w:rFonts w:ascii="Calibri" w:eastAsia="宋体" w:hAnsi="Calibri" w:cs="Times New Roman" w:hint="eastAsia"/>
                <w:noProof w:val="0"/>
                <w:szCs w:val="21"/>
              </w:rPr>
              <w:t>A</w:t>
            </w:r>
            <w:r w:rsidRPr="00993251">
              <w:rPr>
                <w:rFonts w:ascii="Calibri" w:eastAsia="宋体" w:hAnsi="Calibri" w:cs="Times New Roman"/>
                <w:noProof w:val="0"/>
                <w:szCs w:val="21"/>
              </w:rPr>
              <w:t>PP</w:t>
            </w:r>
          </w:p>
        </w:tc>
        <w:tc>
          <w:tcPr>
            <w:tcW w:w="1234" w:type="dxa"/>
          </w:tcPr>
          <w:p w14:paraId="04F8F9AE" w14:textId="77777777" w:rsidR="009B377A" w:rsidRPr="00993251" w:rsidRDefault="009B377A" w:rsidP="00CA6615">
            <w:pPr>
              <w:jc w:val="left"/>
              <w:rPr>
                <w:rFonts w:ascii="Calibri" w:eastAsia="宋体" w:hAnsi="Calibri" w:cs="Times New Roman"/>
                <w:noProof w:val="0"/>
              </w:rPr>
            </w:pPr>
            <w:r w:rsidRPr="00993251">
              <w:rPr>
                <w:rFonts w:ascii="Calibri" w:eastAsia="宋体" w:hAnsi="Calibri" w:cs="Times New Roman" w:hint="eastAsia"/>
                <w:noProof w:val="0"/>
              </w:rPr>
              <w:t>后置条件</w:t>
            </w:r>
          </w:p>
        </w:tc>
        <w:tc>
          <w:tcPr>
            <w:tcW w:w="2914" w:type="dxa"/>
          </w:tcPr>
          <w:p w14:paraId="5E8F3278" w14:textId="77777777" w:rsidR="009B377A" w:rsidRPr="00993251" w:rsidRDefault="009B377A" w:rsidP="00CA6615">
            <w:pPr>
              <w:widowControl/>
              <w:jc w:val="left"/>
              <w:rPr>
                <w:rFonts w:ascii="Calibri" w:eastAsia="宋体" w:hAnsi="Calibri" w:cs="Times New Roman"/>
                <w:noProof w:val="0"/>
                <w:szCs w:val="21"/>
              </w:rPr>
            </w:pPr>
            <w:r w:rsidRPr="00993251">
              <w:rPr>
                <w:rFonts w:ascii="Calibri" w:eastAsia="宋体" w:hAnsi="Calibri" w:cs="Times New Roman" w:hint="eastAsia"/>
                <w:noProof w:val="0"/>
                <w:szCs w:val="21"/>
              </w:rPr>
              <w:t>用户选择运动模式</w:t>
            </w:r>
          </w:p>
        </w:tc>
      </w:tr>
      <w:tr w:rsidR="009B377A" w:rsidRPr="00993251" w14:paraId="67C6896F" w14:textId="77777777" w:rsidTr="00CA6615">
        <w:tc>
          <w:tcPr>
            <w:tcW w:w="1413" w:type="dxa"/>
          </w:tcPr>
          <w:p w14:paraId="4FD67982" w14:textId="77777777" w:rsidR="009B377A" w:rsidRPr="00993251" w:rsidRDefault="009B377A" w:rsidP="00CA6615">
            <w:pPr>
              <w:jc w:val="left"/>
              <w:rPr>
                <w:rFonts w:ascii="Calibri" w:eastAsia="宋体" w:hAnsi="Calibri" w:cs="Times New Roman"/>
                <w:noProof w:val="0"/>
              </w:rPr>
            </w:pPr>
            <w:r w:rsidRPr="00993251">
              <w:rPr>
                <w:rFonts w:ascii="Calibri" w:eastAsia="宋体" w:hAnsi="Calibri" w:cs="Times New Roman" w:hint="eastAsia"/>
                <w:noProof w:val="0"/>
              </w:rPr>
              <w:t>活动步骤</w:t>
            </w:r>
          </w:p>
        </w:tc>
        <w:tc>
          <w:tcPr>
            <w:tcW w:w="6883" w:type="dxa"/>
            <w:gridSpan w:val="3"/>
          </w:tcPr>
          <w:p w14:paraId="72005D18" w14:textId="77777777" w:rsidR="009B377A" w:rsidRPr="00993251" w:rsidRDefault="009B377A" w:rsidP="00092D55">
            <w:pPr>
              <w:widowControl/>
              <w:numPr>
                <w:ilvl w:val="0"/>
                <w:numId w:val="19"/>
              </w:numPr>
              <w:spacing w:line="360" w:lineRule="auto"/>
              <w:jc w:val="left"/>
              <w:rPr>
                <w:rFonts w:ascii="Calibri" w:eastAsia="宋体" w:hAnsi="Calibri" w:cs="Times New Roman"/>
                <w:noProof w:val="0"/>
                <w:szCs w:val="21"/>
              </w:rPr>
            </w:pPr>
            <w:r w:rsidRPr="00993251">
              <w:rPr>
                <w:rFonts w:ascii="Calibri" w:eastAsia="宋体" w:hAnsi="Calibri" w:cs="Times New Roman" w:hint="eastAsia"/>
                <w:noProof w:val="0"/>
                <w:szCs w:val="21"/>
              </w:rPr>
              <w:t>用户点击选择运动模式</w:t>
            </w:r>
          </w:p>
          <w:p w14:paraId="13005F00" w14:textId="77777777" w:rsidR="009B377A" w:rsidRPr="00993251" w:rsidRDefault="009B377A" w:rsidP="00092D55">
            <w:pPr>
              <w:widowControl/>
              <w:numPr>
                <w:ilvl w:val="0"/>
                <w:numId w:val="19"/>
              </w:numPr>
              <w:spacing w:line="360" w:lineRule="auto"/>
              <w:jc w:val="left"/>
              <w:rPr>
                <w:rFonts w:ascii="Calibri" w:eastAsia="宋体" w:hAnsi="Calibri" w:cs="Times New Roman"/>
                <w:noProof w:val="0"/>
                <w:szCs w:val="21"/>
              </w:rPr>
            </w:pPr>
            <w:r w:rsidRPr="00993251">
              <w:rPr>
                <w:rFonts w:ascii="Calibri" w:eastAsia="宋体" w:hAnsi="Calibri" w:cs="Times New Roman"/>
                <w:noProof w:val="0"/>
                <w:szCs w:val="21"/>
              </w:rPr>
              <w:t>系统根据用户选择的模式调节</w:t>
            </w:r>
            <w:r w:rsidRPr="00993251">
              <w:rPr>
                <w:rFonts w:ascii="Calibri" w:eastAsia="宋体" w:hAnsi="Calibri" w:cs="Times New Roman" w:hint="eastAsia"/>
                <w:noProof w:val="0"/>
                <w:szCs w:val="21"/>
              </w:rPr>
              <w:t>APP</w:t>
            </w:r>
          </w:p>
          <w:p w14:paraId="10495174" w14:textId="77777777" w:rsidR="009B377A" w:rsidRPr="00993251" w:rsidRDefault="009B377A" w:rsidP="00092D55">
            <w:pPr>
              <w:widowControl/>
              <w:numPr>
                <w:ilvl w:val="0"/>
                <w:numId w:val="18"/>
              </w:numPr>
              <w:spacing w:line="360" w:lineRule="auto"/>
              <w:jc w:val="left"/>
              <w:rPr>
                <w:rFonts w:ascii="Calibri" w:eastAsia="宋体" w:hAnsi="Calibri" w:cs="Times New Roman"/>
                <w:noProof w:val="0"/>
                <w:szCs w:val="21"/>
              </w:rPr>
            </w:pPr>
            <w:r w:rsidRPr="00993251">
              <w:rPr>
                <w:rFonts w:ascii="Calibri" w:eastAsia="宋体" w:hAnsi="Calibri" w:cs="Times New Roman" w:hint="eastAsia"/>
                <w:noProof w:val="0"/>
                <w:szCs w:val="21"/>
              </w:rPr>
              <w:t>用户进入到所对应的模式</w:t>
            </w:r>
          </w:p>
        </w:tc>
      </w:tr>
      <w:tr w:rsidR="009B377A" w:rsidRPr="00993251" w14:paraId="2F73BB24" w14:textId="77777777" w:rsidTr="00CA6615">
        <w:tc>
          <w:tcPr>
            <w:tcW w:w="1413" w:type="dxa"/>
          </w:tcPr>
          <w:p w14:paraId="46934D4D" w14:textId="77777777" w:rsidR="009B377A" w:rsidRPr="00993251" w:rsidRDefault="009B377A" w:rsidP="00CA6615">
            <w:pPr>
              <w:jc w:val="left"/>
              <w:rPr>
                <w:rFonts w:ascii="Calibri" w:eastAsia="宋体" w:hAnsi="Calibri" w:cs="Times New Roman"/>
                <w:noProof w:val="0"/>
              </w:rPr>
            </w:pPr>
            <w:r w:rsidRPr="00993251">
              <w:rPr>
                <w:rFonts w:ascii="Calibri" w:eastAsia="宋体" w:hAnsi="Calibri" w:cs="Times New Roman" w:hint="eastAsia"/>
                <w:noProof w:val="0"/>
              </w:rPr>
              <w:t>异常处理</w:t>
            </w:r>
          </w:p>
        </w:tc>
        <w:tc>
          <w:tcPr>
            <w:tcW w:w="6883" w:type="dxa"/>
            <w:gridSpan w:val="3"/>
          </w:tcPr>
          <w:p w14:paraId="1C0964FB" w14:textId="77777777" w:rsidR="009B377A" w:rsidRPr="00993251" w:rsidRDefault="009B377A" w:rsidP="00CA6615">
            <w:pPr>
              <w:widowControl/>
              <w:spacing w:line="360" w:lineRule="auto"/>
              <w:jc w:val="left"/>
              <w:rPr>
                <w:rFonts w:ascii="Calibri" w:eastAsia="宋体" w:hAnsi="Calibri" w:cs="Times New Roman"/>
                <w:noProof w:val="0"/>
              </w:rPr>
            </w:pPr>
            <w:r>
              <w:rPr>
                <w:rFonts w:ascii="Calibri" w:eastAsia="宋体" w:hAnsi="Calibri" w:cs="Times New Roman" w:hint="eastAsia"/>
                <w:noProof w:val="0"/>
                <w:szCs w:val="21"/>
              </w:rPr>
              <w:t xml:space="preserve">1. </w:t>
            </w:r>
            <w:r>
              <w:rPr>
                <w:rFonts w:ascii="Calibri" w:eastAsia="宋体" w:hAnsi="Calibri" w:cs="Times New Roman"/>
                <w:noProof w:val="0"/>
                <w:szCs w:val="21"/>
              </w:rPr>
              <w:t xml:space="preserve"> </w:t>
            </w:r>
            <w:r w:rsidRPr="00993251">
              <w:rPr>
                <w:rFonts w:ascii="Calibri" w:eastAsia="宋体" w:hAnsi="Calibri" w:cs="Times New Roman" w:hint="eastAsia"/>
                <w:noProof w:val="0"/>
                <w:szCs w:val="21"/>
              </w:rPr>
              <w:t>系统异常，无法进行操作时（如</w:t>
            </w:r>
            <w:r w:rsidRPr="00993251">
              <w:rPr>
                <w:rFonts w:ascii="Calibri" w:eastAsia="宋体" w:hAnsi="Calibri" w:cs="Times New Roman" w:hint="eastAsia"/>
                <w:noProof w:val="0"/>
                <w:szCs w:val="21"/>
              </w:rPr>
              <w:t>A</w:t>
            </w:r>
            <w:r w:rsidRPr="00993251">
              <w:rPr>
                <w:rFonts w:ascii="Calibri" w:eastAsia="宋体" w:hAnsi="Calibri" w:cs="Times New Roman"/>
                <w:noProof w:val="0"/>
                <w:szCs w:val="21"/>
              </w:rPr>
              <w:t>PP</w:t>
            </w:r>
            <w:r w:rsidRPr="00993251">
              <w:rPr>
                <w:rFonts w:ascii="Calibri" w:eastAsia="宋体" w:hAnsi="Calibri" w:cs="Times New Roman"/>
                <w:noProof w:val="0"/>
                <w:szCs w:val="21"/>
              </w:rPr>
              <w:t>崩溃</w:t>
            </w:r>
            <w:r w:rsidRPr="00993251">
              <w:rPr>
                <w:rFonts w:ascii="Calibri" w:eastAsia="宋体" w:hAnsi="Calibri" w:cs="Times New Roman" w:hint="eastAsia"/>
                <w:noProof w:val="0"/>
                <w:szCs w:val="21"/>
              </w:rPr>
              <w:t>等），给出相应提示信息。</w:t>
            </w:r>
          </w:p>
        </w:tc>
      </w:tr>
    </w:tbl>
    <w:p w14:paraId="05DF1246" w14:textId="77777777" w:rsidR="009B377A" w:rsidRDefault="009B377A" w:rsidP="009B377A">
      <w:pPr>
        <w:jc w:val="left"/>
      </w:pPr>
    </w:p>
    <w:p w14:paraId="59CCB1C3" w14:textId="77777777" w:rsidR="00993251" w:rsidRPr="009B377A" w:rsidRDefault="00993251" w:rsidP="00993251">
      <w:pPr>
        <w:jc w:val="left"/>
      </w:pPr>
    </w:p>
    <w:p w14:paraId="1CCC77BC" w14:textId="77777777" w:rsidR="00993251" w:rsidRPr="00993251" w:rsidRDefault="00993251" w:rsidP="00993251">
      <w:pPr>
        <w:jc w:val="center"/>
      </w:pPr>
      <w:r w:rsidRPr="00993251">
        <w:rPr>
          <w:b/>
        </w:rPr>
        <w:t>表</w:t>
      </w:r>
      <w:r w:rsidR="009B377A">
        <w:rPr>
          <w:rFonts w:hint="eastAsia"/>
          <w:b/>
        </w:rPr>
        <w:t>4.2</w:t>
      </w:r>
      <w:r w:rsidRPr="00993251">
        <w:rPr>
          <w:rFonts w:hint="eastAsia"/>
          <w:b/>
        </w:rPr>
        <w:t xml:space="preserve"> </w:t>
      </w:r>
      <w:r w:rsidRPr="00993251">
        <w:rPr>
          <w:rFonts w:hint="eastAsia"/>
          <w:b/>
        </w:rPr>
        <w:t>“开始运动”用例</w:t>
      </w:r>
    </w:p>
    <w:tbl>
      <w:tblPr>
        <w:tblStyle w:val="271"/>
        <w:tblW w:w="8296" w:type="dxa"/>
        <w:tblLayout w:type="fixed"/>
        <w:tblLook w:val="04A0" w:firstRow="1" w:lastRow="0" w:firstColumn="1" w:lastColumn="0" w:noHBand="0" w:noVBand="1"/>
      </w:tblPr>
      <w:tblGrid>
        <w:gridCol w:w="1413"/>
        <w:gridCol w:w="2735"/>
        <w:gridCol w:w="1234"/>
        <w:gridCol w:w="2914"/>
      </w:tblGrid>
      <w:tr w:rsidR="00993251" w:rsidRPr="00993251" w14:paraId="77DF09D6" w14:textId="77777777" w:rsidTr="00CA6615">
        <w:tc>
          <w:tcPr>
            <w:tcW w:w="1413" w:type="dxa"/>
          </w:tcPr>
          <w:p w14:paraId="6B1A1E5E"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编号</w:t>
            </w:r>
          </w:p>
        </w:tc>
        <w:tc>
          <w:tcPr>
            <w:tcW w:w="2735" w:type="dxa"/>
          </w:tcPr>
          <w:p w14:paraId="640BE964"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202</w:t>
            </w:r>
          </w:p>
        </w:tc>
        <w:tc>
          <w:tcPr>
            <w:tcW w:w="1234" w:type="dxa"/>
          </w:tcPr>
          <w:p w14:paraId="38059B3D"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用例名称</w:t>
            </w:r>
          </w:p>
        </w:tc>
        <w:tc>
          <w:tcPr>
            <w:tcW w:w="2914" w:type="dxa"/>
          </w:tcPr>
          <w:p w14:paraId="4A213AF1"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开始运动</w:t>
            </w:r>
          </w:p>
        </w:tc>
      </w:tr>
      <w:tr w:rsidR="00993251" w:rsidRPr="00993251" w14:paraId="1A1AA819" w14:textId="77777777" w:rsidTr="00CA6615">
        <w:tc>
          <w:tcPr>
            <w:tcW w:w="1413" w:type="dxa"/>
          </w:tcPr>
          <w:p w14:paraId="42895239"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使用人员</w:t>
            </w:r>
          </w:p>
        </w:tc>
        <w:tc>
          <w:tcPr>
            <w:tcW w:w="2735" w:type="dxa"/>
            <w:tcBorders>
              <w:bottom w:val="single" w:sz="4" w:space="0" w:color="auto"/>
            </w:tcBorders>
          </w:tcPr>
          <w:p w14:paraId="29243BBC"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正式用户</w:t>
            </w:r>
          </w:p>
        </w:tc>
        <w:tc>
          <w:tcPr>
            <w:tcW w:w="1234" w:type="dxa"/>
          </w:tcPr>
          <w:p w14:paraId="6E146BC4"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扩展点</w:t>
            </w:r>
          </w:p>
        </w:tc>
        <w:tc>
          <w:tcPr>
            <w:tcW w:w="2914" w:type="dxa"/>
            <w:tcBorders>
              <w:bottom w:val="single" w:sz="4" w:space="0" w:color="auto"/>
            </w:tcBorders>
          </w:tcPr>
          <w:p w14:paraId="2077418E" w14:textId="77777777" w:rsidR="00993251" w:rsidRPr="00993251" w:rsidRDefault="00993251" w:rsidP="00993251">
            <w:pPr>
              <w:jc w:val="left"/>
              <w:rPr>
                <w:rFonts w:ascii="Calibri" w:eastAsia="宋体" w:hAnsi="Calibri" w:cs="Times New Roman"/>
                <w:noProof w:val="0"/>
                <w:szCs w:val="21"/>
              </w:rPr>
            </w:pPr>
            <w:r w:rsidRPr="00993251">
              <w:rPr>
                <w:rFonts w:ascii="Calibri" w:eastAsia="宋体" w:hAnsi="Calibri" w:cs="Times New Roman" w:hint="eastAsia"/>
                <w:noProof w:val="0"/>
                <w:szCs w:val="21"/>
              </w:rPr>
              <w:t>无</w:t>
            </w:r>
          </w:p>
        </w:tc>
      </w:tr>
      <w:tr w:rsidR="00993251" w:rsidRPr="00993251" w14:paraId="7679BF4D" w14:textId="77777777" w:rsidTr="00CA6615">
        <w:tc>
          <w:tcPr>
            <w:tcW w:w="1413" w:type="dxa"/>
          </w:tcPr>
          <w:p w14:paraId="0BAF93D0"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输入</w:t>
            </w:r>
          </w:p>
        </w:tc>
        <w:tc>
          <w:tcPr>
            <w:tcW w:w="6883" w:type="dxa"/>
            <w:gridSpan w:val="3"/>
          </w:tcPr>
          <w:p w14:paraId="69C64609"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用户点击开始运动</w:t>
            </w:r>
          </w:p>
        </w:tc>
      </w:tr>
      <w:tr w:rsidR="00993251" w:rsidRPr="00993251" w14:paraId="77A462BB" w14:textId="77777777" w:rsidTr="00CA6615">
        <w:tc>
          <w:tcPr>
            <w:tcW w:w="1413" w:type="dxa"/>
          </w:tcPr>
          <w:p w14:paraId="37ACECBA"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系统响应</w:t>
            </w:r>
          </w:p>
        </w:tc>
        <w:tc>
          <w:tcPr>
            <w:tcW w:w="6883" w:type="dxa"/>
            <w:gridSpan w:val="3"/>
          </w:tcPr>
          <w:p w14:paraId="000269E0"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系统记录运动信息如时长，距离并存储到数据库</w:t>
            </w:r>
          </w:p>
        </w:tc>
      </w:tr>
      <w:tr w:rsidR="00993251" w:rsidRPr="00993251" w14:paraId="5E85A1BE" w14:textId="77777777" w:rsidTr="00CA6615">
        <w:tc>
          <w:tcPr>
            <w:tcW w:w="1413" w:type="dxa"/>
          </w:tcPr>
          <w:p w14:paraId="786C8E27"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输出</w:t>
            </w:r>
          </w:p>
        </w:tc>
        <w:tc>
          <w:tcPr>
            <w:tcW w:w="6883" w:type="dxa"/>
            <w:gridSpan w:val="3"/>
          </w:tcPr>
          <w:p w14:paraId="77965D49"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用户运动时长</w:t>
            </w:r>
            <w:r w:rsidRPr="00993251">
              <w:rPr>
                <w:rFonts w:ascii="Calibri" w:eastAsia="宋体" w:hAnsi="Calibri" w:cs="Times New Roman" w:hint="eastAsia"/>
                <w:noProof w:val="0"/>
              </w:rPr>
              <w:t>与距离</w:t>
            </w:r>
          </w:p>
        </w:tc>
      </w:tr>
      <w:tr w:rsidR="00993251" w:rsidRPr="00993251" w14:paraId="4F17F695" w14:textId="77777777" w:rsidTr="00CA6615">
        <w:tc>
          <w:tcPr>
            <w:tcW w:w="1413" w:type="dxa"/>
          </w:tcPr>
          <w:p w14:paraId="479AE957"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前置条件</w:t>
            </w:r>
          </w:p>
        </w:tc>
        <w:tc>
          <w:tcPr>
            <w:tcW w:w="2735" w:type="dxa"/>
          </w:tcPr>
          <w:p w14:paraId="1CF676FD" w14:textId="77777777" w:rsidR="00993251" w:rsidRPr="00993251" w:rsidRDefault="00993251" w:rsidP="00993251">
            <w:pPr>
              <w:widowControl/>
              <w:jc w:val="left"/>
              <w:rPr>
                <w:rFonts w:ascii="Calibri" w:eastAsia="宋体" w:hAnsi="Calibri" w:cs="Times New Roman"/>
                <w:noProof w:val="0"/>
                <w:szCs w:val="21"/>
              </w:rPr>
            </w:pPr>
            <w:r w:rsidRPr="00993251">
              <w:rPr>
                <w:rFonts w:ascii="Calibri" w:eastAsia="宋体" w:hAnsi="Calibri" w:cs="Times New Roman" w:hint="eastAsia"/>
                <w:noProof w:val="0"/>
                <w:szCs w:val="21"/>
              </w:rPr>
              <w:t>用户进入</w:t>
            </w:r>
            <w:r w:rsidRPr="00993251">
              <w:rPr>
                <w:rFonts w:ascii="Calibri" w:eastAsia="宋体" w:hAnsi="Calibri" w:cs="Times New Roman" w:hint="eastAsia"/>
                <w:noProof w:val="0"/>
                <w:szCs w:val="21"/>
              </w:rPr>
              <w:t>A</w:t>
            </w:r>
            <w:r w:rsidRPr="00993251">
              <w:rPr>
                <w:rFonts w:ascii="Calibri" w:eastAsia="宋体" w:hAnsi="Calibri" w:cs="Times New Roman"/>
                <w:noProof w:val="0"/>
                <w:szCs w:val="21"/>
              </w:rPr>
              <w:t>PP</w:t>
            </w:r>
          </w:p>
        </w:tc>
        <w:tc>
          <w:tcPr>
            <w:tcW w:w="1234" w:type="dxa"/>
          </w:tcPr>
          <w:p w14:paraId="363F8D38"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后置条件</w:t>
            </w:r>
          </w:p>
        </w:tc>
        <w:tc>
          <w:tcPr>
            <w:tcW w:w="2914" w:type="dxa"/>
          </w:tcPr>
          <w:p w14:paraId="3F1977DC" w14:textId="77777777" w:rsidR="00993251" w:rsidRPr="00993251" w:rsidRDefault="00993251" w:rsidP="00993251">
            <w:pPr>
              <w:widowControl/>
              <w:jc w:val="left"/>
              <w:rPr>
                <w:rFonts w:ascii="Calibri" w:eastAsia="宋体" w:hAnsi="Calibri" w:cs="Times New Roman"/>
                <w:noProof w:val="0"/>
                <w:szCs w:val="21"/>
              </w:rPr>
            </w:pPr>
            <w:r w:rsidRPr="00993251">
              <w:rPr>
                <w:rFonts w:ascii="Calibri" w:eastAsia="宋体" w:hAnsi="Calibri" w:cs="Times New Roman" w:hint="eastAsia"/>
                <w:noProof w:val="0"/>
                <w:szCs w:val="21"/>
              </w:rPr>
              <w:t>用户退出</w:t>
            </w:r>
            <w:r w:rsidRPr="00993251">
              <w:rPr>
                <w:rFonts w:ascii="Calibri" w:eastAsia="宋体" w:hAnsi="Calibri" w:cs="Times New Roman" w:hint="eastAsia"/>
                <w:noProof w:val="0"/>
                <w:szCs w:val="21"/>
              </w:rPr>
              <w:t>A</w:t>
            </w:r>
            <w:r w:rsidRPr="00993251">
              <w:rPr>
                <w:rFonts w:ascii="Calibri" w:eastAsia="宋体" w:hAnsi="Calibri" w:cs="Times New Roman"/>
                <w:noProof w:val="0"/>
                <w:szCs w:val="21"/>
              </w:rPr>
              <w:t>PP</w:t>
            </w:r>
          </w:p>
        </w:tc>
      </w:tr>
      <w:tr w:rsidR="00993251" w:rsidRPr="00993251" w14:paraId="394B9D3A" w14:textId="77777777" w:rsidTr="00CA6615">
        <w:tc>
          <w:tcPr>
            <w:tcW w:w="1413" w:type="dxa"/>
          </w:tcPr>
          <w:p w14:paraId="655B8CCA"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活动步骤</w:t>
            </w:r>
          </w:p>
        </w:tc>
        <w:tc>
          <w:tcPr>
            <w:tcW w:w="6883" w:type="dxa"/>
            <w:gridSpan w:val="3"/>
          </w:tcPr>
          <w:p w14:paraId="04351959" w14:textId="77777777" w:rsidR="00993251" w:rsidRPr="00993251" w:rsidRDefault="00993251" w:rsidP="00092D55">
            <w:pPr>
              <w:widowControl/>
              <w:numPr>
                <w:ilvl w:val="0"/>
                <w:numId w:val="20"/>
              </w:numPr>
              <w:spacing w:line="360" w:lineRule="auto"/>
              <w:jc w:val="left"/>
              <w:rPr>
                <w:rFonts w:ascii="Calibri" w:eastAsia="宋体" w:hAnsi="Calibri" w:cs="Times New Roman"/>
                <w:noProof w:val="0"/>
                <w:szCs w:val="21"/>
              </w:rPr>
            </w:pPr>
            <w:r w:rsidRPr="00993251">
              <w:rPr>
                <w:rFonts w:ascii="Calibri" w:eastAsia="宋体" w:hAnsi="Calibri" w:cs="Times New Roman" w:hint="eastAsia"/>
                <w:noProof w:val="0"/>
                <w:szCs w:val="21"/>
              </w:rPr>
              <w:t>用户点击开始运动</w:t>
            </w:r>
          </w:p>
          <w:p w14:paraId="041A1765" w14:textId="77777777" w:rsidR="00993251" w:rsidRPr="00993251" w:rsidRDefault="00993251" w:rsidP="00092D55">
            <w:pPr>
              <w:widowControl/>
              <w:numPr>
                <w:ilvl w:val="0"/>
                <w:numId w:val="20"/>
              </w:numPr>
              <w:spacing w:line="360" w:lineRule="auto"/>
              <w:jc w:val="left"/>
              <w:rPr>
                <w:rFonts w:ascii="Calibri" w:eastAsia="宋体" w:hAnsi="Calibri" w:cs="Times New Roman"/>
                <w:noProof w:val="0"/>
                <w:szCs w:val="21"/>
              </w:rPr>
            </w:pPr>
            <w:r w:rsidRPr="00993251">
              <w:rPr>
                <w:rFonts w:ascii="Calibri" w:eastAsia="宋体" w:hAnsi="Calibri" w:cs="Times New Roman"/>
                <w:noProof w:val="0"/>
                <w:szCs w:val="21"/>
              </w:rPr>
              <w:t>系统将运动信息存储到数据库</w:t>
            </w:r>
          </w:p>
          <w:p w14:paraId="780029AC" w14:textId="77777777" w:rsidR="00993251" w:rsidRPr="00993251" w:rsidRDefault="00993251" w:rsidP="00092D55">
            <w:pPr>
              <w:widowControl/>
              <w:numPr>
                <w:ilvl w:val="0"/>
                <w:numId w:val="20"/>
              </w:numPr>
              <w:spacing w:line="360" w:lineRule="auto"/>
              <w:jc w:val="left"/>
              <w:rPr>
                <w:rFonts w:ascii="Calibri" w:eastAsia="宋体" w:hAnsi="Calibri" w:cs="Times New Roman"/>
                <w:noProof w:val="0"/>
                <w:szCs w:val="21"/>
              </w:rPr>
            </w:pPr>
            <w:r w:rsidRPr="00993251">
              <w:rPr>
                <w:rFonts w:ascii="Calibri" w:eastAsia="宋体" w:hAnsi="Calibri" w:cs="Times New Roman"/>
                <w:noProof w:val="0"/>
                <w:szCs w:val="21"/>
              </w:rPr>
              <w:t>APP</w:t>
            </w:r>
            <w:r w:rsidRPr="00993251">
              <w:rPr>
                <w:rFonts w:ascii="Calibri" w:eastAsia="宋体" w:hAnsi="Calibri" w:cs="Times New Roman"/>
                <w:noProof w:val="0"/>
                <w:szCs w:val="21"/>
              </w:rPr>
              <w:t>实时显示用户运动时长与距离</w:t>
            </w:r>
          </w:p>
        </w:tc>
      </w:tr>
      <w:tr w:rsidR="00993251" w:rsidRPr="00993251" w14:paraId="34DD72B0" w14:textId="77777777" w:rsidTr="00CA6615">
        <w:tc>
          <w:tcPr>
            <w:tcW w:w="1413" w:type="dxa"/>
          </w:tcPr>
          <w:p w14:paraId="24DB89B9"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异常处理</w:t>
            </w:r>
          </w:p>
        </w:tc>
        <w:tc>
          <w:tcPr>
            <w:tcW w:w="6883" w:type="dxa"/>
            <w:gridSpan w:val="3"/>
          </w:tcPr>
          <w:p w14:paraId="153F34E8" w14:textId="77777777" w:rsidR="00993251" w:rsidRPr="00993251" w:rsidRDefault="00993251" w:rsidP="00092D55">
            <w:pPr>
              <w:widowControl/>
              <w:numPr>
                <w:ilvl w:val="0"/>
                <w:numId w:val="21"/>
              </w:numPr>
              <w:spacing w:line="360" w:lineRule="auto"/>
              <w:jc w:val="left"/>
              <w:rPr>
                <w:rFonts w:ascii="Calibri" w:eastAsia="宋体" w:hAnsi="Calibri" w:cs="Times New Roman"/>
                <w:noProof w:val="0"/>
              </w:rPr>
            </w:pPr>
            <w:r w:rsidRPr="00993251">
              <w:rPr>
                <w:rFonts w:ascii="Calibri" w:eastAsia="宋体" w:hAnsi="Calibri" w:cs="Times New Roman" w:hint="eastAsia"/>
                <w:noProof w:val="0"/>
                <w:szCs w:val="21"/>
              </w:rPr>
              <w:t>系统异常，无法进行操作时（如</w:t>
            </w:r>
            <w:r w:rsidRPr="00993251">
              <w:rPr>
                <w:rFonts w:ascii="Calibri" w:eastAsia="宋体" w:hAnsi="Calibri" w:cs="Times New Roman" w:hint="eastAsia"/>
                <w:noProof w:val="0"/>
                <w:szCs w:val="21"/>
              </w:rPr>
              <w:t>A</w:t>
            </w:r>
            <w:r w:rsidRPr="00993251">
              <w:rPr>
                <w:rFonts w:ascii="Calibri" w:eastAsia="宋体" w:hAnsi="Calibri" w:cs="Times New Roman"/>
                <w:noProof w:val="0"/>
                <w:szCs w:val="21"/>
              </w:rPr>
              <w:t>PP</w:t>
            </w:r>
            <w:r w:rsidRPr="00993251">
              <w:rPr>
                <w:rFonts w:ascii="Calibri" w:eastAsia="宋体" w:hAnsi="Calibri" w:cs="Times New Roman"/>
                <w:noProof w:val="0"/>
                <w:szCs w:val="21"/>
              </w:rPr>
              <w:t>崩溃</w:t>
            </w:r>
            <w:r w:rsidRPr="00993251">
              <w:rPr>
                <w:rFonts w:ascii="Calibri" w:eastAsia="宋体" w:hAnsi="Calibri" w:cs="Times New Roman" w:hint="eastAsia"/>
                <w:noProof w:val="0"/>
                <w:szCs w:val="21"/>
              </w:rPr>
              <w:t>等），给出相应提示信息。</w:t>
            </w:r>
          </w:p>
        </w:tc>
      </w:tr>
    </w:tbl>
    <w:p w14:paraId="2E858B93" w14:textId="77777777" w:rsidR="00993251" w:rsidRPr="00993251" w:rsidRDefault="00993251" w:rsidP="00993251">
      <w:pPr>
        <w:ind w:left="844"/>
        <w:jc w:val="left"/>
      </w:pPr>
    </w:p>
    <w:p w14:paraId="544864BC" w14:textId="77777777" w:rsidR="00993251" w:rsidRPr="00993251" w:rsidRDefault="00993251" w:rsidP="00993251">
      <w:pPr>
        <w:jc w:val="center"/>
      </w:pPr>
      <w:r w:rsidRPr="00993251">
        <w:rPr>
          <w:b/>
        </w:rPr>
        <w:t>表</w:t>
      </w:r>
      <w:r w:rsidR="009B377A">
        <w:rPr>
          <w:rFonts w:hint="eastAsia"/>
          <w:b/>
        </w:rPr>
        <w:t>4.3</w:t>
      </w:r>
      <w:r w:rsidRPr="00993251">
        <w:rPr>
          <w:rFonts w:hint="eastAsia"/>
          <w:b/>
        </w:rPr>
        <w:t xml:space="preserve"> </w:t>
      </w:r>
      <w:r w:rsidRPr="00993251">
        <w:rPr>
          <w:rFonts w:hint="eastAsia"/>
          <w:b/>
        </w:rPr>
        <w:t>“暂停运动”用例</w:t>
      </w:r>
    </w:p>
    <w:tbl>
      <w:tblPr>
        <w:tblStyle w:val="271"/>
        <w:tblW w:w="8296" w:type="dxa"/>
        <w:tblLayout w:type="fixed"/>
        <w:tblLook w:val="04A0" w:firstRow="1" w:lastRow="0" w:firstColumn="1" w:lastColumn="0" w:noHBand="0" w:noVBand="1"/>
      </w:tblPr>
      <w:tblGrid>
        <w:gridCol w:w="1413"/>
        <w:gridCol w:w="2735"/>
        <w:gridCol w:w="1234"/>
        <w:gridCol w:w="2914"/>
      </w:tblGrid>
      <w:tr w:rsidR="00993251" w:rsidRPr="00993251" w14:paraId="196CAEAF" w14:textId="77777777" w:rsidTr="00CA6615">
        <w:tc>
          <w:tcPr>
            <w:tcW w:w="1413" w:type="dxa"/>
          </w:tcPr>
          <w:p w14:paraId="784D746F"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编号</w:t>
            </w:r>
          </w:p>
        </w:tc>
        <w:tc>
          <w:tcPr>
            <w:tcW w:w="2735" w:type="dxa"/>
          </w:tcPr>
          <w:p w14:paraId="4E78B4FE"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203</w:t>
            </w:r>
          </w:p>
        </w:tc>
        <w:tc>
          <w:tcPr>
            <w:tcW w:w="1234" w:type="dxa"/>
          </w:tcPr>
          <w:p w14:paraId="07C4590E"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用例名称</w:t>
            </w:r>
          </w:p>
        </w:tc>
        <w:tc>
          <w:tcPr>
            <w:tcW w:w="2914" w:type="dxa"/>
          </w:tcPr>
          <w:p w14:paraId="12992D54"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暂停运动</w:t>
            </w:r>
          </w:p>
        </w:tc>
      </w:tr>
      <w:tr w:rsidR="00993251" w:rsidRPr="00993251" w14:paraId="01DC9174" w14:textId="77777777" w:rsidTr="00CA6615">
        <w:tc>
          <w:tcPr>
            <w:tcW w:w="1413" w:type="dxa"/>
          </w:tcPr>
          <w:p w14:paraId="797627C4"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使用人员</w:t>
            </w:r>
          </w:p>
        </w:tc>
        <w:tc>
          <w:tcPr>
            <w:tcW w:w="2735" w:type="dxa"/>
            <w:tcBorders>
              <w:bottom w:val="single" w:sz="4" w:space="0" w:color="auto"/>
            </w:tcBorders>
          </w:tcPr>
          <w:p w14:paraId="44E0933F"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正式用户</w:t>
            </w:r>
          </w:p>
        </w:tc>
        <w:tc>
          <w:tcPr>
            <w:tcW w:w="1234" w:type="dxa"/>
          </w:tcPr>
          <w:p w14:paraId="767DBA44"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扩展点</w:t>
            </w:r>
          </w:p>
        </w:tc>
        <w:tc>
          <w:tcPr>
            <w:tcW w:w="2914" w:type="dxa"/>
            <w:tcBorders>
              <w:bottom w:val="single" w:sz="4" w:space="0" w:color="auto"/>
            </w:tcBorders>
          </w:tcPr>
          <w:p w14:paraId="505FAF80" w14:textId="77777777" w:rsidR="00993251" w:rsidRPr="00993251" w:rsidRDefault="00993251" w:rsidP="00993251">
            <w:pPr>
              <w:jc w:val="left"/>
              <w:rPr>
                <w:rFonts w:ascii="Calibri" w:eastAsia="宋体" w:hAnsi="Calibri" w:cs="Times New Roman"/>
                <w:noProof w:val="0"/>
                <w:szCs w:val="21"/>
              </w:rPr>
            </w:pPr>
            <w:r w:rsidRPr="00993251">
              <w:rPr>
                <w:rFonts w:ascii="Calibri" w:eastAsia="宋体" w:hAnsi="Calibri" w:cs="Times New Roman" w:hint="eastAsia"/>
                <w:noProof w:val="0"/>
                <w:szCs w:val="21"/>
              </w:rPr>
              <w:t>无</w:t>
            </w:r>
          </w:p>
        </w:tc>
      </w:tr>
      <w:tr w:rsidR="00993251" w:rsidRPr="00993251" w14:paraId="2233F888" w14:textId="77777777" w:rsidTr="00CA6615">
        <w:tc>
          <w:tcPr>
            <w:tcW w:w="1413" w:type="dxa"/>
          </w:tcPr>
          <w:p w14:paraId="05C4BB5A"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输入</w:t>
            </w:r>
          </w:p>
        </w:tc>
        <w:tc>
          <w:tcPr>
            <w:tcW w:w="6883" w:type="dxa"/>
            <w:gridSpan w:val="3"/>
          </w:tcPr>
          <w:p w14:paraId="6754259D"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用户点击暂停运动</w:t>
            </w:r>
          </w:p>
        </w:tc>
      </w:tr>
      <w:tr w:rsidR="00993251" w:rsidRPr="00993251" w14:paraId="24D50BDF" w14:textId="77777777" w:rsidTr="00CA6615">
        <w:tc>
          <w:tcPr>
            <w:tcW w:w="1413" w:type="dxa"/>
          </w:tcPr>
          <w:p w14:paraId="3ED2314E"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系统响应</w:t>
            </w:r>
          </w:p>
        </w:tc>
        <w:tc>
          <w:tcPr>
            <w:tcW w:w="6883" w:type="dxa"/>
            <w:gridSpan w:val="3"/>
          </w:tcPr>
          <w:p w14:paraId="20BA4425"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系统暂停记录并保持显示状态</w:t>
            </w:r>
          </w:p>
        </w:tc>
      </w:tr>
      <w:tr w:rsidR="00993251" w:rsidRPr="00993251" w14:paraId="7212E5B5" w14:textId="77777777" w:rsidTr="00CA6615">
        <w:tc>
          <w:tcPr>
            <w:tcW w:w="1413" w:type="dxa"/>
          </w:tcPr>
          <w:p w14:paraId="1C3527FB"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输出</w:t>
            </w:r>
          </w:p>
        </w:tc>
        <w:tc>
          <w:tcPr>
            <w:tcW w:w="6883" w:type="dxa"/>
            <w:gridSpan w:val="3"/>
          </w:tcPr>
          <w:p w14:paraId="3E4B83FA"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用户暂停时的时长与距离</w:t>
            </w:r>
          </w:p>
        </w:tc>
      </w:tr>
      <w:tr w:rsidR="00993251" w:rsidRPr="00993251" w14:paraId="5E77BCE5" w14:textId="77777777" w:rsidTr="00CA6615">
        <w:tc>
          <w:tcPr>
            <w:tcW w:w="1413" w:type="dxa"/>
          </w:tcPr>
          <w:p w14:paraId="5A03536D"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前置条件</w:t>
            </w:r>
          </w:p>
        </w:tc>
        <w:tc>
          <w:tcPr>
            <w:tcW w:w="2735" w:type="dxa"/>
          </w:tcPr>
          <w:p w14:paraId="4CA47468" w14:textId="77777777" w:rsidR="00993251" w:rsidRPr="00993251" w:rsidRDefault="00993251" w:rsidP="00993251">
            <w:pPr>
              <w:widowControl/>
              <w:jc w:val="left"/>
              <w:rPr>
                <w:rFonts w:ascii="Calibri" w:eastAsia="宋体" w:hAnsi="Calibri" w:cs="Times New Roman"/>
                <w:noProof w:val="0"/>
                <w:szCs w:val="21"/>
              </w:rPr>
            </w:pPr>
            <w:r w:rsidRPr="00993251">
              <w:rPr>
                <w:rFonts w:ascii="Calibri" w:eastAsia="宋体" w:hAnsi="Calibri" w:cs="Times New Roman" w:hint="eastAsia"/>
                <w:noProof w:val="0"/>
                <w:szCs w:val="21"/>
              </w:rPr>
              <w:t>用户进入</w:t>
            </w:r>
            <w:r w:rsidRPr="00993251">
              <w:rPr>
                <w:rFonts w:ascii="Calibri" w:eastAsia="宋体" w:hAnsi="Calibri" w:cs="Times New Roman" w:hint="eastAsia"/>
                <w:noProof w:val="0"/>
                <w:szCs w:val="21"/>
              </w:rPr>
              <w:t>A</w:t>
            </w:r>
            <w:r w:rsidRPr="00993251">
              <w:rPr>
                <w:rFonts w:ascii="Calibri" w:eastAsia="宋体" w:hAnsi="Calibri" w:cs="Times New Roman"/>
                <w:noProof w:val="0"/>
                <w:szCs w:val="21"/>
              </w:rPr>
              <w:t>PP</w:t>
            </w:r>
          </w:p>
        </w:tc>
        <w:tc>
          <w:tcPr>
            <w:tcW w:w="1234" w:type="dxa"/>
          </w:tcPr>
          <w:p w14:paraId="5C12A4A1"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后置条件</w:t>
            </w:r>
          </w:p>
        </w:tc>
        <w:tc>
          <w:tcPr>
            <w:tcW w:w="2914" w:type="dxa"/>
          </w:tcPr>
          <w:p w14:paraId="52428F13" w14:textId="77777777" w:rsidR="00993251" w:rsidRPr="00993251" w:rsidRDefault="00993251" w:rsidP="00993251">
            <w:pPr>
              <w:widowControl/>
              <w:jc w:val="left"/>
              <w:rPr>
                <w:rFonts w:ascii="Calibri" w:eastAsia="宋体" w:hAnsi="Calibri" w:cs="Times New Roman"/>
                <w:noProof w:val="0"/>
                <w:szCs w:val="21"/>
              </w:rPr>
            </w:pPr>
            <w:r w:rsidRPr="00993251">
              <w:rPr>
                <w:rFonts w:ascii="Calibri" w:eastAsia="宋体" w:hAnsi="Calibri" w:cs="Times New Roman" w:hint="eastAsia"/>
                <w:noProof w:val="0"/>
                <w:szCs w:val="21"/>
              </w:rPr>
              <w:t>用户完成本次运动</w:t>
            </w:r>
          </w:p>
        </w:tc>
      </w:tr>
      <w:tr w:rsidR="00993251" w:rsidRPr="00993251" w14:paraId="786AAFFD" w14:textId="77777777" w:rsidTr="00CA6615">
        <w:tc>
          <w:tcPr>
            <w:tcW w:w="1413" w:type="dxa"/>
          </w:tcPr>
          <w:p w14:paraId="329673BC"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活动步骤</w:t>
            </w:r>
          </w:p>
        </w:tc>
        <w:tc>
          <w:tcPr>
            <w:tcW w:w="6883" w:type="dxa"/>
            <w:gridSpan w:val="3"/>
          </w:tcPr>
          <w:p w14:paraId="50E2C545" w14:textId="77777777" w:rsidR="00993251" w:rsidRPr="00993251" w:rsidRDefault="00993251" w:rsidP="00092D55">
            <w:pPr>
              <w:widowControl/>
              <w:numPr>
                <w:ilvl w:val="0"/>
                <w:numId w:val="22"/>
              </w:numPr>
              <w:spacing w:line="360" w:lineRule="auto"/>
              <w:jc w:val="left"/>
              <w:rPr>
                <w:rFonts w:ascii="Calibri" w:eastAsia="宋体" w:hAnsi="Calibri" w:cs="Times New Roman"/>
                <w:noProof w:val="0"/>
                <w:szCs w:val="21"/>
              </w:rPr>
            </w:pPr>
            <w:r w:rsidRPr="00993251">
              <w:rPr>
                <w:rFonts w:ascii="Calibri" w:eastAsia="宋体" w:hAnsi="Calibri" w:cs="Times New Roman" w:hint="eastAsia"/>
                <w:noProof w:val="0"/>
                <w:szCs w:val="21"/>
              </w:rPr>
              <w:t>用户点击暂停运动</w:t>
            </w:r>
          </w:p>
          <w:p w14:paraId="26B6B6F8" w14:textId="77777777" w:rsidR="00993251" w:rsidRPr="00993251" w:rsidRDefault="00993251" w:rsidP="00092D55">
            <w:pPr>
              <w:widowControl/>
              <w:numPr>
                <w:ilvl w:val="0"/>
                <w:numId w:val="22"/>
              </w:numPr>
              <w:spacing w:line="360" w:lineRule="auto"/>
              <w:jc w:val="left"/>
              <w:rPr>
                <w:rFonts w:ascii="Calibri" w:eastAsia="宋体" w:hAnsi="Calibri" w:cs="Times New Roman"/>
                <w:noProof w:val="0"/>
                <w:szCs w:val="21"/>
              </w:rPr>
            </w:pPr>
            <w:r w:rsidRPr="00993251">
              <w:rPr>
                <w:rFonts w:ascii="Calibri" w:eastAsia="宋体" w:hAnsi="Calibri" w:cs="Times New Roman" w:hint="eastAsia"/>
                <w:noProof w:val="0"/>
                <w:szCs w:val="21"/>
              </w:rPr>
              <w:t>系统暂停记录</w:t>
            </w:r>
          </w:p>
          <w:p w14:paraId="4A9605D6" w14:textId="77777777" w:rsidR="00993251" w:rsidRPr="00993251" w:rsidRDefault="00993251" w:rsidP="00092D55">
            <w:pPr>
              <w:widowControl/>
              <w:numPr>
                <w:ilvl w:val="0"/>
                <w:numId w:val="22"/>
              </w:numPr>
              <w:spacing w:line="360" w:lineRule="auto"/>
              <w:jc w:val="left"/>
              <w:rPr>
                <w:rFonts w:ascii="Calibri" w:eastAsia="宋体" w:hAnsi="Calibri" w:cs="Times New Roman"/>
                <w:noProof w:val="0"/>
                <w:szCs w:val="21"/>
              </w:rPr>
            </w:pPr>
            <w:r w:rsidRPr="00993251">
              <w:rPr>
                <w:rFonts w:ascii="Calibri" w:eastAsia="宋体" w:hAnsi="Calibri" w:cs="Times New Roman" w:hint="eastAsia"/>
                <w:noProof w:val="0"/>
                <w:szCs w:val="21"/>
              </w:rPr>
              <w:t>APP</w:t>
            </w:r>
            <w:r w:rsidRPr="00993251">
              <w:rPr>
                <w:rFonts w:ascii="Calibri" w:eastAsia="宋体" w:hAnsi="Calibri" w:cs="Times New Roman" w:hint="eastAsia"/>
                <w:noProof w:val="0"/>
                <w:szCs w:val="21"/>
              </w:rPr>
              <w:t>定格在暂停状态并显示本次运动的时长与距离</w:t>
            </w:r>
          </w:p>
        </w:tc>
      </w:tr>
      <w:tr w:rsidR="00993251" w:rsidRPr="00993251" w14:paraId="54577030" w14:textId="77777777" w:rsidTr="00CA6615">
        <w:tc>
          <w:tcPr>
            <w:tcW w:w="1413" w:type="dxa"/>
          </w:tcPr>
          <w:p w14:paraId="2FEE8787"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异常处理</w:t>
            </w:r>
          </w:p>
        </w:tc>
        <w:tc>
          <w:tcPr>
            <w:tcW w:w="6883" w:type="dxa"/>
            <w:gridSpan w:val="3"/>
          </w:tcPr>
          <w:p w14:paraId="6CD22161" w14:textId="77777777" w:rsidR="00993251" w:rsidRPr="00993251" w:rsidRDefault="00993251" w:rsidP="00092D55">
            <w:pPr>
              <w:widowControl/>
              <w:numPr>
                <w:ilvl w:val="0"/>
                <w:numId w:val="23"/>
              </w:numPr>
              <w:spacing w:line="360" w:lineRule="auto"/>
              <w:jc w:val="left"/>
              <w:rPr>
                <w:rFonts w:ascii="Calibri" w:eastAsia="宋体" w:hAnsi="Calibri" w:cs="Times New Roman"/>
                <w:noProof w:val="0"/>
              </w:rPr>
            </w:pPr>
            <w:r w:rsidRPr="00993251">
              <w:rPr>
                <w:rFonts w:ascii="Calibri" w:eastAsia="宋体" w:hAnsi="Calibri" w:cs="Times New Roman" w:hint="eastAsia"/>
                <w:noProof w:val="0"/>
                <w:szCs w:val="21"/>
              </w:rPr>
              <w:t>系统异常，无法进行操作时（如</w:t>
            </w:r>
            <w:r w:rsidRPr="00993251">
              <w:rPr>
                <w:rFonts w:ascii="Calibri" w:eastAsia="宋体" w:hAnsi="Calibri" w:cs="Times New Roman" w:hint="eastAsia"/>
                <w:noProof w:val="0"/>
                <w:szCs w:val="21"/>
              </w:rPr>
              <w:t>A</w:t>
            </w:r>
            <w:r w:rsidRPr="00993251">
              <w:rPr>
                <w:rFonts w:ascii="Calibri" w:eastAsia="宋体" w:hAnsi="Calibri" w:cs="Times New Roman"/>
                <w:noProof w:val="0"/>
                <w:szCs w:val="21"/>
              </w:rPr>
              <w:t>PP</w:t>
            </w:r>
            <w:r w:rsidRPr="00993251">
              <w:rPr>
                <w:rFonts w:ascii="Calibri" w:eastAsia="宋体" w:hAnsi="Calibri" w:cs="Times New Roman"/>
                <w:noProof w:val="0"/>
                <w:szCs w:val="21"/>
              </w:rPr>
              <w:t>崩溃</w:t>
            </w:r>
            <w:r w:rsidRPr="00993251">
              <w:rPr>
                <w:rFonts w:ascii="Calibri" w:eastAsia="宋体" w:hAnsi="Calibri" w:cs="Times New Roman" w:hint="eastAsia"/>
                <w:noProof w:val="0"/>
                <w:szCs w:val="21"/>
              </w:rPr>
              <w:t>等），给出相应提示信息。</w:t>
            </w:r>
          </w:p>
        </w:tc>
      </w:tr>
    </w:tbl>
    <w:p w14:paraId="3977B548" w14:textId="77777777" w:rsidR="00993251" w:rsidRPr="00993251" w:rsidRDefault="00993251" w:rsidP="00993251">
      <w:pPr>
        <w:ind w:left="844"/>
        <w:jc w:val="left"/>
      </w:pPr>
    </w:p>
    <w:p w14:paraId="40726ED0" w14:textId="77777777" w:rsidR="00993251" w:rsidRPr="00993251" w:rsidRDefault="00993251" w:rsidP="00993251">
      <w:pPr>
        <w:jc w:val="center"/>
      </w:pPr>
      <w:r w:rsidRPr="00993251">
        <w:rPr>
          <w:b/>
        </w:rPr>
        <w:t>表</w:t>
      </w:r>
      <w:r w:rsidR="009B377A">
        <w:rPr>
          <w:rFonts w:hint="eastAsia"/>
          <w:b/>
        </w:rPr>
        <w:t>4.4</w:t>
      </w:r>
      <w:r w:rsidRPr="00993251">
        <w:rPr>
          <w:rFonts w:hint="eastAsia"/>
          <w:b/>
        </w:rPr>
        <w:t xml:space="preserve"> </w:t>
      </w:r>
      <w:r w:rsidRPr="00993251">
        <w:rPr>
          <w:rFonts w:hint="eastAsia"/>
          <w:b/>
        </w:rPr>
        <w:t>“结束运动”用例</w:t>
      </w:r>
    </w:p>
    <w:tbl>
      <w:tblPr>
        <w:tblStyle w:val="271"/>
        <w:tblW w:w="8296" w:type="dxa"/>
        <w:tblLayout w:type="fixed"/>
        <w:tblLook w:val="04A0" w:firstRow="1" w:lastRow="0" w:firstColumn="1" w:lastColumn="0" w:noHBand="0" w:noVBand="1"/>
      </w:tblPr>
      <w:tblGrid>
        <w:gridCol w:w="1413"/>
        <w:gridCol w:w="2735"/>
        <w:gridCol w:w="1234"/>
        <w:gridCol w:w="2914"/>
      </w:tblGrid>
      <w:tr w:rsidR="00993251" w:rsidRPr="00993251" w14:paraId="7BCE31EE" w14:textId="77777777" w:rsidTr="00CA6615">
        <w:tc>
          <w:tcPr>
            <w:tcW w:w="1413" w:type="dxa"/>
          </w:tcPr>
          <w:p w14:paraId="0111EB5F"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编号</w:t>
            </w:r>
          </w:p>
        </w:tc>
        <w:tc>
          <w:tcPr>
            <w:tcW w:w="2735" w:type="dxa"/>
          </w:tcPr>
          <w:p w14:paraId="277F4BC4"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204</w:t>
            </w:r>
          </w:p>
        </w:tc>
        <w:tc>
          <w:tcPr>
            <w:tcW w:w="1234" w:type="dxa"/>
          </w:tcPr>
          <w:p w14:paraId="598A7725"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用例名称</w:t>
            </w:r>
          </w:p>
        </w:tc>
        <w:tc>
          <w:tcPr>
            <w:tcW w:w="2914" w:type="dxa"/>
          </w:tcPr>
          <w:p w14:paraId="30099CB9"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结束运动</w:t>
            </w:r>
          </w:p>
        </w:tc>
      </w:tr>
      <w:tr w:rsidR="00993251" w:rsidRPr="00993251" w14:paraId="5D25B6B0" w14:textId="77777777" w:rsidTr="00CA6615">
        <w:tc>
          <w:tcPr>
            <w:tcW w:w="1413" w:type="dxa"/>
          </w:tcPr>
          <w:p w14:paraId="305E77AA"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使用人员</w:t>
            </w:r>
          </w:p>
        </w:tc>
        <w:tc>
          <w:tcPr>
            <w:tcW w:w="2735" w:type="dxa"/>
            <w:tcBorders>
              <w:bottom w:val="single" w:sz="4" w:space="0" w:color="auto"/>
            </w:tcBorders>
          </w:tcPr>
          <w:p w14:paraId="33218681"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正式用户</w:t>
            </w:r>
          </w:p>
        </w:tc>
        <w:tc>
          <w:tcPr>
            <w:tcW w:w="1234" w:type="dxa"/>
          </w:tcPr>
          <w:p w14:paraId="2831E339"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扩展点</w:t>
            </w:r>
          </w:p>
        </w:tc>
        <w:tc>
          <w:tcPr>
            <w:tcW w:w="2914" w:type="dxa"/>
            <w:tcBorders>
              <w:bottom w:val="single" w:sz="4" w:space="0" w:color="auto"/>
            </w:tcBorders>
          </w:tcPr>
          <w:p w14:paraId="1CE6CBD0" w14:textId="77777777" w:rsidR="00993251" w:rsidRPr="00993251" w:rsidRDefault="00993251" w:rsidP="00993251">
            <w:pPr>
              <w:jc w:val="left"/>
              <w:rPr>
                <w:rFonts w:ascii="Calibri" w:eastAsia="宋体" w:hAnsi="Calibri" w:cs="Times New Roman"/>
                <w:noProof w:val="0"/>
                <w:szCs w:val="21"/>
              </w:rPr>
            </w:pPr>
            <w:r w:rsidRPr="00993251">
              <w:rPr>
                <w:rFonts w:ascii="Calibri" w:eastAsia="宋体" w:hAnsi="Calibri" w:cs="Times New Roman" w:hint="eastAsia"/>
                <w:noProof w:val="0"/>
                <w:szCs w:val="21"/>
              </w:rPr>
              <w:t>无</w:t>
            </w:r>
          </w:p>
        </w:tc>
      </w:tr>
      <w:tr w:rsidR="00993251" w:rsidRPr="00993251" w14:paraId="02B23482" w14:textId="77777777" w:rsidTr="00CA6615">
        <w:tc>
          <w:tcPr>
            <w:tcW w:w="1413" w:type="dxa"/>
          </w:tcPr>
          <w:p w14:paraId="0ADE6CC3"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输入</w:t>
            </w:r>
          </w:p>
        </w:tc>
        <w:tc>
          <w:tcPr>
            <w:tcW w:w="6883" w:type="dxa"/>
            <w:gridSpan w:val="3"/>
          </w:tcPr>
          <w:p w14:paraId="11FF1AC2"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用户点击结束运动</w:t>
            </w:r>
          </w:p>
        </w:tc>
      </w:tr>
      <w:tr w:rsidR="00993251" w:rsidRPr="00993251" w14:paraId="15C4A109" w14:textId="77777777" w:rsidTr="00CA6615">
        <w:tc>
          <w:tcPr>
            <w:tcW w:w="1413" w:type="dxa"/>
          </w:tcPr>
          <w:p w14:paraId="09952344"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系统响应</w:t>
            </w:r>
          </w:p>
        </w:tc>
        <w:tc>
          <w:tcPr>
            <w:tcW w:w="6883" w:type="dxa"/>
            <w:gridSpan w:val="3"/>
          </w:tcPr>
          <w:p w14:paraId="3976987C"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系统将运动信息存储到数据库并显示本次运动的时长与距离</w:t>
            </w:r>
          </w:p>
        </w:tc>
      </w:tr>
      <w:tr w:rsidR="00993251" w:rsidRPr="00993251" w14:paraId="1B7A747C" w14:textId="77777777" w:rsidTr="00CA6615">
        <w:tc>
          <w:tcPr>
            <w:tcW w:w="1413" w:type="dxa"/>
          </w:tcPr>
          <w:p w14:paraId="33629237"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输出</w:t>
            </w:r>
          </w:p>
        </w:tc>
        <w:tc>
          <w:tcPr>
            <w:tcW w:w="6883" w:type="dxa"/>
            <w:gridSpan w:val="3"/>
          </w:tcPr>
          <w:p w14:paraId="67900771"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用户本次运动的时长与距离</w:t>
            </w:r>
          </w:p>
        </w:tc>
      </w:tr>
      <w:tr w:rsidR="00993251" w:rsidRPr="00993251" w14:paraId="11F2BF63" w14:textId="77777777" w:rsidTr="00CA6615">
        <w:tc>
          <w:tcPr>
            <w:tcW w:w="1413" w:type="dxa"/>
          </w:tcPr>
          <w:p w14:paraId="43D38B3E"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前置条件</w:t>
            </w:r>
          </w:p>
        </w:tc>
        <w:tc>
          <w:tcPr>
            <w:tcW w:w="2735" w:type="dxa"/>
          </w:tcPr>
          <w:p w14:paraId="2591AD54" w14:textId="77777777" w:rsidR="00993251" w:rsidRPr="00993251" w:rsidRDefault="00993251" w:rsidP="00993251">
            <w:pPr>
              <w:widowControl/>
              <w:jc w:val="left"/>
              <w:rPr>
                <w:rFonts w:ascii="Calibri" w:eastAsia="宋体" w:hAnsi="Calibri" w:cs="Times New Roman"/>
                <w:noProof w:val="0"/>
                <w:szCs w:val="21"/>
              </w:rPr>
            </w:pPr>
            <w:r w:rsidRPr="00993251">
              <w:rPr>
                <w:rFonts w:ascii="Calibri" w:eastAsia="宋体" w:hAnsi="Calibri" w:cs="Times New Roman" w:hint="eastAsia"/>
                <w:noProof w:val="0"/>
                <w:szCs w:val="21"/>
              </w:rPr>
              <w:t>用户进入</w:t>
            </w:r>
            <w:r w:rsidRPr="00993251">
              <w:rPr>
                <w:rFonts w:ascii="Calibri" w:eastAsia="宋体" w:hAnsi="Calibri" w:cs="Times New Roman" w:hint="eastAsia"/>
                <w:noProof w:val="0"/>
                <w:szCs w:val="21"/>
              </w:rPr>
              <w:t>A</w:t>
            </w:r>
            <w:r w:rsidRPr="00993251">
              <w:rPr>
                <w:rFonts w:ascii="Calibri" w:eastAsia="宋体" w:hAnsi="Calibri" w:cs="Times New Roman"/>
                <w:noProof w:val="0"/>
                <w:szCs w:val="21"/>
              </w:rPr>
              <w:t>PP</w:t>
            </w:r>
          </w:p>
        </w:tc>
        <w:tc>
          <w:tcPr>
            <w:tcW w:w="1234" w:type="dxa"/>
          </w:tcPr>
          <w:p w14:paraId="60B34741"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后置条件</w:t>
            </w:r>
          </w:p>
        </w:tc>
        <w:tc>
          <w:tcPr>
            <w:tcW w:w="2914" w:type="dxa"/>
          </w:tcPr>
          <w:p w14:paraId="58C17D5A" w14:textId="77777777" w:rsidR="00993251" w:rsidRPr="00993251" w:rsidRDefault="00993251" w:rsidP="00993251">
            <w:pPr>
              <w:widowControl/>
              <w:jc w:val="left"/>
              <w:rPr>
                <w:rFonts w:ascii="Calibri" w:eastAsia="宋体" w:hAnsi="Calibri" w:cs="Times New Roman"/>
                <w:noProof w:val="0"/>
                <w:szCs w:val="21"/>
              </w:rPr>
            </w:pPr>
            <w:r w:rsidRPr="00993251">
              <w:rPr>
                <w:rFonts w:ascii="Calibri" w:eastAsia="宋体" w:hAnsi="Calibri" w:cs="Times New Roman" w:hint="eastAsia"/>
                <w:noProof w:val="0"/>
                <w:szCs w:val="21"/>
              </w:rPr>
              <w:t>用户完成本次运动</w:t>
            </w:r>
          </w:p>
        </w:tc>
      </w:tr>
      <w:tr w:rsidR="00993251" w:rsidRPr="00993251" w14:paraId="27115D07" w14:textId="77777777" w:rsidTr="00CA6615">
        <w:tc>
          <w:tcPr>
            <w:tcW w:w="1413" w:type="dxa"/>
          </w:tcPr>
          <w:p w14:paraId="28A4FCB4"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活动步骤</w:t>
            </w:r>
          </w:p>
        </w:tc>
        <w:tc>
          <w:tcPr>
            <w:tcW w:w="6883" w:type="dxa"/>
            <w:gridSpan w:val="3"/>
          </w:tcPr>
          <w:p w14:paraId="5C7F40A8" w14:textId="77777777" w:rsidR="00993251" w:rsidRPr="00993251" w:rsidRDefault="00993251" w:rsidP="00092D55">
            <w:pPr>
              <w:widowControl/>
              <w:numPr>
                <w:ilvl w:val="0"/>
                <w:numId w:val="24"/>
              </w:numPr>
              <w:spacing w:line="360" w:lineRule="auto"/>
              <w:jc w:val="left"/>
              <w:rPr>
                <w:rFonts w:ascii="Calibri" w:eastAsia="宋体" w:hAnsi="Calibri" w:cs="Times New Roman"/>
                <w:noProof w:val="0"/>
                <w:szCs w:val="21"/>
              </w:rPr>
            </w:pPr>
            <w:r w:rsidRPr="00993251">
              <w:rPr>
                <w:rFonts w:ascii="Calibri" w:eastAsia="宋体" w:hAnsi="Calibri" w:cs="Times New Roman" w:hint="eastAsia"/>
                <w:noProof w:val="0"/>
                <w:szCs w:val="21"/>
              </w:rPr>
              <w:t>用户点击结束运动</w:t>
            </w:r>
          </w:p>
          <w:p w14:paraId="18E060E0" w14:textId="77777777" w:rsidR="00993251" w:rsidRPr="00993251" w:rsidRDefault="00993251" w:rsidP="00092D55">
            <w:pPr>
              <w:widowControl/>
              <w:numPr>
                <w:ilvl w:val="0"/>
                <w:numId w:val="24"/>
              </w:numPr>
              <w:spacing w:line="360" w:lineRule="auto"/>
              <w:jc w:val="left"/>
              <w:rPr>
                <w:rFonts w:ascii="Calibri" w:eastAsia="宋体" w:hAnsi="Calibri" w:cs="Times New Roman"/>
                <w:noProof w:val="0"/>
                <w:szCs w:val="21"/>
              </w:rPr>
            </w:pPr>
            <w:r w:rsidRPr="00993251">
              <w:rPr>
                <w:rFonts w:ascii="Calibri" w:eastAsia="宋体" w:hAnsi="Calibri" w:cs="Times New Roman" w:hint="eastAsia"/>
                <w:noProof w:val="0"/>
                <w:szCs w:val="21"/>
              </w:rPr>
              <w:t>系统停止记录并传到数据库</w:t>
            </w:r>
          </w:p>
          <w:p w14:paraId="72F11DCE" w14:textId="77777777" w:rsidR="00993251" w:rsidRPr="00993251" w:rsidRDefault="00993251" w:rsidP="00092D55">
            <w:pPr>
              <w:widowControl/>
              <w:numPr>
                <w:ilvl w:val="0"/>
                <w:numId w:val="24"/>
              </w:numPr>
              <w:spacing w:line="360" w:lineRule="auto"/>
              <w:jc w:val="left"/>
              <w:rPr>
                <w:rFonts w:ascii="Calibri" w:eastAsia="宋体" w:hAnsi="Calibri" w:cs="Times New Roman"/>
                <w:noProof w:val="0"/>
                <w:szCs w:val="21"/>
              </w:rPr>
            </w:pPr>
            <w:r w:rsidRPr="00993251">
              <w:rPr>
                <w:rFonts w:ascii="Calibri" w:eastAsia="宋体" w:hAnsi="Calibri" w:cs="Times New Roman" w:hint="eastAsia"/>
                <w:noProof w:val="0"/>
                <w:szCs w:val="21"/>
              </w:rPr>
              <w:t>APP</w:t>
            </w:r>
            <w:r w:rsidRPr="00993251">
              <w:rPr>
                <w:rFonts w:ascii="Calibri" w:eastAsia="宋体" w:hAnsi="Calibri" w:cs="Times New Roman" w:hint="eastAsia"/>
                <w:noProof w:val="0"/>
                <w:szCs w:val="21"/>
              </w:rPr>
              <w:t>显示本次运动的时长与距离</w:t>
            </w:r>
          </w:p>
        </w:tc>
      </w:tr>
      <w:tr w:rsidR="00993251" w:rsidRPr="00993251" w14:paraId="063805FE" w14:textId="77777777" w:rsidTr="00CA6615">
        <w:tc>
          <w:tcPr>
            <w:tcW w:w="1413" w:type="dxa"/>
          </w:tcPr>
          <w:p w14:paraId="602A8C50"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异常处理</w:t>
            </w:r>
          </w:p>
        </w:tc>
        <w:tc>
          <w:tcPr>
            <w:tcW w:w="6883" w:type="dxa"/>
            <w:gridSpan w:val="3"/>
          </w:tcPr>
          <w:p w14:paraId="5B55D0CC" w14:textId="77777777" w:rsidR="00993251" w:rsidRPr="00993251" w:rsidRDefault="00993251" w:rsidP="00092D55">
            <w:pPr>
              <w:widowControl/>
              <w:numPr>
                <w:ilvl w:val="0"/>
                <w:numId w:val="25"/>
              </w:numPr>
              <w:spacing w:line="360" w:lineRule="auto"/>
              <w:jc w:val="left"/>
              <w:rPr>
                <w:rFonts w:ascii="Calibri" w:eastAsia="宋体" w:hAnsi="Calibri" w:cs="Times New Roman"/>
                <w:noProof w:val="0"/>
              </w:rPr>
            </w:pPr>
            <w:r w:rsidRPr="00993251">
              <w:rPr>
                <w:rFonts w:ascii="Calibri" w:eastAsia="宋体" w:hAnsi="Calibri" w:cs="Times New Roman" w:hint="eastAsia"/>
                <w:noProof w:val="0"/>
                <w:szCs w:val="21"/>
              </w:rPr>
              <w:t>系统异常，无法进行操作时（如</w:t>
            </w:r>
            <w:r w:rsidRPr="00993251">
              <w:rPr>
                <w:rFonts w:ascii="Calibri" w:eastAsia="宋体" w:hAnsi="Calibri" w:cs="Times New Roman" w:hint="eastAsia"/>
                <w:noProof w:val="0"/>
                <w:szCs w:val="21"/>
              </w:rPr>
              <w:t>A</w:t>
            </w:r>
            <w:r w:rsidRPr="00993251">
              <w:rPr>
                <w:rFonts w:ascii="Calibri" w:eastAsia="宋体" w:hAnsi="Calibri" w:cs="Times New Roman"/>
                <w:noProof w:val="0"/>
                <w:szCs w:val="21"/>
              </w:rPr>
              <w:t>PP</w:t>
            </w:r>
            <w:r w:rsidRPr="00993251">
              <w:rPr>
                <w:rFonts w:ascii="Calibri" w:eastAsia="宋体" w:hAnsi="Calibri" w:cs="Times New Roman"/>
                <w:noProof w:val="0"/>
                <w:szCs w:val="21"/>
              </w:rPr>
              <w:t>崩溃</w:t>
            </w:r>
            <w:r w:rsidRPr="00993251">
              <w:rPr>
                <w:rFonts w:ascii="Calibri" w:eastAsia="宋体" w:hAnsi="Calibri" w:cs="Times New Roman" w:hint="eastAsia"/>
                <w:noProof w:val="0"/>
                <w:szCs w:val="21"/>
              </w:rPr>
              <w:t>等），给出相应提示信息。</w:t>
            </w:r>
          </w:p>
        </w:tc>
      </w:tr>
    </w:tbl>
    <w:p w14:paraId="2E4A999F" w14:textId="77777777" w:rsidR="00993251" w:rsidRPr="00993251" w:rsidRDefault="00993251" w:rsidP="00993251">
      <w:pPr>
        <w:ind w:left="844"/>
        <w:jc w:val="left"/>
      </w:pPr>
    </w:p>
    <w:p w14:paraId="7EF43303" w14:textId="77777777" w:rsidR="00993251" w:rsidRPr="00993251" w:rsidRDefault="00993251" w:rsidP="00993251">
      <w:pPr>
        <w:ind w:left="844"/>
        <w:jc w:val="left"/>
      </w:pPr>
    </w:p>
    <w:p w14:paraId="7955FA84" w14:textId="77777777" w:rsidR="00993251" w:rsidRPr="00993251" w:rsidRDefault="00993251" w:rsidP="00993251">
      <w:pPr>
        <w:jc w:val="center"/>
      </w:pPr>
      <w:r w:rsidRPr="00993251">
        <w:rPr>
          <w:b/>
        </w:rPr>
        <w:t>表</w:t>
      </w:r>
      <w:r w:rsidR="009B377A">
        <w:rPr>
          <w:rFonts w:hint="eastAsia"/>
          <w:b/>
        </w:rPr>
        <w:t>4.5</w:t>
      </w:r>
      <w:r w:rsidRPr="00993251">
        <w:rPr>
          <w:rFonts w:hint="eastAsia"/>
          <w:b/>
        </w:rPr>
        <w:t xml:space="preserve"> </w:t>
      </w:r>
      <w:r w:rsidRPr="00993251">
        <w:rPr>
          <w:rFonts w:hint="eastAsia"/>
          <w:b/>
        </w:rPr>
        <w:t>“查看本次运动信息”用例</w:t>
      </w:r>
    </w:p>
    <w:tbl>
      <w:tblPr>
        <w:tblStyle w:val="271"/>
        <w:tblW w:w="8296" w:type="dxa"/>
        <w:tblLayout w:type="fixed"/>
        <w:tblLook w:val="04A0" w:firstRow="1" w:lastRow="0" w:firstColumn="1" w:lastColumn="0" w:noHBand="0" w:noVBand="1"/>
      </w:tblPr>
      <w:tblGrid>
        <w:gridCol w:w="1413"/>
        <w:gridCol w:w="2735"/>
        <w:gridCol w:w="1234"/>
        <w:gridCol w:w="2914"/>
      </w:tblGrid>
      <w:tr w:rsidR="00993251" w:rsidRPr="00993251" w14:paraId="57C4F1FD" w14:textId="77777777" w:rsidTr="00CA6615">
        <w:tc>
          <w:tcPr>
            <w:tcW w:w="1413" w:type="dxa"/>
          </w:tcPr>
          <w:p w14:paraId="727880AD"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编号</w:t>
            </w:r>
          </w:p>
        </w:tc>
        <w:tc>
          <w:tcPr>
            <w:tcW w:w="2735" w:type="dxa"/>
          </w:tcPr>
          <w:p w14:paraId="13ED6E40"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205</w:t>
            </w:r>
          </w:p>
        </w:tc>
        <w:tc>
          <w:tcPr>
            <w:tcW w:w="1234" w:type="dxa"/>
          </w:tcPr>
          <w:p w14:paraId="16AB5B67"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用例名称</w:t>
            </w:r>
          </w:p>
        </w:tc>
        <w:tc>
          <w:tcPr>
            <w:tcW w:w="2914" w:type="dxa"/>
          </w:tcPr>
          <w:p w14:paraId="46DE4334"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查看本次运动信息</w:t>
            </w:r>
          </w:p>
        </w:tc>
      </w:tr>
      <w:tr w:rsidR="00993251" w:rsidRPr="00993251" w14:paraId="17C25B4B" w14:textId="77777777" w:rsidTr="00CA6615">
        <w:tc>
          <w:tcPr>
            <w:tcW w:w="1413" w:type="dxa"/>
          </w:tcPr>
          <w:p w14:paraId="3984576B"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使用人员</w:t>
            </w:r>
          </w:p>
        </w:tc>
        <w:tc>
          <w:tcPr>
            <w:tcW w:w="2735" w:type="dxa"/>
            <w:tcBorders>
              <w:bottom w:val="single" w:sz="4" w:space="0" w:color="auto"/>
            </w:tcBorders>
          </w:tcPr>
          <w:p w14:paraId="251A7BEA"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正式用户</w:t>
            </w:r>
          </w:p>
        </w:tc>
        <w:tc>
          <w:tcPr>
            <w:tcW w:w="1234" w:type="dxa"/>
          </w:tcPr>
          <w:p w14:paraId="041083E6"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扩展点</w:t>
            </w:r>
          </w:p>
        </w:tc>
        <w:tc>
          <w:tcPr>
            <w:tcW w:w="2914" w:type="dxa"/>
            <w:tcBorders>
              <w:bottom w:val="single" w:sz="4" w:space="0" w:color="auto"/>
            </w:tcBorders>
          </w:tcPr>
          <w:p w14:paraId="08A0B166" w14:textId="77777777" w:rsidR="00993251" w:rsidRPr="00993251" w:rsidRDefault="00993251" w:rsidP="00993251">
            <w:pPr>
              <w:jc w:val="left"/>
              <w:rPr>
                <w:rFonts w:ascii="Calibri" w:eastAsia="宋体" w:hAnsi="Calibri" w:cs="Times New Roman"/>
                <w:noProof w:val="0"/>
                <w:szCs w:val="21"/>
              </w:rPr>
            </w:pPr>
            <w:r w:rsidRPr="00993251">
              <w:rPr>
                <w:rFonts w:ascii="Calibri" w:eastAsia="宋体" w:hAnsi="Calibri" w:cs="Times New Roman" w:hint="eastAsia"/>
                <w:noProof w:val="0"/>
                <w:szCs w:val="21"/>
              </w:rPr>
              <w:t>无</w:t>
            </w:r>
          </w:p>
        </w:tc>
      </w:tr>
      <w:tr w:rsidR="00993251" w:rsidRPr="00993251" w14:paraId="1F292B50" w14:textId="77777777" w:rsidTr="00CA6615">
        <w:tc>
          <w:tcPr>
            <w:tcW w:w="1413" w:type="dxa"/>
          </w:tcPr>
          <w:p w14:paraId="1634F96E"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输入</w:t>
            </w:r>
          </w:p>
        </w:tc>
        <w:tc>
          <w:tcPr>
            <w:tcW w:w="6883" w:type="dxa"/>
            <w:gridSpan w:val="3"/>
          </w:tcPr>
          <w:p w14:paraId="0951B8BF"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用户点击查看本次运动信息</w:t>
            </w:r>
          </w:p>
        </w:tc>
      </w:tr>
      <w:tr w:rsidR="00993251" w:rsidRPr="00993251" w14:paraId="5F689B22" w14:textId="77777777" w:rsidTr="00CA6615">
        <w:tc>
          <w:tcPr>
            <w:tcW w:w="1413" w:type="dxa"/>
          </w:tcPr>
          <w:p w14:paraId="096F712F"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系统响应</w:t>
            </w:r>
          </w:p>
        </w:tc>
        <w:tc>
          <w:tcPr>
            <w:tcW w:w="6883" w:type="dxa"/>
            <w:gridSpan w:val="3"/>
          </w:tcPr>
          <w:p w14:paraId="1355D8BE"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系统从数据库提取本次运动信息</w:t>
            </w:r>
          </w:p>
        </w:tc>
      </w:tr>
      <w:tr w:rsidR="00993251" w:rsidRPr="00993251" w14:paraId="6CF948C0" w14:textId="77777777" w:rsidTr="00CA6615">
        <w:tc>
          <w:tcPr>
            <w:tcW w:w="1413" w:type="dxa"/>
          </w:tcPr>
          <w:p w14:paraId="4B144456"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输出</w:t>
            </w:r>
          </w:p>
        </w:tc>
        <w:tc>
          <w:tcPr>
            <w:tcW w:w="6883" w:type="dxa"/>
            <w:gridSpan w:val="3"/>
          </w:tcPr>
          <w:p w14:paraId="638E810A"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用户本次运动信息</w:t>
            </w:r>
          </w:p>
        </w:tc>
      </w:tr>
      <w:tr w:rsidR="00993251" w:rsidRPr="00993251" w14:paraId="0B686459" w14:textId="77777777" w:rsidTr="00CA6615">
        <w:tc>
          <w:tcPr>
            <w:tcW w:w="1413" w:type="dxa"/>
          </w:tcPr>
          <w:p w14:paraId="3268F213"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前置条件</w:t>
            </w:r>
          </w:p>
        </w:tc>
        <w:tc>
          <w:tcPr>
            <w:tcW w:w="2735" w:type="dxa"/>
          </w:tcPr>
          <w:p w14:paraId="7F1B9459" w14:textId="77777777" w:rsidR="00993251" w:rsidRPr="00993251" w:rsidRDefault="00993251" w:rsidP="00993251">
            <w:pPr>
              <w:widowControl/>
              <w:jc w:val="left"/>
              <w:rPr>
                <w:rFonts w:ascii="Calibri" w:eastAsia="宋体" w:hAnsi="Calibri" w:cs="Times New Roman"/>
                <w:noProof w:val="0"/>
                <w:szCs w:val="21"/>
              </w:rPr>
            </w:pPr>
            <w:r w:rsidRPr="00993251">
              <w:rPr>
                <w:rFonts w:ascii="Calibri" w:eastAsia="宋体" w:hAnsi="Calibri" w:cs="Times New Roman" w:hint="eastAsia"/>
                <w:noProof w:val="0"/>
                <w:szCs w:val="21"/>
              </w:rPr>
              <w:t>用户进入</w:t>
            </w:r>
            <w:r w:rsidRPr="00993251">
              <w:rPr>
                <w:rFonts w:ascii="Calibri" w:eastAsia="宋体" w:hAnsi="Calibri" w:cs="Times New Roman" w:hint="eastAsia"/>
                <w:noProof w:val="0"/>
                <w:szCs w:val="21"/>
              </w:rPr>
              <w:t>A</w:t>
            </w:r>
            <w:r w:rsidRPr="00993251">
              <w:rPr>
                <w:rFonts w:ascii="Calibri" w:eastAsia="宋体" w:hAnsi="Calibri" w:cs="Times New Roman"/>
                <w:noProof w:val="0"/>
                <w:szCs w:val="21"/>
              </w:rPr>
              <w:t>PP</w:t>
            </w:r>
          </w:p>
        </w:tc>
        <w:tc>
          <w:tcPr>
            <w:tcW w:w="1234" w:type="dxa"/>
          </w:tcPr>
          <w:p w14:paraId="6017052E"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后置条件</w:t>
            </w:r>
          </w:p>
        </w:tc>
        <w:tc>
          <w:tcPr>
            <w:tcW w:w="2914" w:type="dxa"/>
          </w:tcPr>
          <w:p w14:paraId="6E2E9072" w14:textId="77777777" w:rsidR="00993251" w:rsidRPr="00993251" w:rsidRDefault="00993251" w:rsidP="00993251">
            <w:pPr>
              <w:widowControl/>
              <w:jc w:val="left"/>
              <w:rPr>
                <w:rFonts w:ascii="Calibri" w:eastAsia="宋体" w:hAnsi="Calibri" w:cs="Times New Roman"/>
                <w:noProof w:val="0"/>
                <w:szCs w:val="21"/>
              </w:rPr>
            </w:pPr>
            <w:r w:rsidRPr="00993251">
              <w:rPr>
                <w:rFonts w:ascii="Calibri" w:eastAsia="宋体" w:hAnsi="Calibri" w:cs="Times New Roman" w:hint="eastAsia"/>
                <w:noProof w:val="0"/>
                <w:szCs w:val="21"/>
              </w:rPr>
              <w:t>用户完成此次运动</w:t>
            </w:r>
          </w:p>
        </w:tc>
      </w:tr>
      <w:tr w:rsidR="00993251" w:rsidRPr="00993251" w14:paraId="05802D8E" w14:textId="77777777" w:rsidTr="00CA6615">
        <w:tc>
          <w:tcPr>
            <w:tcW w:w="1413" w:type="dxa"/>
          </w:tcPr>
          <w:p w14:paraId="3EDE526B"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活动步骤</w:t>
            </w:r>
          </w:p>
        </w:tc>
        <w:tc>
          <w:tcPr>
            <w:tcW w:w="6883" w:type="dxa"/>
            <w:gridSpan w:val="3"/>
          </w:tcPr>
          <w:p w14:paraId="720CB387" w14:textId="77777777" w:rsidR="00993251" w:rsidRPr="00993251" w:rsidRDefault="00993251" w:rsidP="00092D55">
            <w:pPr>
              <w:widowControl/>
              <w:numPr>
                <w:ilvl w:val="0"/>
                <w:numId w:val="26"/>
              </w:numPr>
              <w:spacing w:line="360" w:lineRule="auto"/>
              <w:jc w:val="left"/>
              <w:rPr>
                <w:rFonts w:ascii="Calibri" w:eastAsia="宋体" w:hAnsi="Calibri" w:cs="Times New Roman"/>
                <w:noProof w:val="0"/>
                <w:szCs w:val="21"/>
              </w:rPr>
            </w:pPr>
            <w:r w:rsidRPr="00993251">
              <w:rPr>
                <w:rFonts w:ascii="Calibri" w:eastAsia="宋体" w:hAnsi="Calibri" w:cs="Times New Roman" w:hint="eastAsia"/>
                <w:noProof w:val="0"/>
                <w:szCs w:val="21"/>
              </w:rPr>
              <w:t>用户点击查看本次运动信息</w:t>
            </w:r>
          </w:p>
          <w:p w14:paraId="6C502805" w14:textId="77777777" w:rsidR="00993251" w:rsidRPr="00993251" w:rsidRDefault="00993251" w:rsidP="00092D55">
            <w:pPr>
              <w:widowControl/>
              <w:numPr>
                <w:ilvl w:val="0"/>
                <w:numId w:val="26"/>
              </w:numPr>
              <w:spacing w:line="360" w:lineRule="auto"/>
              <w:jc w:val="left"/>
              <w:rPr>
                <w:rFonts w:ascii="Calibri" w:eastAsia="宋体" w:hAnsi="Calibri" w:cs="Times New Roman"/>
                <w:noProof w:val="0"/>
                <w:szCs w:val="21"/>
              </w:rPr>
            </w:pPr>
            <w:r w:rsidRPr="00993251">
              <w:rPr>
                <w:rFonts w:ascii="Calibri" w:eastAsia="宋体" w:hAnsi="Calibri" w:cs="Times New Roman" w:hint="eastAsia"/>
                <w:noProof w:val="0"/>
                <w:szCs w:val="21"/>
              </w:rPr>
              <w:t>系统从数据库调出本次运动信息</w:t>
            </w:r>
          </w:p>
          <w:p w14:paraId="5A1C29E5" w14:textId="77777777" w:rsidR="00993251" w:rsidRPr="00993251" w:rsidRDefault="00993251" w:rsidP="00092D55">
            <w:pPr>
              <w:widowControl/>
              <w:numPr>
                <w:ilvl w:val="0"/>
                <w:numId w:val="26"/>
              </w:numPr>
              <w:spacing w:line="360" w:lineRule="auto"/>
              <w:jc w:val="left"/>
              <w:rPr>
                <w:rFonts w:ascii="Calibri" w:eastAsia="宋体" w:hAnsi="Calibri" w:cs="Times New Roman"/>
                <w:noProof w:val="0"/>
                <w:szCs w:val="21"/>
              </w:rPr>
            </w:pPr>
            <w:r w:rsidRPr="00993251">
              <w:rPr>
                <w:rFonts w:ascii="Calibri" w:eastAsia="宋体" w:hAnsi="Calibri" w:cs="Times New Roman" w:hint="eastAsia"/>
                <w:noProof w:val="0"/>
                <w:szCs w:val="21"/>
              </w:rPr>
              <w:t>APP</w:t>
            </w:r>
            <w:r w:rsidRPr="00993251">
              <w:rPr>
                <w:rFonts w:ascii="Calibri" w:eastAsia="宋体" w:hAnsi="Calibri" w:cs="Times New Roman" w:hint="eastAsia"/>
                <w:noProof w:val="0"/>
                <w:szCs w:val="21"/>
              </w:rPr>
              <w:t>显示本次运动信息</w:t>
            </w:r>
          </w:p>
        </w:tc>
      </w:tr>
      <w:tr w:rsidR="00993251" w:rsidRPr="00993251" w14:paraId="283F3BA6" w14:textId="77777777" w:rsidTr="00CA6615">
        <w:tc>
          <w:tcPr>
            <w:tcW w:w="1413" w:type="dxa"/>
          </w:tcPr>
          <w:p w14:paraId="216061A0"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异常处理</w:t>
            </w:r>
          </w:p>
        </w:tc>
        <w:tc>
          <w:tcPr>
            <w:tcW w:w="6883" w:type="dxa"/>
            <w:gridSpan w:val="3"/>
          </w:tcPr>
          <w:p w14:paraId="098E0414" w14:textId="77777777" w:rsidR="00993251" w:rsidRPr="00993251" w:rsidRDefault="00993251" w:rsidP="00092D55">
            <w:pPr>
              <w:widowControl/>
              <w:numPr>
                <w:ilvl w:val="0"/>
                <w:numId w:val="29"/>
              </w:numPr>
              <w:spacing w:line="360" w:lineRule="auto"/>
              <w:jc w:val="left"/>
              <w:rPr>
                <w:rFonts w:ascii="Calibri" w:eastAsia="宋体" w:hAnsi="Calibri" w:cs="Times New Roman"/>
                <w:noProof w:val="0"/>
              </w:rPr>
            </w:pPr>
            <w:r w:rsidRPr="00993251">
              <w:rPr>
                <w:rFonts w:ascii="Calibri" w:eastAsia="宋体" w:hAnsi="Calibri" w:cs="Times New Roman" w:hint="eastAsia"/>
                <w:noProof w:val="0"/>
                <w:szCs w:val="21"/>
              </w:rPr>
              <w:t>系统异常，无法进行操作时（如</w:t>
            </w:r>
            <w:r w:rsidRPr="00993251">
              <w:rPr>
                <w:rFonts w:ascii="Calibri" w:eastAsia="宋体" w:hAnsi="Calibri" w:cs="Times New Roman" w:hint="eastAsia"/>
                <w:noProof w:val="0"/>
                <w:szCs w:val="21"/>
              </w:rPr>
              <w:t>A</w:t>
            </w:r>
            <w:r w:rsidRPr="00993251">
              <w:rPr>
                <w:rFonts w:ascii="Calibri" w:eastAsia="宋体" w:hAnsi="Calibri" w:cs="Times New Roman"/>
                <w:noProof w:val="0"/>
                <w:szCs w:val="21"/>
              </w:rPr>
              <w:t>PP</w:t>
            </w:r>
            <w:r w:rsidRPr="00993251">
              <w:rPr>
                <w:rFonts w:ascii="Calibri" w:eastAsia="宋体" w:hAnsi="Calibri" w:cs="Times New Roman"/>
                <w:noProof w:val="0"/>
                <w:szCs w:val="21"/>
              </w:rPr>
              <w:t>崩溃</w:t>
            </w:r>
            <w:r w:rsidRPr="00993251">
              <w:rPr>
                <w:rFonts w:ascii="Calibri" w:eastAsia="宋体" w:hAnsi="Calibri" w:cs="Times New Roman" w:hint="eastAsia"/>
                <w:noProof w:val="0"/>
                <w:szCs w:val="21"/>
              </w:rPr>
              <w:t>等），给出相应提示信息。</w:t>
            </w:r>
          </w:p>
        </w:tc>
      </w:tr>
    </w:tbl>
    <w:p w14:paraId="1CE0149E" w14:textId="77777777" w:rsidR="00993251" w:rsidRPr="00993251" w:rsidRDefault="00993251" w:rsidP="00993251">
      <w:pPr>
        <w:ind w:left="844"/>
        <w:jc w:val="left"/>
      </w:pPr>
    </w:p>
    <w:p w14:paraId="5B83A58C" w14:textId="77777777" w:rsidR="00993251" w:rsidRDefault="00993251" w:rsidP="00993251">
      <w:pPr>
        <w:ind w:left="844"/>
        <w:jc w:val="left"/>
      </w:pPr>
    </w:p>
    <w:p w14:paraId="6472D5E2" w14:textId="77777777" w:rsidR="00993251" w:rsidRPr="00993251" w:rsidRDefault="00993251" w:rsidP="00993251">
      <w:pPr>
        <w:jc w:val="left"/>
        <w:rPr>
          <w:b/>
        </w:rPr>
      </w:pPr>
      <w:r>
        <w:rPr>
          <w:rFonts w:hint="eastAsia"/>
          <w:b/>
        </w:rPr>
        <w:t>3)</w:t>
      </w:r>
      <w:r>
        <w:rPr>
          <w:rFonts w:hint="eastAsia"/>
          <w:b/>
        </w:rPr>
        <w:tab/>
      </w:r>
      <w:r w:rsidRPr="00993251">
        <w:rPr>
          <w:b/>
        </w:rPr>
        <w:t>查看运动数据统计与分析</w:t>
      </w:r>
    </w:p>
    <w:p w14:paraId="248419C4" w14:textId="77777777" w:rsidR="00993251" w:rsidRDefault="00993251" w:rsidP="00993251">
      <w:pPr>
        <w:pStyle w:val="aa"/>
        <w:ind w:left="844" w:firstLineChars="0" w:firstLine="0"/>
        <w:jc w:val="center"/>
        <w:rPr>
          <w:b/>
        </w:rPr>
      </w:pPr>
      <w:r w:rsidRPr="005020F6">
        <w:rPr>
          <w:rFonts w:hint="eastAsia"/>
          <w:b/>
        </w:rPr>
        <w:drawing>
          <wp:inline distT="0" distB="0" distL="0" distR="0" wp14:anchorId="78CB5715" wp14:editId="2BD8A69C">
            <wp:extent cx="5274310" cy="279959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799598"/>
                    </a:xfrm>
                    <a:prstGeom prst="rect">
                      <a:avLst/>
                    </a:prstGeom>
                    <a:noFill/>
                    <a:ln>
                      <a:noFill/>
                    </a:ln>
                  </pic:spPr>
                </pic:pic>
              </a:graphicData>
            </a:graphic>
          </wp:inline>
        </w:drawing>
      </w:r>
    </w:p>
    <w:p w14:paraId="7ADD45CC" w14:textId="615FD8A8" w:rsidR="00993251" w:rsidRDefault="00993251" w:rsidP="00993251">
      <w:pPr>
        <w:jc w:val="center"/>
        <w:rPr>
          <w:b/>
        </w:rPr>
      </w:pPr>
      <w:r w:rsidRPr="00BC24D4">
        <w:rPr>
          <w:b/>
        </w:rPr>
        <w:t>图</w:t>
      </w:r>
      <w:r w:rsidR="0047581E">
        <w:rPr>
          <w:rFonts w:hint="eastAsia"/>
          <w:b/>
        </w:rPr>
        <w:t>5</w:t>
      </w:r>
      <w:r w:rsidRPr="00BC24D4">
        <w:rPr>
          <w:rFonts w:hint="eastAsia"/>
          <w:b/>
        </w:rPr>
        <w:t xml:space="preserve"> </w:t>
      </w:r>
      <w:r>
        <w:rPr>
          <w:rFonts w:hint="eastAsia"/>
          <w:b/>
        </w:rPr>
        <w:t>“查看运动数据统计与分析”模块的用例图</w:t>
      </w:r>
    </w:p>
    <w:p w14:paraId="15CB9BE6" w14:textId="77777777" w:rsidR="009B377A" w:rsidRDefault="009B377A" w:rsidP="009B377A">
      <w:pPr>
        <w:jc w:val="left"/>
      </w:pPr>
      <w:r>
        <w:rPr>
          <w:b/>
        </w:rPr>
        <w:tab/>
      </w:r>
      <w:r>
        <w:t>对用例的说明如表</w:t>
      </w:r>
      <w:r>
        <w:rPr>
          <w:rFonts w:hint="eastAsia"/>
        </w:rPr>
        <w:t>5.1-</w:t>
      </w:r>
      <w:r>
        <w:rPr>
          <w:rFonts w:hint="eastAsia"/>
        </w:rPr>
        <w:t>表</w:t>
      </w:r>
      <w:r>
        <w:t>5.8</w:t>
      </w:r>
      <w:r>
        <w:t>所示</w:t>
      </w:r>
      <w:r>
        <w:rPr>
          <w:rFonts w:hint="eastAsia"/>
        </w:rPr>
        <w:t>。</w:t>
      </w:r>
    </w:p>
    <w:p w14:paraId="3F28728A" w14:textId="77777777" w:rsidR="00993251" w:rsidRPr="009B377A" w:rsidRDefault="00993251" w:rsidP="00993251">
      <w:pPr>
        <w:jc w:val="left"/>
      </w:pPr>
    </w:p>
    <w:p w14:paraId="0DBEE384" w14:textId="77777777" w:rsidR="00993251" w:rsidRPr="00993251" w:rsidRDefault="00993251" w:rsidP="00993251">
      <w:pPr>
        <w:jc w:val="center"/>
      </w:pPr>
      <w:r w:rsidRPr="00993251">
        <w:rPr>
          <w:b/>
        </w:rPr>
        <w:t>表</w:t>
      </w:r>
      <w:r w:rsidR="009B377A">
        <w:rPr>
          <w:rFonts w:hint="eastAsia"/>
          <w:b/>
        </w:rPr>
        <w:t>5.1</w:t>
      </w:r>
      <w:r w:rsidRPr="00993251">
        <w:rPr>
          <w:rFonts w:hint="eastAsia"/>
          <w:b/>
        </w:rPr>
        <w:t xml:space="preserve"> </w:t>
      </w:r>
      <w:r w:rsidRPr="00993251">
        <w:rPr>
          <w:rFonts w:hint="eastAsia"/>
          <w:b/>
        </w:rPr>
        <w:t>“查看运动历史”用例</w:t>
      </w:r>
    </w:p>
    <w:tbl>
      <w:tblPr>
        <w:tblStyle w:val="271"/>
        <w:tblW w:w="8296" w:type="dxa"/>
        <w:tblLayout w:type="fixed"/>
        <w:tblLook w:val="04A0" w:firstRow="1" w:lastRow="0" w:firstColumn="1" w:lastColumn="0" w:noHBand="0" w:noVBand="1"/>
      </w:tblPr>
      <w:tblGrid>
        <w:gridCol w:w="1413"/>
        <w:gridCol w:w="2735"/>
        <w:gridCol w:w="1234"/>
        <w:gridCol w:w="2914"/>
      </w:tblGrid>
      <w:tr w:rsidR="00993251" w:rsidRPr="00993251" w14:paraId="6BFA6394" w14:textId="77777777" w:rsidTr="00CA6615">
        <w:tc>
          <w:tcPr>
            <w:tcW w:w="1413" w:type="dxa"/>
          </w:tcPr>
          <w:p w14:paraId="6F2AE816"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编号</w:t>
            </w:r>
          </w:p>
        </w:tc>
        <w:tc>
          <w:tcPr>
            <w:tcW w:w="2735" w:type="dxa"/>
          </w:tcPr>
          <w:p w14:paraId="5C16897A"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301</w:t>
            </w:r>
          </w:p>
        </w:tc>
        <w:tc>
          <w:tcPr>
            <w:tcW w:w="1234" w:type="dxa"/>
          </w:tcPr>
          <w:p w14:paraId="67A50654"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用例名称</w:t>
            </w:r>
          </w:p>
        </w:tc>
        <w:tc>
          <w:tcPr>
            <w:tcW w:w="2914" w:type="dxa"/>
          </w:tcPr>
          <w:p w14:paraId="40F0ABC4"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查看运动历史</w:t>
            </w:r>
          </w:p>
        </w:tc>
      </w:tr>
      <w:tr w:rsidR="00993251" w:rsidRPr="00993251" w14:paraId="4B0C34AC" w14:textId="77777777" w:rsidTr="00CA6615">
        <w:tc>
          <w:tcPr>
            <w:tcW w:w="1413" w:type="dxa"/>
          </w:tcPr>
          <w:p w14:paraId="7FCB1BC0"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使用人员</w:t>
            </w:r>
          </w:p>
        </w:tc>
        <w:tc>
          <w:tcPr>
            <w:tcW w:w="2735" w:type="dxa"/>
            <w:tcBorders>
              <w:bottom w:val="single" w:sz="4" w:space="0" w:color="auto"/>
            </w:tcBorders>
          </w:tcPr>
          <w:p w14:paraId="2DF47FAD"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正式用户</w:t>
            </w:r>
          </w:p>
        </w:tc>
        <w:tc>
          <w:tcPr>
            <w:tcW w:w="1234" w:type="dxa"/>
          </w:tcPr>
          <w:p w14:paraId="17D2CB1E"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扩展点</w:t>
            </w:r>
          </w:p>
        </w:tc>
        <w:tc>
          <w:tcPr>
            <w:tcW w:w="2914" w:type="dxa"/>
            <w:tcBorders>
              <w:bottom w:val="single" w:sz="4" w:space="0" w:color="auto"/>
            </w:tcBorders>
          </w:tcPr>
          <w:p w14:paraId="0CC70B61" w14:textId="77777777" w:rsidR="00993251" w:rsidRPr="00993251" w:rsidRDefault="00993251" w:rsidP="00993251">
            <w:pPr>
              <w:jc w:val="left"/>
              <w:rPr>
                <w:rFonts w:ascii="Calibri" w:eastAsia="宋体" w:hAnsi="Calibri" w:cs="Times New Roman"/>
                <w:noProof w:val="0"/>
                <w:szCs w:val="21"/>
              </w:rPr>
            </w:pPr>
            <w:r w:rsidRPr="00993251">
              <w:rPr>
                <w:rFonts w:ascii="Calibri" w:eastAsia="宋体" w:hAnsi="Calibri" w:cs="Times New Roman" w:hint="eastAsia"/>
                <w:noProof w:val="0"/>
                <w:szCs w:val="21"/>
              </w:rPr>
              <w:t>无</w:t>
            </w:r>
          </w:p>
        </w:tc>
      </w:tr>
      <w:tr w:rsidR="00993251" w:rsidRPr="00993251" w14:paraId="71E0EB1D" w14:textId="77777777" w:rsidTr="00CA6615">
        <w:tc>
          <w:tcPr>
            <w:tcW w:w="1413" w:type="dxa"/>
          </w:tcPr>
          <w:p w14:paraId="2E4D794F"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输入</w:t>
            </w:r>
          </w:p>
        </w:tc>
        <w:tc>
          <w:tcPr>
            <w:tcW w:w="6883" w:type="dxa"/>
            <w:gridSpan w:val="3"/>
          </w:tcPr>
          <w:p w14:paraId="6D33A8D5"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用户点击查看运动历史</w:t>
            </w:r>
          </w:p>
        </w:tc>
      </w:tr>
      <w:tr w:rsidR="00993251" w:rsidRPr="00993251" w14:paraId="758DB23F" w14:textId="77777777" w:rsidTr="00CA6615">
        <w:tc>
          <w:tcPr>
            <w:tcW w:w="1413" w:type="dxa"/>
          </w:tcPr>
          <w:p w14:paraId="5CA89B90"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系统响应</w:t>
            </w:r>
          </w:p>
        </w:tc>
        <w:tc>
          <w:tcPr>
            <w:tcW w:w="6883" w:type="dxa"/>
            <w:gridSpan w:val="3"/>
          </w:tcPr>
          <w:p w14:paraId="4B64D008"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系统从数据库调出运动历史</w:t>
            </w:r>
          </w:p>
        </w:tc>
      </w:tr>
      <w:tr w:rsidR="00993251" w:rsidRPr="00993251" w14:paraId="1C644D66" w14:textId="77777777" w:rsidTr="00CA6615">
        <w:tc>
          <w:tcPr>
            <w:tcW w:w="1413" w:type="dxa"/>
          </w:tcPr>
          <w:p w14:paraId="57FC17F1"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输出</w:t>
            </w:r>
          </w:p>
        </w:tc>
        <w:tc>
          <w:tcPr>
            <w:tcW w:w="6883" w:type="dxa"/>
            <w:gridSpan w:val="3"/>
          </w:tcPr>
          <w:p w14:paraId="7D2F5888"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用户的运动历史</w:t>
            </w:r>
          </w:p>
        </w:tc>
      </w:tr>
      <w:tr w:rsidR="00993251" w:rsidRPr="00993251" w14:paraId="42FCE0AD" w14:textId="77777777" w:rsidTr="00CA6615">
        <w:tc>
          <w:tcPr>
            <w:tcW w:w="1413" w:type="dxa"/>
          </w:tcPr>
          <w:p w14:paraId="4EF9FC6C"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前置条件</w:t>
            </w:r>
          </w:p>
        </w:tc>
        <w:tc>
          <w:tcPr>
            <w:tcW w:w="2735" w:type="dxa"/>
          </w:tcPr>
          <w:p w14:paraId="6755A82E" w14:textId="77777777" w:rsidR="00993251" w:rsidRPr="00993251" w:rsidRDefault="00993251" w:rsidP="00993251">
            <w:pPr>
              <w:widowControl/>
              <w:jc w:val="left"/>
              <w:rPr>
                <w:rFonts w:ascii="Calibri" w:eastAsia="宋体" w:hAnsi="Calibri" w:cs="Times New Roman"/>
                <w:noProof w:val="0"/>
                <w:szCs w:val="21"/>
              </w:rPr>
            </w:pPr>
            <w:r w:rsidRPr="00993251">
              <w:rPr>
                <w:rFonts w:ascii="Calibri" w:eastAsia="宋体" w:hAnsi="Calibri" w:cs="Times New Roman" w:hint="eastAsia"/>
                <w:noProof w:val="0"/>
                <w:szCs w:val="21"/>
              </w:rPr>
              <w:t>用户进入</w:t>
            </w:r>
            <w:r w:rsidRPr="00993251">
              <w:rPr>
                <w:rFonts w:ascii="Calibri" w:eastAsia="宋体" w:hAnsi="Calibri" w:cs="Times New Roman" w:hint="eastAsia"/>
                <w:noProof w:val="0"/>
                <w:szCs w:val="21"/>
              </w:rPr>
              <w:t>A</w:t>
            </w:r>
            <w:r w:rsidRPr="00993251">
              <w:rPr>
                <w:rFonts w:ascii="Calibri" w:eastAsia="宋体" w:hAnsi="Calibri" w:cs="Times New Roman"/>
                <w:noProof w:val="0"/>
                <w:szCs w:val="21"/>
              </w:rPr>
              <w:t>PP</w:t>
            </w:r>
          </w:p>
        </w:tc>
        <w:tc>
          <w:tcPr>
            <w:tcW w:w="1234" w:type="dxa"/>
          </w:tcPr>
          <w:p w14:paraId="5C21CA98"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后置条件</w:t>
            </w:r>
          </w:p>
        </w:tc>
        <w:tc>
          <w:tcPr>
            <w:tcW w:w="2914" w:type="dxa"/>
          </w:tcPr>
          <w:p w14:paraId="176619EA" w14:textId="77777777" w:rsidR="00993251" w:rsidRPr="00993251" w:rsidRDefault="00993251" w:rsidP="00993251">
            <w:pPr>
              <w:widowControl/>
              <w:jc w:val="left"/>
              <w:rPr>
                <w:rFonts w:ascii="Calibri" w:eastAsia="宋体" w:hAnsi="Calibri" w:cs="Times New Roman"/>
                <w:noProof w:val="0"/>
                <w:szCs w:val="21"/>
              </w:rPr>
            </w:pPr>
            <w:r w:rsidRPr="00993251">
              <w:rPr>
                <w:rFonts w:ascii="Calibri" w:eastAsia="宋体" w:hAnsi="Calibri" w:cs="Times New Roman" w:hint="eastAsia"/>
                <w:noProof w:val="0"/>
                <w:szCs w:val="21"/>
              </w:rPr>
              <w:t>用户退出</w:t>
            </w:r>
            <w:r w:rsidRPr="00993251">
              <w:rPr>
                <w:rFonts w:ascii="Calibri" w:eastAsia="宋体" w:hAnsi="Calibri" w:cs="Times New Roman" w:hint="eastAsia"/>
                <w:noProof w:val="0"/>
                <w:szCs w:val="21"/>
              </w:rPr>
              <w:t>APP</w:t>
            </w:r>
          </w:p>
        </w:tc>
      </w:tr>
      <w:tr w:rsidR="00993251" w:rsidRPr="00993251" w14:paraId="1FB96463" w14:textId="77777777" w:rsidTr="00CA6615">
        <w:tc>
          <w:tcPr>
            <w:tcW w:w="1413" w:type="dxa"/>
          </w:tcPr>
          <w:p w14:paraId="7A442F4D"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活动步骤</w:t>
            </w:r>
          </w:p>
        </w:tc>
        <w:tc>
          <w:tcPr>
            <w:tcW w:w="6883" w:type="dxa"/>
            <w:gridSpan w:val="3"/>
          </w:tcPr>
          <w:p w14:paraId="24D790BD" w14:textId="77777777" w:rsidR="00993251" w:rsidRPr="00993251" w:rsidRDefault="00993251" w:rsidP="00092D55">
            <w:pPr>
              <w:widowControl/>
              <w:numPr>
                <w:ilvl w:val="0"/>
                <w:numId w:val="27"/>
              </w:numPr>
              <w:spacing w:line="360" w:lineRule="auto"/>
              <w:jc w:val="left"/>
              <w:rPr>
                <w:rFonts w:ascii="Calibri" w:eastAsia="宋体" w:hAnsi="Calibri" w:cs="Times New Roman"/>
                <w:noProof w:val="0"/>
                <w:szCs w:val="21"/>
              </w:rPr>
            </w:pPr>
            <w:r w:rsidRPr="00993251">
              <w:rPr>
                <w:rFonts w:ascii="Calibri" w:eastAsia="宋体" w:hAnsi="Calibri" w:cs="Times New Roman" w:hint="eastAsia"/>
                <w:noProof w:val="0"/>
                <w:szCs w:val="21"/>
              </w:rPr>
              <w:t>用户点击运动历史</w:t>
            </w:r>
          </w:p>
          <w:p w14:paraId="7CD86E8F" w14:textId="77777777" w:rsidR="00993251" w:rsidRPr="00993251" w:rsidRDefault="00993251" w:rsidP="00092D55">
            <w:pPr>
              <w:widowControl/>
              <w:numPr>
                <w:ilvl w:val="0"/>
                <w:numId w:val="27"/>
              </w:numPr>
              <w:spacing w:line="360" w:lineRule="auto"/>
              <w:jc w:val="left"/>
              <w:rPr>
                <w:rFonts w:ascii="Calibri" w:eastAsia="宋体" w:hAnsi="Calibri" w:cs="Times New Roman"/>
                <w:noProof w:val="0"/>
                <w:szCs w:val="21"/>
              </w:rPr>
            </w:pPr>
            <w:r w:rsidRPr="00993251">
              <w:rPr>
                <w:rFonts w:ascii="Calibri" w:eastAsia="宋体" w:hAnsi="Calibri" w:cs="Times New Roman"/>
                <w:noProof w:val="0"/>
                <w:szCs w:val="21"/>
              </w:rPr>
              <w:t>系统从数据库调出用户运动历史</w:t>
            </w:r>
          </w:p>
          <w:p w14:paraId="1616643B" w14:textId="77777777" w:rsidR="00993251" w:rsidRPr="00993251" w:rsidRDefault="00993251" w:rsidP="00092D55">
            <w:pPr>
              <w:widowControl/>
              <w:numPr>
                <w:ilvl w:val="0"/>
                <w:numId w:val="27"/>
              </w:numPr>
              <w:spacing w:line="360" w:lineRule="auto"/>
              <w:jc w:val="left"/>
              <w:rPr>
                <w:rFonts w:ascii="Calibri" w:eastAsia="宋体" w:hAnsi="Calibri" w:cs="Times New Roman"/>
                <w:noProof w:val="0"/>
                <w:szCs w:val="21"/>
              </w:rPr>
            </w:pPr>
            <w:r w:rsidRPr="00993251">
              <w:rPr>
                <w:rFonts w:ascii="Calibri" w:eastAsia="宋体" w:hAnsi="Calibri" w:cs="Times New Roman" w:hint="eastAsia"/>
                <w:noProof w:val="0"/>
                <w:szCs w:val="21"/>
              </w:rPr>
              <w:t>APP</w:t>
            </w:r>
            <w:r w:rsidRPr="00993251">
              <w:rPr>
                <w:rFonts w:ascii="Calibri" w:eastAsia="宋体" w:hAnsi="Calibri" w:cs="Times New Roman" w:hint="eastAsia"/>
                <w:noProof w:val="0"/>
                <w:szCs w:val="21"/>
              </w:rPr>
              <w:t>显示用户运动历史</w:t>
            </w:r>
          </w:p>
          <w:p w14:paraId="740FDDB5" w14:textId="77777777" w:rsidR="00993251" w:rsidRPr="00993251" w:rsidRDefault="00993251" w:rsidP="00092D55">
            <w:pPr>
              <w:widowControl/>
              <w:numPr>
                <w:ilvl w:val="0"/>
                <w:numId w:val="27"/>
              </w:numPr>
              <w:spacing w:line="360" w:lineRule="auto"/>
              <w:jc w:val="left"/>
              <w:rPr>
                <w:rFonts w:ascii="Calibri" w:eastAsia="宋体" w:hAnsi="Calibri" w:cs="Times New Roman"/>
                <w:noProof w:val="0"/>
                <w:szCs w:val="21"/>
              </w:rPr>
            </w:pPr>
            <w:r w:rsidRPr="00993251">
              <w:rPr>
                <w:rFonts w:ascii="Calibri" w:eastAsia="宋体" w:hAnsi="Calibri" w:cs="Times New Roman"/>
                <w:noProof w:val="0"/>
                <w:szCs w:val="21"/>
              </w:rPr>
              <w:t>用户从运动历史查看自己的运动量</w:t>
            </w:r>
          </w:p>
        </w:tc>
      </w:tr>
      <w:tr w:rsidR="00993251" w:rsidRPr="00993251" w14:paraId="601867CC" w14:textId="77777777" w:rsidTr="00CA6615">
        <w:tc>
          <w:tcPr>
            <w:tcW w:w="1413" w:type="dxa"/>
          </w:tcPr>
          <w:p w14:paraId="264CF8B7"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异常处理</w:t>
            </w:r>
          </w:p>
        </w:tc>
        <w:tc>
          <w:tcPr>
            <w:tcW w:w="6883" w:type="dxa"/>
            <w:gridSpan w:val="3"/>
          </w:tcPr>
          <w:p w14:paraId="71EE5AA5" w14:textId="77777777" w:rsidR="00993251" w:rsidRPr="00993251" w:rsidRDefault="00993251" w:rsidP="00092D55">
            <w:pPr>
              <w:widowControl/>
              <w:numPr>
                <w:ilvl w:val="0"/>
                <w:numId w:val="28"/>
              </w:numPr>
              <w:spacing w:line="360" w:lineRule="auto"/>
              <w:jc w:val="left"/>
              <w:rPr>
                <w:rFonts w:ascii="Calibri" w:eastAsia="宋体" w:hAnsi="Calibri" w:cs="Times New Roman"/>
                <w:noProof w:val="0"/>
              </w:rPr>
            </w:pPr>
            <w:r w:rsidRPr="00993251">
              <w:rPr>
                <w:rFonts w:ascii="Calibri" w:eastAsia="宋体" w:hAnsi="Calibri" w:cs="Times New Roman" w:hint="eastAsia"/>
                <w:noProof w:val="0"/>
                <w:szCs w:val="21"/>
              </w:rPr>
              <w:t>系统异常，无法进行操作时（如</w:t>
            </w:r>
            <w:r w:rsidRPr="00993251">
              <w:rPr>
                <w:rFonts w:ascii="Calibri" w:eastAsia="宋体" w:hAnsi="Calibri" w:cs="Times New Roman" w:hint="eastAsia"/>
                <w:noProof w:val="0"/>
                <w:szCs w:val="21"/>
              </w:rPr>
              <w:t>A</w:t>
            </w:r>
            <w:r w:rsidRPr="00993251">
              <w:rPr>
                <w:rFonts w:ascii="Calibri" w:eastAsia="宋体" w:hAnsi="Calibri" w:cs="Times New Roman"/>
                <w:noProof w:val="0"/>
                <w:szCs w:val="21"/>
              </w:rPr>
              <w:t>PP</w:t>
            </w:r>
            <w:r w:rsidRPr="00993251">
              <w:rPr>
                <w:rFonts w:ascii="Calibri" w:eastAsia="宋体" w:hAnsi="Calibri" w:cs="Times New Roman"/>
                <w:noProof w:val="0"/>
                <w:szCs w:val="21"/>
              </w:rPr>
              <w:t>崩溃</w:t>
            </w:r>
            <w:r w:rsidRPr="00993251">
              <w:rPr>
                <w:rFonts w:ascii="Calibri" w:eastAsia="宋体" w:hAnsi="Calibri" w:cs="Times New Roman" w:hint="eastAsia"/>
                <w:noProof w:val="0"/>
                <w:szCs w:val="21"/>
              </w:rPr>
              <w:t>等），给出相应提示信息。</w:t>
            </w:r>
          </w:p>
        </w:tc>
      </w:tr>
    </w:tbl>
    <w:p w14:paraId="2352E0B1" w14:textId="77777777" w:rsidR="00993251" w:rsidRPr="00993251" w:rsidRDefault="00993251" w:rsidP="00993251">
      <w:pPr>
        <w:ind w:left="844"/>
        <w:jc w:val="left"/>
      </w:pPr>
    </w:p>
    <w:p w14:paraId="3D82A923" w14:textId="77777777" w:rsidR="00993251" w:rsidRPr="00993251" w:rsidRDefault="00993251" w:rsidP="00993251">
      <w:pPr>
        <w:jc w:val="center"/>
      </w:pPr>
      <w:r w:rsidRPr="00993251">
        <w:rPr>
          <w:b/>
        </w:rPr>
        <w:t>表</w:t>
      </w:r>
      <w:r w:rsidR="009B377A">
        <w:rPr>
          <w:rFonts w:hint="eastAsia"/>
          <w:b/>
        </w:rPr>
        <w:t>5.2</w:t>
      </w:r>
      <w:r w:rsidRPr="00993251">
        <w:rPr>
          <w:rFonts w:hint="eastAsia"/>
          <w:b/>
        </w:rPr>
        <w:t xml:space="preserve"> </w:t>
      </w:r>
      <w:r w:rsidRPr="00993251">
        <w:rPr>
          <w:rFonts w:hint="eastAsia"/>
          <w:b/>
        </w:rPr>
        <w:t>“设定运动目标”用例</w:t>
      </w:r>
    </w:p>
    <w:tbl>
      <w:tblPr>
        <w:tblStyle w:val="271"/>
        <w:tblW w:w="8296" w:type="dxa"/>
        <w:tblLayout w:type="fixed"/>
        <w:tblLook w:val="04A0" w:firstRow="1" w:lastRow="0" w:firstColumn="1" w:lastColumn="0" w:noHBand="0" w:noVBand="1"/>
      </w:tblPr>
      <w:tblGrid>
        <w:gridCol w:w="1413"/>
        <w:gridCol w:w="2735"/>
        <w:gridCol w:w="1234"/>
        <w:gridCol w:w="2914"/>
      </w:tblGrid>
      <w:tr w:rsidR="00993251" w:rsidRPr="00993251" w14:paraId="3E5AE9ED" w14:textId="77777777" w:rsidTr="00CA6615">
        <w:tc>
          <w:tcPr>
            <w:tcW w:w="1413" w:type="dxa"/>
          </w:tcPr>
          <w:p w14:paraId="589F7E74"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编号</w:t>
            </w:r>
          </w:p>
        </w:tc>
        <w:tc>
          <w:tcPr>
            <w:tcW w:w="2735" w:type="dxa"/>
          </w:tcPr>
          <w:p w14:paraId="79C300B4"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302</w:t>
            </w:r>
          </w:p>
        </w:tc>
        <w:tc>
          <w:tcPr>
            <w:tcW w:w="1234" w:type="dxa"/>
          </w:tcPr>
          <w:p w14:paraId="48FEEE0E"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用例名称</w:t>
            </w:r>
          </w:p>
        </w:tc>
        <w:tc>
          <w:tcPr>
            <w:tcW w:w="2914" w:type="dxa"/>
          </w:tcPr>
          <w:p w14:paraId="76FF61E1"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设定运动目标</w:t>
            </w:r>
          </w:p>
        </w:tc>
      </w:tr>
      <w:tr w:rsidR="00993251" w:rsidRPr="00993251" w14:paraId="7D8748DE" w14:textId="77777777" w:rsidTr="00CA6615">
        <w:tc>
          <w:tcPr>
            <w:tcW w:w="1413" w:type="dxa"/>
          </w:tcPr>
          <w:p w14:paraId="40CD063C"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使用人员</w:t>
            </w:r>
          </w:p>
        </w:tc>
        <w:tc>
          <w:tcPr>
            <w:tcW w:w="2735" w:type="dxa"/>
            <w:tcBorders>
              <w:bottom w:val="single" w:sz="4" w:space="0" w:color="auto"/>
            </w:tcBorders>
          </w:tcPr>
          <w:p w14:paraId="1474FD2C"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正式用户</w:t>
            </w:r>
          </w:p>
        </w:tc>
        <w:tc>
          <w:tcPr>
            <w:tcW w:w="1234" w:type="dxa"/>
          </w:tcPr>
          <w:p w14:paraId="67213E80"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扩展点</w:t>
            </w:r>
          </w:p>
        </w:tc>
        <w:tc>
          <w:tcPr>
            <w:tcW w:w="2914" w:type="dxa"/>
            <w:tcBorders>
              <w:bottom w:val="single" w:sz="4" w:space="0" w:color="auto"/>
            </w:tcBorders>
          </w:tcPr>
          <w:p w14:paraId="01679337" w14:textId="77777777" w:rsidR="00993251" w:rsidRPr="00993251" w:rsidRDefault="00993251" w:rsidP="00993251">
            <w:pPr>
              <w:jc w:val="left"/>
              <w:rPr>
                <w:rFonts w:ascii="Calibri" w:eastAsia="宋体" w:hAnsi="Calibri" w:cs="Times New Roman"/>
                <w:noProof w:val="0"/>
                <w:szCs w:val="21"/>
              </w:rPr>
            </w:pPr>
            <w:r w:rsidRPr="00993251">
              <w:rPr>
                <w:rFonts w:ascii="Calibri" w:eastAsia="宋体" w:hAnsi="Calibri" w:cs="Times New Roman" w:hint="eastAsia"/>
                <w:noProof w:val="0"/>
                <w:szCs w:val="21"/>
              </w:rPr>
              <w:t>无</w:t>
            </w:r>
          </w:p>
        </w:tc>
      </w:tr>
      <w:tr w:rsidR="00993251" w:rsidRPr="00993251" w14:paraId="3F15DFCB" w14:textId="77777777" w:rsidTr="00CA6615">
        <w:tc>
          <w:tcPr>
            <w:tcW w:w="1413" w:type="dxa"/>
          </w:tcPr>
          <w:p w14:paraId="4A036D14"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输入</w:t>
            </w:r>
          </w:p>
        </w:tc>
        <w:tc>
          <w:tcPr>
            <w:tcW w:w="6883" w:type="dxa"/>
            <w:gridSpan w:val="3"/>
          </w:tcPr>
          <w:p w14:paraId="007C6406"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用户点击运动目标并输入此次运动目标</w:t>
            </w:r>
          </w:p>
        </w:tc>
      </w:tr>
      <w:tr w:rsidR="00993251" w:rsidRPr="00993251" w14:paraId="144FF696" w14:textId="77777777" w:rsidTr="00CA6615">
        <w:tc>
          <w:tcPr>
            <w:tcW w:w="1413" w:type="dxa"/>
          </w:tcPr>
          <w:p w14:paraId="45374FA1"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系统响应</w:t>
            </w:r>
          </w:p>
        </w:tc>
        <w:tc>
          <w:tcPr>
            <w:tcW w:w="6883" w:type="dxa"/>
            <w:gridSpan w:val="3"/>
          </w:tcPr>
          <w:p w14:paraId="75F6B378"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系统向数据库存入用户本次运动目标</w:t>
            </w:r>
          </w:p>
        </w:tc>
      </w:tr>
      <w:tr w:rsidR="00993251" w:rsidRPr="00993251" w14:paraId="0279988A" w14:textId="77777777" w:rsidTr="00CA6615">
        <w:tc>
          <w:tcPr>
            <w:tcW w:w="1413" w:type="dxa"/>
          </w:tcPr>
          <w:p w14:paraId="5AB392DC"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输出</w:t>
            </w:r>
          </w:p>
        </w:tc>
        <w:tc>
          <w:tcPr>
            <w:tcW w:w="6883" w:type="dxa"/>
            <w:gridSpan w:val="3"/>
          </w:tcPr>
          <w:p w14:paraId="3615EEDE"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设定运动目标成功</w:t>
            </w:r>
          </w:p>
        </w:tc>
      </w:tr>
      <w:tr w:rsidR="00993251" w:rsidRPr="00993251" w14:paraId="1EEF521C" w14:textId="77777777" w:rsidTr="00CA6615">
        <w:tc>
          <w:tcPr>
            <w:tcW w:w="1413" w:type="dxa"/>
          </w:tcPr>
          <w:p w14:paraId="0DDD8A1A"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前置条件</w:t>
            </w:r>
          </w:p>
        </w:tc>
        <w:tc>
          <w:tcPr>
            <w:tcW w:w="2735" w:type="dxa"/>
          </w:tcPr>
          <w:p w14:paraId="0707C21F" w14:textId="77777777" w:rsidR="00993251" w:rsidRPr="00993251" w:rsidRDefault="00993251" w:rsidP="00993251">
            <w:pPr>
              <w:widowControl/>
              <w:jc w:val="left"/>
              <w:rPr>
                <w:rFonts w:ascii="Calibri" w:eastAsia="宋体" w:hAnsi="Calibri" w:cs="Times New Roman"/>
                <w:noProof w:val="0"/>
                <w:szCs w:val="21"/>
              </w:rPr>
            </w:pPr>
            <w:r w:rsidRPr="00993251">
              <w:rPr>
                <w:rFonts w:ascii="Calibri" w:eastAsia="宋体" w:hAnsi="Calibri" w:cs="Times New Roman" w:hint="eastAsia"/>
                <w:noProof w:val="0"/>
                <w:szCs w:val="21"/>
              </w:rPr>
              <w:t>用户进入</w:t>
            </w:r>
            <w:r w:rsidRPr="00993251">
              <w:rPr>
                <w:rFonts w:ascii="Calibri" w:eastAsia="宋体" w:hAnsi="Calibri" w:cs="Times New Roman" w:hint="eastAsia"/>
                <w:noProof w:val="0"/>
                <w:szCs w:val="21"/>
              </w:rPr>
              <w:t>A</w:t>
            </w:r>
            <w:r w:rsidRPr="00993251">
              <w:rPr>
                <w:rFonts w:ascii="Calibri" w:eastAsia="宋体" w:hAnsi="Calibri" w:cs="Times New Roman"/>
                <w:noProof w:val="0"/>
                <w:szCs w:val="21"/>
              </w:rPr>
              <w:t>PP</w:t>
            </w:r>
          </w:p>
        </w:tc>
        <w:tc>
          <w:tcPr>
            <w:tcW w:w="1234" w:type="dxa"/>
          </w:tcPr>
          <w:p w14:paraId="4FAECBFE"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后置条件</w:t>
            </w:r>
          </w:p>
        </w:tc>
        <w:tc>
          <w:tcPr>
            <w:tcW w:w="2914" w:type="dxa"/>
          </w:tcPr>
          <w:p w14:paraId="7FD4B9F8" w14:textId="77777777" w:rsidR="00993251" w:rsidRPr="00993251" w:rsidRDefault="00993251" w:rsidP="00993251">
            <w:pPr>
              <w:widowControl/>
              <w:jc w:val="left"/>
              <w:rPr>
                <w:rFonts w:ascii="Calibri" w:eastAsia="宋体" w:hAnsi="Calibri" w:cs="Times New Roman"/>
                <w:noProof w:val="0"/>
                <w:szCs w:val="21"/>
              </w:rPr>
            </w:pPr>
            <w:r w:rsidRPr="00993251">
              <w:rPr>
                <w:rFonts w:ascii="Calibri" w:eastAsia="宋体" w:hAnsi="Calibri" w:cs="Times New Roman" w:hint="eastAsia"/>
                <w:noProof w:val="0"/>
                <w:szCs w:val="21"/>
              </w:rPr>
              <w:t>用户退出</w:t>
            </w:r>
            <w:r w:rsidRPr="00993251">
              <w:rPr>
                <w:rFonts w:ascii="Calibri" w:eastAsia="宋体" w:hAnsi="Calibri" w:cs="Times New Roman" w:hint="eastAsia"/>
                <w:noProof w:val="0"/>
                <w:szCs w:val="21"/>
              </w:rPr>
              <w:t>APP</w:t>
            </w:r>
          </w:p>
        </w:tc>
      </w:tr>
      <w:tr w:rsidR="00993251" w:rsidRPr="00993251" w14:paraId="6B3F3E63" w14:textId="77777777" w:rsidTr="00CA6615">
        <w:tc>
          <w:tcPr>
            <w:tcW w:w="1413" w:type="dxa"/>
          </w:tcPr>
          <w:p w14:paraId="5E2DCF1E"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活动步骤</w:t>
            </w:r>
          </w:p>
        </w:tc>
        <w:tc>
          <w:tcPr>
            <w:tcW w:w="6883" w:type="dxa"/>
            <w:gridSpan w:val="3"/>
          </w:tcPr>
          <w:p w14:paraId="1E6F8EA9" w14:textId="77777777" w:rsidR="00993251" w:rsidRPr="00993251" w:rsidRDefault="00993251" w:rsidP="00092D55">
            <w:pPr>
              <w:widowControl/>
              <w:numPr>
                <w:ilvl w:val="0"/>
                <w:numId w:val="30"/>
              </w:numPr>
              <w:spacing w:line="360" w:lineRule="auto"/>
              <w:jc w:val="left"/>
              <w:rPr>
                <w:rFonts w:ascii="Calibri" w:eastAsia="宋体" w:hAnsi="Calibri" w:cs="Times New Roman"/>
                <w:noProof w:val="0"/>
                <w:szCs w:val="21"/>
              </w:rPr>
            </w:pPr>
            <w:r w:rsidRPr="00993251">
              <w:rPr>
                <w:rFonts w:ascii="Calibri" w:eastAsia="宋体" w:hAnsi="Calibri" w:cs="Times New Roman" w:hint="eastAsia"/>
                <w:noProof w:val="0"/>
                <w:szCs w:val="21"/>
              </w:rPr>
              <w:t>用户点击运动目标</w:t>
            </w:r>
          </w:p>
          <w:p w14:paraId="38C0BE4A" w14:textId="77777777" w:rsidR="00993251" w:rsidRPr="00993251" w:rsidRDefault="00993251" w:rsidP="00092D55">
            <w:pPr>
              <w:widowControl/>
              <w:numPr>
                <w:ilvl w:val="0"/>
                <w:numId w:val="30"/>
              </w:numPr>
              <w:spacing w:line="360" w:lineRule="auto"/>
              <w:jc w:val="left"/>
              <w:rPr>
                <w:rFonts w:ascii="Calibri" w:eastAsia="宋体" w:hAnsi="Calibri" w:cs="Times New Roman"/>
                <w:noProof w:val="0"/>
                <w:szCs w:val="21"/>
              </w:rPr>
            </w:pPr>
            <w:r w:rsidRPr="00993251">
              <w:rPr>
                <w:rFonts w:ascii="Calibri" w:eastAsia="宋体" w:hAnsi="Calibri" w:cs="Times New Roman"/>
                <w:noProof w:val="0"/>
                <w:szCs w:val="21"/>
              </w:rPr>
              <w:t>用户输入本次运动的目标</w:t>
            </w:r>
          </w:p>
          <w:p w14:paraId="5550EF01" w14:textId="77777777" w:rsidR="00993251" w:rsidRPr="00993251" w:rsidRDefault="00993251" w:rsidP="00092D55">
            <w:pPr>
              <w:widowControl/>
              <w:numPr>
                <w:ilvl w:val="0"/>
                <w:numId w:val="30"/>
              </w:numPr>
              <w:spacing w:line="360" w:lineRule="auto"/>
              <w:jc w:val="left"/>
              <w:rPr>
                <w:rFonts w:ascii="Calibri" w:eastAsia="宋体" w:hAnsi="Calibri" w:cs="Times New Roman"/>
                <w:noProof w:val="0"/>
                <w:szCs w:val="21"/>
              </w:rPr>
            </w:pPr>
            <w:r w:rsidRPr="00993251">
              <w:rPr>
                <w:rFonts w:ascii="Calibri" w:eastAsia="宋体" w:hAnsi="Calibri" w:cs="Times New Roman"/>
                <w:noProof w:val="0"/>
                <w:szCs w:val="21"/>
              </w:rPr>
              <w:t>系统将此次运动目标上传到数据库</w:t>
            </w:r>
          </w:p>
          <w:p w14:paraId="1CEDD634" w14:textId="77777777" w:rsidR="00993251" w:rsidRPr="00993251" w:rsidRDefault="00993251" w:rsidP="00092D55">
            <w:pPr>
              <w:widowControl/>
              <w:numPr>
                <w:ilvl w:val="0"/>
                <w:numId w:val="30"/>
              </w:numPr>
              <w:spacing w:line="360" w:lineRule="auto"/>
              <w:jc w:val="left"/>
              <w:rPr>
                <w:rFonts w:ascii="Calibri" w:eastAsia="宋体" w:hAnsi="Calibri" w:cs="Times New Roman"/>
                <w:noProof w:val="0"/>
                <w:szCs w:val="21"/>
              </w:rPr>
            </w:pPr>
            <w:r w:rsidRPr="00993251">
              <w:rPr>
                <w:rFonts w:ascii="Calibri" w:eastAsia="宋体" w:hAnsi="Calibri" w:cs="Times New Roman"/>
                <w:noProof w:val="0"/>
                <w:szCs w:val="21"/>
              </w:rPr>
              <w:t>系统显示设定成功</w:t>
            </w:r>
          </w:p>
        </w:tc>
      </w:tr>
      <w:tr w:rsidR="00993251" w:rsidRPr="00993251" w14:paraId="581C2EDB" w14:textId="77777777" w:rsidTr="00CA6615">
        <w:tc>
          <w:tcPr>
            <w:tcW w:w="1413" w:type="dxa"/>
          </w:tcPr>
          <w:p w14:paraId="74495053"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异常处理</w:t>
            </w:r>
          </w:p>
        </w:tc>
        <w:tc>
          <w:tcPr>
            <w:tcW w:w="6883" w:type="dxa"/>
            <w:gridSpan w:val="3"/>
          </w:tcPr>
          <w:p w14:paraId="3B9B83CD" w14:textId="77777777" w:rsidR="00993251" w:rsidRPr="00993251" w:rsidRDefault="00993251" w:rsidP="00092D55">
            <w:pPr>
              <w:widowControl/>
              <w:numPr>
                <w:ilvl w:val="0"/>
                <w:numId w:val="31"/>
              </w:numPr>
              <w:spacing w:line="360" w:lineRule="auto"/>
              <w:jc w:val="left"/>
              <w:rPr>
                <w:rFonts w:ascii="Calibri" w:eastAsia="宋体" w:hAnsi="Calibri" w:cs="Times New Roman"/>
                <w:noProof w:val="0"/>
              </w:rPr>
            </w:pPr>
            <w:r w:rsidRPr="00993251">
              <w:rPr>
                <w:rFonts w:ascii="Calibri" w:eastAsia="宋体" w:hAnsi="Calibri" w:cs="Times New Roman" w:hint="eastAsia"/>
                <w:noProof w:val="0"/>
                <w:szCs w:val="21"/>
              </w:rPr>
              <w:t>系统异常，无法进行操作时（如</w:t>
            </w:r>
            <w:r w:rsidRPr="00993251">
              <w:rPr>
                <w:rFonts w:ascii="Calibri" w:eastAsia="宋体" w:hAnsi="Calibri" w:cs="Times New Roman" w:hint="eastAsia"/>
                <w:noProof w:val="0"/>
                <w:szCs w:val="21"/>
              </w:rPr>
              <w:t>A</w:t>
            </w:r>
            <w:r w:rsidRPr="00993251">
              <w:rPr>
                <w:rFonts w:ascii="Calibri" w:eastAsia="宋体" w:hAnsi="Calibri" w:cs="Times New Roman"/>
                <w:noProof w:val="0"/>
                <w:szCs w:val="21"/>
              </w:rPr>
              <w:t>PP</w:t>
            </w:r>
            <w:r w:rsidRPr="00993251">
              <w:rPr>
                <w:rFonts w:ascii="Calibri" w:eastAsia="宋体" w:hAnsi="Calibri" w:cs="Times New Roman"/>
                <w:noProof w:val="0"/>
                <w:szCs w:val="21"/>
              </w:rPr>
              <w:t>崩溃</w:t>
            </w:r>
            <w:r w:rsidRPr="00993251">
              <w:rPr>
                <w:rFonts w:ascii="Calibri" w:eastAsia="宋体" w:hAnsi="Calibri" w:cs="Times New Roman" w:hint="eastAsia"/>
                <w:noProof w:val="0"/>
                <w:szCs w:val="21"/>
              </w:rPr>
              <w:t>等），给出相应提示信息。</w:t>
            </w:r>
          </w:p>
        </w:tc>
      </w:tr>
    </w:tbl>
    <w:p w14:paraId="4C3E6A2A" w14:textId="77777777" w:rsidR="00993251" w:rsidRPr="00993251" w:rsidRDefault="00993251" w:rsidP="00993251">
      <w:pPr>
        <w:jc w:val="left"/>
      </w:pPr>
    </w:p>
    <w:p w14:paraId="117BA899" w14:textId="77777777" w:rsidR="00993251" w:rsidRPr="00993251" w:rsidRDefault="00993251" w:rsidP="00993251">
      <w:pPr>
        <w:jc w:val="center"/>
      </w:pPr>
      <w:r w:rsidRPr="00993251">
        <w:rPr>
          <w:b/>
        </w:rPr>
        <w:t>表</w:t>
      </w:r>
      <w:r w:rsidR="009B377A">
        <w:rPr>
          <w:rFonts w:hint="eastAsia"/>
          <w:b/>
        </w:rPr>
        <w:t>5.3</w:t>
      </w:r>
      <w:r w:rsidRPr="00993251">
        <w:rPr>
          <w:rFonts w:hint="eastAsia"/>
          <w:b/>
        </w:rPr>
        <w:t xml:space="preserve"> </w:t>
      </w:r>
      <w:r w:rsidRPr="00993251">
        <w:rPr>
          <w:rFonts w:hint="eastAsia"/>
          <w:b/>
        </w:rPr>
        <w:t>“修改运动目标”用例</w:t>
      </w:r>
    </w:p>
    <w:tbl>
      <w:tblPr>
        <w:tblStyle w:val="271"/>
        <w:tblW w:w="8296" w:type="dxa"/>
        <w:tblLayout w:type="fixed"/>
        <w:tblLook w:val="04A0" w:firstRow="1" w:lastRow="0" w:firstColumn="1" w:lastColumn="0" w:noHBand="0" w:noVBand="1"/>
      </w:tblPr>
      <w:tblGrid>
        <w:gridCol w:w="1413"/>
        <w:gridCol w:w="2735"/>
        <w:gridCol w:w="1234"/>
        <w:gridCol w:w="2914"/>
      </w:tblGrid>
      <w:tr w:rsidR="00993251" w:rsidRPr="00993251" w14:paraId="6F873D5A" w14:textId="77777777" w:rsidTr="00CA6615">
        <w:tc>
          <w:tcPr>
            <w:tcW w:w="1413" w:type="dxa"/>
          </w:tcPr>
          <w:p w14:paraId="4FFFB92B"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编号</w:t>
            </w:r>
          </w:p>
        </w:tc>
        <w:tc>
          <w:tcPr>
            <w:tcW w:w="2735" w:type="dxa"/>
          </w:tcPr>
          <w:p w14:paraId="206F7A51"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303</w:t>
            </w:r>
          </w:p>
        </w:tc>
        <w:tc>
          <w:tcPr>
            <w:tcW w:w="1234" w:type="dxa"/>
          </w:tcPr>
          <w:p w14:paraId="6FB44B24"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用例名称</w:t>
            </w:r>
          </w:p>
        </w:tc>
        <w:tc>
          <w:tcPr>
            <w:tcW w:w="2914" w:type="dxa"/>
          </w:tcPr>
          <w:p w14:paraId="72B39C7C"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修改运动目标</w:t>
            </w:r>
          </w:p>
        </w:tc>
      </w:tr>
      <w:tr w:rsidR="00993251" w:rsidRPr="00993251" w14:paraId="6025EDB1" w14:textId="77777777" w:rsidTr="00CA6615">
        <w:tc>
          <w:tcPr>
            <w:tcW w:w="1413" w:type="dxa"/>
          </w:tcPr>
          <w:p w14:paraId="32498CB9"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使用人员</w:t>
            </w:r>
          </w:p>
        </w:tc>
        <w:tc>
          <w:tcPr>
            <w:tcW w:w="2735" w:type="dxa"/>
            <w:tcBorders>
              <w:bottom w:val="single" w:sz="4" w:space="0" w:color="auto"/>
            </w:tcBorders>
          </w:tcPr>
          <w:p w14:paraId="4AA865C1"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正式用户</w:t>
            </w:r>
          </w:p>
        </w:tc>
        <w:tc>
          <w:tcPr>
            <w:tcW w:w="1234" w:type="dxa"/>
          </w:tcPr>
          <w:p w14:paraId="39548111"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扩展点</w:t>
            </w:r>
          </w:p>
        </w:tc>
        <w:tc>
          <w:tcPr>
            <w:tcW w:w="2914" w:type="dxa"/>
            <w:tcBorders>
              <w:bottom w:val="single" w:sz="4" w:space="0" w:color="auto"/>
            </w:tcBorders>
          </w:tcPr>
          <w:p w14:paraId="79E84EDA" w14:textId="77777777" w:rsidR="00993251" w:rsidRPr="00993251" w:rsidRDefault="00993251" w:rsidP="00993251">
            <w:pPr>
              <w:jc w:val="left"/>
              <w:rPr>
                <w:rFonts w:ascii="Calibri" w:eastAsia="宋体" w:hAnsi="Calibri" w:cs="Times New Roman"/>
                <w:noProof w:val="0"/>
                <w:szCs w:val="21"/>
              </w:rPr>
            </w:pPr>
            <w:r w:rsidRPr="00993251">
              <w:rPr>
                <w:rFonts w:ascii="Calibri" w:eastAsia="宋体" w:hAnsi="Calibri" w:cs="Times New Roman" w:hint="eastAsia"/>
                <w:noProof w:val="0"/>
                <w:szCs w:val="21"/>
              </w:rPr>
              <w:t>无</w:t>
            </w:r>
          </w:p>
        </w:tc>
      </w:tr>
      <w:tr w:rsidR="00993251" w:rsidRPr="00993251" w14:paraId="73AE8D43" w14:textId="77777777" w:rsidTr="00CA6615">
        <w:tc>
          <w:tcPr>
            <w:tcW w:w="1413" w:type="dxa"/>
          </w:tcPr>
          <w:p w14:paraId="2A1C79BE"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输入</w:t>
            </w:r>
          </w:p>
        </w:tc>
        <w:tc>
          <w:tcPr>
            <w:tcW w:w="6883" w:type="dxa"/>
            <w:gridSpan w:val="3"/>
          </w:tcPr>
          <w:p w14:paraId="21772AB8"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用户修改运动目标</w:t>
            </w:r>
          </w:p>
        </w:tc>
      </w:tr>
      <w:tr w:rsidR="00993251" w:rsidRPr="00993251" w14:paraId="0058A297" w14:textId="77777777" w:rsidTr="00CA6615">
        <w:tc>
          <w:tcPr>
            <w:tcW w:w="1413" w:type="dxa"/>
          </w:tcPr>
          <w:p w14:paraId="0A6E3AEE"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系统响应</w:t>
            </w:r>
          </w:p>
        </w:tc>
        <w:tc>
          <w:tcPr>
            <w:tcW w:w="6883" w:type="dxa"/>
            <w:gridSpan w:val="3"/>
          </w:tcPr>
          <w:p w14:paraId="41D76C0A"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系统向数据库存入用户本次修改的运动目标</w:t>
            </w:r>
          </w:p>
        </w:tc>
      </w:tr>
      <w:tr w:rsidR="00993251" w:rsidRPr="00993251" w14:paraId="2C9490D6" w14:textId="77777777" w:rsidTr="00CA6615">
        <w:tc>
          <w:tcPr>
            <w:tcW w:w="1413" w:type="dxa"/>
          </w:tcPr>
          <w:p w14:paraId="63621DFF"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输出</w:t>
            </w:r>
          </w:p>
        </w:tc>
        <w:tc>
          <w:tcPr>
            <w:tcW w:w="6883" w:type="dxa"/>
            <w:gridSpan w:val="3"/>
          </w:tcPr>
          <w:p w14:paraId="4625A0BF"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修改运动目标成功</w:t>
            </w:r>
          </w:p>
        </w:tc>
      </w:tr>
      <w:tr w:rsidR="00993251" w:rsidRPr="00993251" w14:paraId="7623222D" w14:textId="77777777" w:rsidTr="00CA6615">
        <w:tc>
          <w:tcPr>
            <w:tcW w:w="1413" w:type="dxa"/>
          </w:tcPr>
          <w:p w14:paraId="5A85263A"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前置条件</w:t>
            </w:r>
          </w:p>
        </w:tc>
        <w:tc>
          <w:tcPr>
            <w:tcW w:w="2735" w:type="dxa"/>
          </w:tcPr>
          <w:p w14:paraId="411859A9" w14:textId="77777777" w:rsidR="00993251" w:rsidRPr="00993251" w:rsidRDefault="00993251" w:rsidP="00993251">
            <w:pPr>
              <w:widowControl/>
              <w:jc w:val="left"/>
              <w:rPr>
                <w:rFonts w:ascii="Calibri" w:eastAsia="宋体" w:hAnsi="Calibri" w:cs="Times New Roman"/>
                <w:noProof w:val="0"/>
                <w:szCs w:val="21"/>
              </w:rPr>
            </w:pPr>
            <w:r w:rsidRPr="00993251">
              <w:rPr>
                <w:rFonts w:ascii="Calibri" w:eastAsia="宋体" w:hAnsi="Calibri" w:cs="Times New Roman" w:hint="eastAsia"/>
                <w:noProof w:val="0"/>
                <w:szCs w:val="21"/>
              </w:rPr>
              <w:t>用户进入</w:t>
            </w:r>
            <w:r w:rsidRPr="00993251">
              <w:rPr>
                <w:rFonts w:ascii="Calibri" w:eastAsia="宋体" w:hAnsi="Calibri" w:cs="Times New Roman" w:hint="eastAsia"/>
                <w:noProof w:val="0"/>
                <w:szCs w:val="21"/>
              </w:rPr>
              <w:t>A</w:t>
            </w:r>
            <w:r w:rsidRPr="00993251">
              <w:rPr>
                <w:rFonts w:ascii="Calibri" w:eastAsia="宋体" w:hAnsi="Calibri" w:cs="Times New Roman"/>
                <w:noProof w:val="0"/>
                <w:szCs w:val="21"/>
              </w:rPr>
              <w:t>PP</w:t>
            </w:r>
          </w:p>
        </w:tc>
        <w:tc>
          <w:tcPr>
            <w:tcW w:w="1234" w:type="dxa"/>
          </w:tcPr>
          <w:p w14:paraId="5E347306"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后置条件</w:t>
            </w:r>
          </w:p>
        </w:tc>
        <w:tc>
          <w:tcPr>
            <w:tcW w:w="2914" w:type="dxa"/>
          </w:tcPr>
          <w:p w14:paraId="1D2D83B9" w14:textId="77777777" w:rsidR="00993251" w:rsidRPr="00993251" w:rsidRDefault="00993251" w:rsidP="00993251">
            <w:pPr>
              <w:widowControl/>
              <w:jc w:val="left"/>
              <w:rPr>
                <w:rFonts w:ascii="Calibri" w:eastAsia="宋体" w:hAnsi="Calibri" w:cs="Times New Roman"/>
                <w:noProof w:val="0"/>
                <w:szCs w:val="21"/>
              </w:rPr>
            </w:pPr>
            <w:r w:rsidRPr="00993251">
              <w:rPr>
                <w:rFonts w:ascii="Calibri" w:eastAsia="宋体" w:hAnsi="Calibri" w:cs="Times New Roman" w:hint="eastAsia"/>
                <w:noProof w:val="0"/>
                <w:szCs w:val="21"/>
              </w:rPr>
              <w:t>用户退出</w:t>
            </w:r>
            <w:r w:rsidRPr="00993251">
              <w:rPr>
                <w:rFonts w:ascii="Calibri" w:eastAsia="宋体" w:hAnsi="Calibri" w:cs="Times New Roman" w:hint="eastAsia"/>
                <w:noProof w:val="0"/>
                <w:szCs w:val="21"/>
              </w:rPr>
              <w:t>APP</w:t>
            </w:r>
          </w:p>
        </w:tc>
      </w:tr>
      <w:tr w:rsidR="00993251" w:rsidRPr="00993251" w14:paraId="3AC8CA71" w14:textId="77777777" w:rsidTr="00CA6615">
        <w:tc>
          <w:tcPr>
            <w:tcW w:w="1413" w:type="dxa"/>
          </w:tcPr>
          <w:p w14:paraId="3CE30D9C"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活动步骤</w:t>
            </w:r>
          </w:p>
        </w:tc>
        <w:tc>
          <w:tcPr>
            <w:tcW w:w="6883" w:type="dxa"/>
            <w:gridSpan w:val="3"/>
          </w:tcPr>
          <w:p w14:paraId="6D8DFDD9" w14:textId="77777777" w:rsidR="00993251" w:rsidRPr="00993251" w:rsidRDefault="00993251" w:rsidP="00092D55">
            <w:pPr>
              <w:widowControl/>
              <w:numPr>
                <w:ilvl w:val="0"/>
                <w:numId w:val="32"/>
              </w:numPr>
              <w:spacing w:line="360" w:lineRule="auto"/>
              <w:jc w:val="left"/>
              <w:rPr>
                <w:rFonts w:ascii="Calibri" w:eastAsia="宋体" w:hAnsi="Calibri" w:cs="Times New Roman"/>
                <w:noProof w:val="0"/>
                <w:szCs w:val="21"/>
              </w:rPr>
            </w:pPr>
            <w:r w:rsidRPr="00993251">
              <w:rPr>
                <w:rFonts w:ascii="Calibri" w:eastAsia="宋体" w:hAnsi="Calibri" w:cs="Times New Roman" w:hint="eastAsia"/>
                <w:noProof w:val="0"/>
                <w:szCs w:val="21"/>
              </w:rPr>
              <w:t>用户点击修改运动目标</w:t>
            </w:r>
          </w:p>
          <w:p w14:paraId="7B506869" w14:textId="77777777" w:rsidR="00993251" w:rsidRPr="00993251" w:rsidRDefault="00993251" w:rsidP="00092D55">
            <w:pPr>
              <w:widowControl/>
              <w:numPr>
                <w:ilvl w:val="0"/>
                <w:numId w:val="32"/>
              </w:numPr>
              <w:spacing w:line="360" w:lineRule="auto"/>
              <w:jc w:val="left"/>
              <w:rPr>
                <w:rFonts w:ascii="Calibri" w:eastAsia="宋体" w:hAnsi="Calibri" w:cs="Times New Roman"/>
                <w:noProof w:val="0"/>
                <w:szCs w:val="21"/>
              </w:rPr>
            </w:pPr>
            <w:r w:rsidRPr="00993251">
              <w:rPr>
                <w:rFonts w:ascii="Calibri" w:eastAsia="宋体" w:hAnsi="Calibri" w:cs="Times New Roman"/>
                <w:noProof w:val="0"/>
                <w:szCs w:val="21"/>
              </w:rPr>
              <w:t>用户输入本次运动的目标</w:t>
            </w:r>
          </w:p>
          <w:p w14:paraId="56C28AA4" w14:textId="77777777" w:rsidR="00993251" w:rsidRPr="00993251" w:rsidRDefault="00993251" w:rsidP="00092D55">
            <w:pPr>
              <w:widowControl/>
              <w:numPr>
                <w:ilvl w:val="0"/>
                <w:numId w:val="32"/>
              </w:numPr>
              <w:spacing w:line="360" w:lineRule="auto"/>
              <w:jc w:val="left"/>
              <w:rPr>
                <w:rFonts w:ascii="Calibri" w:eastAsia="宋体" w:hAnsi="Calibri" w:cs="Times New Roman"/>
                <w:noProof w:val="0"/>
                <w:szCs w:val="21"/>
              </w:rPr>
            </w:pPr>
            <w:r w:rsidRPr="00993251">
              <w:rPr>
                <w:rFonts w:ascii="Calibri" w:eastAsia="宋体" w:hAnsi="Calibri" w:cs="Times New Roman"/>
                <w:noProof w:val="0"/>
                <w:szCs w:val="21"/>
              </w:rPr>
              <w:t>系统将此次修改的运动目标上传到数据库</w:t>
            </w:r>
          </w:p>
          <w:p w14:paraId="004D9138" w14:textId="77777777" w:rsidR="00993251" w:rsidRPr="00993251" w:rsidRDefault="00993251" w:rsidP="00092D55">
            <w:pPr>
              <w:widowControl/>
              <w:numPr>
                <w:ilvl w:val="0"/>
                <w:numId w:val="32"/>
              </w:numPr>
              <w:spacing w:line="360" w:lineRule="auto"/>
              <w:jc w:val="left"/>
              <w:rPr>
                <w:rFonts w:ascii="Calibri" w:eastAsia="宋体" w:hAnsi="Calibri" w:cs="Times New Roman"/>
                <w:noProof w:val="0"/>
                <w:szCs w:val="21"/>
              </w:rPr>
            </w:pPr>
            <w:r w:rsidRPr="00993251">
              <w:rPr>
                <w:rFonts w:ascii="Calibri" w:eastAsia="宋体" w:hAnsi="Calibri" w:cs="Times New Roman"/>
                <w:noProof w:val="0"/>
                <w:szCs w:val="21"/>
              </w:rPr>
              <w:t>系统显示修改成功</w:t>
            </w:r>
          </w:p>
        </w:tc>
      </w:tr>
      <w:tr w:rsidR="00993251" w:rsidRPr="00993251" w14:paraId="60768A14" w14:textId="77777777" w:rsidTr="00CA6615">
        <w:tc>
          <w:tcPr>
            <w:tcW w:w="1413" w:type="dxa"/>
          </w:tcPr>
          <w:p w14:paraId="440B1443"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异常处理</w:t>
            </w:r>
          </w:p>
        </w:tc>
        <w:tc>
          <w:tcPr>
            <w:tcW w:w="6883" w:type="dxa"/>
            <w:gridSpan w:val="3"/>
          </w:tcPr>
          <w:p w14:paraId="781533F1" w14:textId="77777777" w:rsidR="00993251" w:rsidRPr="00993251" w:rsidRDefault="00993251" w:rsidP="00092D55">
            <w:pPr>
              <w:widowControl/>
              <w:numPr>
                <w:ilvl w:val="0"/>
                <w:numId w:val="33"/>
              </w:numPr>
              <w:spacing w:line="360" w:lineRule="auto"/>
              <w:jc w:val="left"/>
              <w:rPr>
                <w:rFonts w:ascii="Calibri" w:eastAsia="宋体" w:hAnsi="Calibri" w:cs="Times New Roman"/>
                <w:noProof w:val="0"/>
              </w:rPr>
            </w:pPr>
            <w:r w:rsidRPr="00993251">
              <w:rPr>
                <w:rFonts w:ascii="Calibri" w:eastAsia="宋体" w:hAnsi="Calibri" w:cs="Times New Roman" w:hint="eastAsia"/>
                <w:noProof w:val="0"/>
                <w:szCs w:val="21"/>
              </w:rPr>
              <w:t>系统异常，无法进行操作时（如</w:t>
            </w:r>
            <w:r w:rsidRPr="00993251">
              <w:rPr>
                <w:rFonts w:ascii="Calibri" w:eastAsia="宋体" w:hAnsi="Calibri" w:cs="Times New Roman" w:hint="eastAsia"/>
                <w:noProof w:val="0"/>
                <w:szCs w:val="21"/>
              </w:rPr>
              <w:t>A</w:t>
            </w:r>
            <w:r w:rsidRPr="00993251">
              <w:rPr>
                <w:rFonts w:ascii="Calibri" w:eastAsia="宋体" w:hAnsi="Calibri" w:cs="Times New Roman"/>
                <w:noProof w:val="0"/>
                <w:szCs w:val="21"/>
              </w:rPr>
              <w:t>PP</w:t>
            </w:r>
            <w:r w:rsidRPr="00993251">
              <w:rPr>
                <w:rFonts w:ascii="Calibri" w:eastAsia="宋体" w:hAnsi="Calibri" w:cs="Times New Roman"/>
                <w:noProof w:val="0"/>
                <w:szCs w:val="21"/>
              </w:rPr>
              <w:t>崩溃</w:t>
            </w:r>
            <w:r w:rsidRPr="00993251">
              <w:rPr>
                <w:rFonts w:ascii="Calibri" w:eastAsia="宋体" w:hAnsi="Calibri" w:cs="Times New Roman" w:hint="eastAsia"/>
                <w:noProof w:val="0"/>
                <w:szCs w:val="21"/>
              </w:rPr>
              <w:t>等），给出相应提示信息。</w:t>
            </w:r>
          </w:p>
        </w:tc>
      </w:tr>
    </w:tbl>
    <w:p w14:paraId="3E9BFFE7" w14:textId="77777777" w:rsidR="00993251" w:rsidRPr="00993251" w:rsidRDefault="00993251" w:rsidP="00993251">
      <w:pPr>
        <w:ind w:left="844"/>
        <w:jc w:val="left"/>
      </w:pPr>
    </w:p>
    <w:p w14:paraId="01B50435" w14:textId="77777777" w:rsidR="00993251" w:rsidRPr="00993251" w:rsidRDefault="00993251" w:rsidP="00993251">
      <w:pPr>
        <w:jc w:val="center"/>
      </w:pPr>
      <w:r w:rsidRPr="00993251">
        <w:rPr>
          <w:b/>
        </w:rPr>
        <w:t>表</w:t>
      </w:r>
      <w:r w:rsidR="009B377A">
        <w:rPr>
          <w:rFonts w:hint="eastAsia"/>
          <w:b/>
        </w:rPr>
        <w:t>5.4</w:t>
      </w:r>
      <w:r w:rsidRPr="00993251">
        <w:rPr>
          <w:rFonts w:hint="eastAsia"/>
          <w:b/>
        </w:rPr>
        <w:t xml:space="preserve"> </w:t>
      </w:r>
      <w:r w:rsidRPr="00993251">
        <w:rPr>
          <w:rFonts w:hint="eastAsia"/>
          <w:b/>
        </w:rPr>
        <w:t>“</w:t>
      </w:r>
      <w:r w:rsidRPr="00993251">
        <w:rPr>
          <w:rFonts w:ascii="Calibri" w:eastAsia="宋体" w:hAnsi="Calibri" w:cs="Times New Roman" w:hint="eastAsia"/>
          <w:b/>
          <w:noProof w:val="0"/>
          <w:szCs w:val="21"/>
        </w:rPr>
        <w:t>查看当日运动报告</w:t>
      </w:r>
      <w:r w:rsidRPr="00993251">
        <w:rPr>
          <w:rFonts w:hint="eastAsia"/>
          <w:b/>
        </w:rPr>
        <w:t>”用例</w:t>
      </w:r>
    </w:p>
    <w:tbl>
      <w:tblPr>
        <w:tblStyle w:val="271"/>
        <w:tblW w:w="8296" w:type="dxa"/>
        <w:tblLayout w:type="fixed"/>
        <w:tblLook w:val="04A0" w:firstRow="1" w:lastRow="0" w:firstColumn="1" w:lastColumn="0" w:noHBand="0" w:noVBand="1"/>
      </w:tblPr>
      <w:tblGrid>
        <w:gridCol w:w="1413"/>
        <w:gridCol w:w="2735"/>
        <w:gridCol w:w="1234"/>
        <w:gridCol w:w="2914"/>
      </w:tblGrid>
      <w:tr w:rsidR="00993251" w:rsidRPr="00993251" w14:paraId="01C243F2" w14:textId="77777777" w:rsidTr="00CA6615">
        <w:tc>
          <w:tcPr>
            <w:tcW w:w="1413" w:type="dxa"/>
          </w:tcPr>
          <w:p w14:paraId="186F1D14"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编号</w:t>
            </w:r>
          </w:p>
        </w:tc>
        <w:tc>
          <w:tcPr>
            <w:tcW w:w="2735" w:type="dxa"/>
          </w:tcPr>
          <w:p w14:paraId="79BB481B"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304</w:t>
            </w:r>
          </w:p>
        </w:tc>
        <w:tc>
          <w:tcPr>
            <w:tcW w:w="1234" w:type="dxa"/>
          </w:tcPr>
          <w:p w14:paraId="20CA1B5D"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用例名称</w:t>
            </w:r>
          </w:p>
        </w:tc>
        <w:tc>
          <w:tcPr>
            <w:tcW w:w="2914" w:type="dxa"/>
          </w:tcPr>
          <w:p w14:paraId="04887377"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查看当日运动报告</w:t>
            </w:r>
          </w:p>
        </w:tc>
      </w:tr>
      <w:tr w:rsidR="00993251" w:rsidRPr="00993251" w14:paraId="2A889FB2" w14:textId="77777777" w:rsidTr="00CA6615">
        <w:tc>
          <w:tcPr>
            <w:tcW w:w="1413" w:type="dxa"/>
          </w:tcPr>
          <w:p w14:paraId="14B558BC"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使用人员</w:t>
            </w:r>
          </w:p>
        </w:tc>
        <w:tc>
          <w:tcPr>
            <w:tcW w:w="2735" w:type="dxa"/>
            <w:tcBorders>
              <w:bottom w:val="single" w:sz="4" w:space="0" w:color="auto"/>
            </w:tcBorders>
          </w:tcPr>
          <w:p w14:paraId="0C19D229"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正式用户</w:t>
            </w:r>
          </w:p>
        </w:tc>
        <w:tc>
          <w:tcPr>
            <w:tcW w:w="1234" w:type="dxa"/>
          </w:tcPr>
          <w:p w14:paraId="55A0194E"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扩展点</w:t>
            </w:r>
          </w:p>
        </w:tc>
        <w:tc>
          <w:tcPr>
            <w:tcW w:w="2914" w:type="dxa"/>
            <w:tcBorders>
              <w:bottom w:val="single" w:sz="4" w:space="0" w:color="auto"/>
            </w:tcBorders>
          </w:tcPr>
          <w:p w14:paraId="79F797D4" w14:textId="77777777" w:rsidR="00993251" w:rsidRPr="00993251" w:rsidRDefault="00993251" w:rsidP="00993251">
            <w:pPr>
              <w:jc w:val="left"/>
              <w:rPr>
                <w:rFonts w:ascii="Calibri" w:eastAsia="宋体" w:hAnsi="Calibri" w:cs="Times New Roman"/>
                <w:noProof w:val="0"/>
                <w:szCs w:val="21"/>
              </w:rPr>
            </w:pPr>
            <w:r w:rsidRPr="00993251">
              <w:rPr>
                <w:rFonts w:ascii="Calibri" w:eastAsia="宋体" w:hAnsi="Calibri" w:cs="Times New Roman" w:hint="eastAsia"/>
                <w:noProof w:val="0"/>
                <w:szCs w:val="21"/>
              </w:rPr>
              <w:t>无</w:t>
            </w:r>
          </w:p>
        </w:tc>
      </w:tr>
      <w:tr w:rsidR="00993251" w:rsidRPr="00993251" w14:paraId="7F15EB45" w14:textId="77777777" w:rsidTr="00CA6615">
        <w:tc>
          <w:tcPr>
            <w:tcW w:w="1413" w:type="dxa"/>
          </w:tcPr>
          <w:p w14:paraId="566336EB"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输入</w:t>
            </w:r>
          </w:p>
        </w:tc>
        <w:tc>
          <w:tcPr>
            <w:tcW w:w="6883" w:type="dxa"/>
            <w:gridSpan w:val="3"/>
          </w:tcPr>
          <w:p w14:paraId="373ECB9C"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用户点击查看当日运动报告</w:t>
            </w:r>
          </w:p>
        </w:tc>
      </w:tr>
      <w:tr w:rsidR="00993251" w:rsidRPr="00993251" w14:paraId="54DEECA2" w14:textId="77777777" w:rsidTr="00CA6615">
        <w:tc>
          <w:tcPr>
            <w:tcW w:w="1413" w:type="dxa"/>
          </w:tcPr>
          <w:p w14:paraId="06EFC0D6"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系统响应</w:t>
            </w:r>
          </w:p>
        </w:tc>
        <w:tc>
          <w:tcPr>
            <w:tcW w:w="6883" w:type="dxa"/>
            <w:gridSpan w:val="3"/>
          </w:tcPr>
          <w:p w14:paraId="36C59481"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系统从数据库提取当日运动报告</w:t>
            </w:r>
          </w:p>
        </w:tc>
      </w:tr>
      <w:tr w:rsidR="00993251" w:rsidRPr="00993251" w14:paraId="1B5B38B2" w14:textId="77777777" w:rsidTr="00CA6615">
        <w:tc>
          <w:tcPr>
            <w:tcW w:w="1413" w:type="dxa"/>
          </w:tcPr>
          <w:p w14:paraId="0728DF8B"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输出</w:t>
            </w:r>
          </w:p>
        </w:tc>
        <w:tc>
          <w:tcPr>
            <w:tcW w:w="6883" w:type="dxa"/>
            <w:gridSpan w:val="3"/>
          </w:tcPr>
          <w:p w14:paraId="46147F0F"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当日运动报告</w:t>
            </w:r>
          </w:p>
        </w:tc>
      </w:tr>
      <w:tr w:rsidR="00993251" w:rsidRPr="00993251" w14:paraId="62389200" w14:textId="77777777" w:rsidTr="00CA6615">
        <w:tc>
          <w:tcPr>
            <w:tcW w:w="1413" w:type="dxa"/>
          </w:tcPr>
          <w:p w14:paraId="159ABAC4"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前置条件</w:t>
            </w:r>
          </w:p>
        </w:tc>
        <w:tc>
          <w:tcPr>
            <w:tcW w:w="2735" w:type="dxa"/>
          </w:tcPr>
          <w:p w14:paraId="6BFBAA39" w14:textId="77777777" w:rsidR="00993251" w:rsidRPr="00993251" w:rsidRDefault="00993251" w:rsidP="00993251">
            <w:pPr>
              <w:widowControl/>
              <w:jc w:val="left"/>
              <w:rPr>
                <w:rFonts w:ascii="Calibri" w:eastAsia="宋体" w:hAnsi="Calibri" w:cs="Times New Roman"/>
                <w:noProof w:val="0"/>
                <w:szCs w:val="21"/>
              </w:rPr>
            </w:pPr>
            <w:r w:rsidRPr="00993251">
              <w:rPr>
                <w:rFonts w:ascii="Calibri" w:eastAsia="宋体" w:hAnsi="Calibri" w:cs="Times New Roman" w:hint="eastAsia"/>
                <w:noProof w:val="0"/>
                <w:szCs w:val="21"/>
              </w:rPr>
              <w:t>用户进入</w:t>
            </w:r>
            <w:r w:rsidRPr="00993251">
              <w:rPr>
                <w:rFonts w:ascii="Calibri" w:eastAsia="宋体" w:hAnsi="Calibri" w:cs="Times New Roman" w:hint="eastAsia"/>
                <w:noProof w:val="0"/>
                <w:szCs w:val="21"/>
              </w:rPr>
              <w:t>A</w:t>
            </w:r>
            <w:r w:rsidRPr="00993251">
              <w:rPr>
                <w:rFonts w:ascii="Calibri" w:eastAsia="宋体" w:hAnsi="Calibri" w:cs="Times New Roman"/>
                <w:noProof w:val="0"/>
                <w:szCs w:val="21"/>
              </w:rPr>
              <w:t>PP</w:t>
            </w:r>
          </w:p>
        </w:tc>
        <w:tc>
          <w:tcPr>
            <w:tcW w:w="1234" w:type="dxa"/>
          </w:tcPr>
          <w:p w14:paraId="30BE2F50"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后置条件</w:t>
            </w:r>
          </w:p>
        </w:tc>
        <w:tc>
          <w:tcPr>
            <w:tcW w:w="2914" w:type="dxa"/>
          </w:tcPr>
          <w:p w14:paraId="0B29EB67" w14:textId="77777777" w:rsidR="00993251" w:rsidRPr="00993251" w:rsidRDefault="00993251" w:rsidP="00993251">
            <w:pPr>
              <w:widowControl/>
              <w:jc w:val="left"/>
              <w:rPr>
                <w:rFonts w:ascii="Calibri" w:eastAsia="宋体" w:hAnsi="Calibri" w:cs="Times New Roman"/>
                <w:noProof w:val="0"/>
                <w:szCs w:val="21"/>
              </w:rPr>
            </w:pPr>
            <w:r w:rsidRPr="00993251">
              <w:rPr>
                <w:rFonts w:ascii="Calibri" w:eastAsia="宋体" w:hAnsi="Calibri" w:cs="Times New Roman" w:hint="eastAsia"/>
                <w:noProof w:val="0"/>
                <w:szCs w:val="21"/>
              </w:rPr>
              <w:t>用户退出</w:t>
            </w:r>
            <w:r w:rsidRPr="00993251">
              <w:rPr>
                <w:rFonts w:ascii="Calibri" w:eastAsia="宋体" w:hAnsi="Calibri" w:cs="Times New Roman" w:hint="eastAsia"/>
                <w:noProof w:val="0"/>
                <w:szCs w:val="21"/>
              </w:rPr>
              <w:t>APP</w:t>
            </w:r>
          </w:p>
        </w:tc>
      </w:tr>
      <w:tr w:rsidR="00993251" w:rsidRPr="00993251" w14:paraId="0798930C" w14:textId="77777777" w:rsidTr="00CA6615">
        <w:tc>
          <w:tcPr>
            <w:tcW w:w="1413" w:type="dxa"/>
          </w:tcPr>
          <w:p w14:paraId="2F46040F"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活动步骤</w:t>
            </w:r>
          </w:p>
        </w:tc>
        <w:tc>
          <w:tcPr>
            <w:tcW w:w="6883" w:type="dxa"/>
            <w:gridSpan w:val="3"/>
          </w:tcPr>
          <w:p w14:paraId="2C16892B" w14:textId="77777777" w:rsidR="00993251" w:rsidRPr="00993251" w:rsidRDefault="00993251" w:rsidP="00993251">
            <w:pPr>
              <w:widowControl/>
              <w:spacing w:line="360" w:lineRule="auto"/>
              <w:jc w:val="left"/>
              <w:rPr>
                <w:rFonts w:ascii="Calibri" w:eastAsia="宋体" w:hAnsi="Calibri" w:cs="Times New Roman"/>
                <w:noProof w:val="0"/>
                <w:szCs w:val="21"/>
              </w:rPr>
            </w:pPr>
            <w:r w:rsidRPr="00993251">
              <w:rPr>
                <w:rFonts w:ascii="Calibri" w:eastAsia="宋体" w:hAnsi="Calibri" w:cs="Times New Roman" w:hint="eastAsia"/>
                <w:noProof w:val="0"/>
                <w:szCs w:val="21"/>
              </w:rPr>
              <w:t>1</w:t>
            </w:r>
            <w:r w:rsidRPr="00993251">
              <w:rPr>
                <w:rFonts w:ascii="Calibri" w:eastAsia="宋体" w:hAnsi="Calibri" w:cs="Times New Roman"/>
                <w:noProof w:val="0"/>
                <w:szCs w:val="21"/>
              </w:rPr>
              <w:t xml:space="preserve">.  </w:t>
            </w:r>
            <w:r w:rsidRPr="00993251">
              <w:rPr>
                <w:rFonts w:ascii="Calibri" w:eastAsia="宋体" w:hAnsi="Calibri" w:cs="Times New Roman" w:hint="eastAsia"/>
                <w:noProof w:val="0"/>
                <w:szCs w:val="21"/>
              </w:rPr>
              <w:t>用户点击查看当日运动报告</w:t>
            </w:r>
          </w:p>
          <w:p w14:paraId="779908AA" w14:textId="77777777" w:rsidR="00993251" w:rsidRPr="00993251" w:rsidRDefault="00993251" w:rsidP="00092D55">
            <w:pPr>
              <w:widowControl/>
              <w:numPr>
                <w:ilvl w:val="0"/>
                <w:numId w:val="33"/>
              </w:numPr>
              <w:spacing w:line="360" w:lineRule="auto"/>
              <w:jc w:val="left"/>
              <w:rPr>
                <w:rFonts w:ascii="Calibri" w:eastAsia="宋体" w:hAnsi="Calibri" w:cs="Times New Roman"/>
                <w:noProof w:val="0"/>
                <w:szCs w:val="21"/>
              </w:rPr>
            </w:pPr>
            <w:r w:rsidRPr="00993251">
              <w:rPr>
                <w:rFonts w:ascii="Calibri" w:eastAsia="宋体" w:hAnsi="Calibri" w:cs="Times New Roman" w:hint="eastAsia"/>
                <w:noProof w:val="0"/>
                <w:szCs w:val="21"/>
              </w:rPr>
              <w:t>系统从数据库提取当日运动报告</w:t>
            </w:r>
          </w:p>
          <w:p w14:paraId="44EE5DFD" w14:textId="77777777" w:rsidR="00993251" w:rsidRPr="00993251" w:rsidRDefault="00993251" w:rsidP="00092D55">
            <w:pPr>
              <w:widowControl/>
              <w:numPr>
                <w:ilvl w:val="0"/>
                <w:numId w:val="33"/>
              </w:numPr>
              <w:spacing w:line="360" w:lineRule="auto"/>
              <w:jc w:val="left"/>
              <w:rPr>
                <w:rFonts w:ascii="Calibri" w:eastAsia="宋体" w:hAnsi="Calibri" w:cs="Times New Roman"/>
                <w:noProof w:val="0"/>
                <w:szCs w:val="21"/>
              </w:rPr>
            </w:pPr>
            <w:r w:rsidRPr="00993251">
              <w:rPr>
                <w:rFonts w:ascii="Calibri" w:eastAsia="宋体" w:hAnsi="Calibri" w:cs="Times New Roman" w:hint="eastAsia"/>
                <w:noProof w:val="0"/>
                <w:szCs w:val="21"/>
              </w:rPr>
              <w:t>APP</w:t>
            </w:r>
            <w:r w:rsidRPr="00993251">
              <w:rPr>
                <w:rFonts w:ascii="Calibri" w:eastAsia="宋体" w:hAnsi="Calibri" w:cs="Times New Roman" w:hint="eastAsia"/>
                <w:noProof w:val="0"/>
                <w:szCs w:val="21"/>
              </w:rPr>
              <w:t>显示当日运动报告</w:t>
            </w:r>
          </w:p>
        </w:tc>
      </w:tr>
      <w:tr w:rsidR="00993251" w:rsidRPr="00993251" w14:paraId="41684C63" w14:textId="77777777" w:rsidTr="00CA6615">
        <w:tc>
          <w:tcPr>
            <w:tcW w:w="1413" w:type="dxa"/>
          </w:tcPr>
          <w:p w14:paraId="034DE890"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异常处理</w:t>
            </w:r>
          </w:p>
        </w:tc>
        <w:tc>
          <w:tcPr>
            <w:tcW w:w="6883" w:type="dxa"/>
            <w:gridSpan w:val="3"/>
          </w:tcPr>
          <w:p w14:paraId="5EDF8E70" w14:textId="77777777" w:rsidR="00993251" w:rsidRPr="00993251" w:rsidRDefault="00993251" w:rsidP="00092D55">
            <w:pPr>
              <w:widowControl/>
              <w:numPr>
                <w:ilvl w:val="0"/>
                <w:numId w:val="34"/>
              </w:numPr>
              <w:spacing w:line="360" w:lineRule="auto"/>
              <w:jc w:val="left"/>
              <w:rPr>
                <w:rFonts w:ascii="Calibri" w:eastAsia="宋体" w:hAnsi="Calibri" w:cs="Times New Roman"/>
                <w:noProof w:val="0"/>
              </w:rPr>
            </w:pPr>
            <w:r w:rsidRPr="00993251">
              <w:rPr>
                <w:rFonts w:ascii="Calibri" w:eastAsia="宋体" w:hAnsi="Calibri" w:cs="Times New Roman" w:hint="eastAsia"/>
                <w:noProof w:val="0"/>
                <w:szCs w:val="21"/>
              </w:rPr>
              <w:t>系统异常，无法进行操作时（如</w:t>
            </w:r>
            <w:r w:rsidRPr="00993251">
              <w:rPr>
                <w:rFonts w:ascii="Calibri" w:eastAsia="宋体" w:hAnsi="Calibri" w:cs="Times New Roman" w:hint="eastAsia"/>
                <w:noProof w:val="0"/>
                <w:szCs w:val="21"/>
              </w:rPr>
              <w:t>A</w:t>
            </w:r>
            <w:r w:rsidRPr="00993251">
              <w:rPr>
                <w:rFonts w:ascii="Calibri" w:eastAsia="宋体" w:hAnsi="Calibri" w:cs="Times New Roman"/>
                <w:noProof w:val="0"/>
                <w:szCs w:val="21"/>
              </w:rPr>
              <w:t>PP</w:t>
            </w:r>
            <w:r w:rsidRPr="00993251">
              <w:rPr>
                <w:rFonts w:ascii="Calibri" w:eastAsia="宋体" w:hAnsi="Calibri" w:cs="Times New Roman"/>
                <w:noProof w:val="0"/>
                <w:szCs w:val="21"/>
              </w:rPr>
              <w:t>崩溃</w:t>
            </w:r>
            <w:r w:rsidRPr="00993251">
              <w:rPr>
                <w:rFonts w:ascii="Calibri" w:eastAsia="宋体" w:hAnsi="Calibri" w:cs="Times New Roman" w:hint="eastAsia"/>
                <w:noProof w:val="0"/>
                <w:szCs w:val="21"/>
              </w:rPr>
              <w:t>等），给出相应提示信息。</w:t>
            </w:r>
          </w:p>
        </w:tc>
      </w:tr>
    </w:tbl>
    <w:p w14:paraId="59473972" w14:textId="77777777" w:rsidR="00993251" w:rsidRPr="00993251" w:rsidRDefault="00993251" w:rsidP="00993251">
      <w:pPr>
        <w:ind w:left="844"/>
        <w:jc w:val="left"/>
      </w:pPr>
    </w:p>
    <w:p w14:paraId="1C73AF32" w14:textId="77777777" w:rsidR="00993251" w:rsidRPr="00993251" w:rsidRDefault="009B377A" w:rsidP="00993251">
      <w:pPr>
        <w:jc w:val="center"/>
      </w:pPr>
      <w:r>
        <w:rPr>
          <w:b/>
        </w:rPr>
        <w:t>5.5</w:t>
      </w:r>
      <w:r w:rsidR="00993251" w:rsidRPr="00993251">
        <w:rPr>
          <w:rFonts w:hint="eastAsia"/>
          <w:b/>
        </w:rPr>
        <w:t xml:space="preserve"> </w:t>
      </w:r>
      <w:r w:rsidR="00993251" w:rsidRPr="00993251">
        <w:rPr>
          <w:rFonts w:hint="eastAsia"/>
          <w:b/>
        </w:rPr>
        <w:t>“</w:t>
      </w:r>
      <w:r w:rsidR="00993251" w:rsidRPr="00993251">
        <w:rPr>
          <w:rFonts w:ascii="Calibri" w:eastAsia="宋体" w:hAnsi="Calibri" w:cs="Times New Roman" w:hint="eastAsia"/>
          <w:b/>
          <w:noProof w:val="0"/>
          <w:szCs w:val="21"/>
        </w:rPr>
        <w:t>查看本周运动报告</w:t>
      </w:r>
      <w:r w:rsidR="00993251" w:rsidRPr="00993251">
        <w:rPr>
          <w:rFonts w:hint="eastAsia"/>
          <w:b/>
        </w:rPr>
        <w:t>”用例</w:t>
      </w:r>
    </w:p>
    <w:tbl>
      <w:tblPr>
        <w:tblStyle w:val="271"/>
        <w:tblW w:w="8296" w:type="dxa"/>
        <w:tblLayout w:type="fixed"/>
        <w:tblLook w:val="04A0" w:firstRow="1" w:lastRow="0" w:firstColumn="1" w:lastColumn="0" w:noHBand="0" w:noVBand="1"/>
      </w:tblPr>
      <w:tblGrid>
        <w:gridCol w:w="1413"/>
        <w:gridCol w:w="2735"/>
        <w:gridCol w:w="1234"/>
        <w:gridCol w:w="2914"/>
      </w:tblGrid>
      <w:tr w:rsidR="00993251" w:rsidRPr="00993251" w14:paraId="108AE986" w14:textId="77777777" w:rsidTr="00CA6615">
        <w:tc>
          <w:tcPr>
            <w:tcW w:w="1413" w:type="dxa"/>
          </w:tcPr>
          <w:p w14:paraId="1D14D068"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编号</w:t>
            </w:r>
          </w:p>
        </w:tc>
        <w:tc>
          <w:tcPr>
            <w:tcW w:w="2735" w:type="dxa"/>
          </w:tcPr>
          <w:p w14:paraId="428BE4F2"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305</w:t>
            </w:r>
          </w:p>
        </w:tc>
        <w:tc>
          <w:tcPr>
            <w:tcW w:w="1234" w:type="dxa"/>
          </w:tcPr>
          <w:p w14:paraId="0BDAF67A"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用例名称</w:t>
            </w:r>
          </w:p>
        </w:tc>
        <w:tc>
          <w:tcPr>
            <w:tcW w:w="2914" w:type="dxa"/>
          </w:tcPr>
          <w:p w14:paraId="6A2E62A3"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查看本周运动报告</w:t>
            </w:r>
          </w:p>
        </w:tc>
      </w:tr>
      <w:tr w:rsidR="00993251" w:rsidRPr="00993251" w14:paraId="25DC1F65" w14:textId="77777777" w:rsidTr="00CA6615">
        <w:tc>
          <w:tcPr>
            <w:tcW w:w="1413" w:type="dxa"/>
          </w:tcPr>
          <w:p w14:paraId="3C2D7925"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使用人员</w:t>
            </w:r>
          </w:p>
        </w:tc>
        <w:tc>
          <w:tcPr>
            <w:tcW w:w="2735" w:type="dxa"/>
            <w:tcBorders>
              <w:bottom w:val="single" w:sz="4" w:space="0" w:color="auto"/>
            </w:tcBorders>
          </w:tcPr>
          <w:p w14:paraId="378D5483"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正式用户</w:t>
            </w:r>
          </w:p>
        </w:tc>
        <w:tc>
          <w:tcPr>
            <w:tcW w:w="1234" w:type="dxa"/>
          </w:tcPr>
          <w:p w14:paraId="43EFF7C9"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扩展点</w:t>
            </w:r>
          </w:p>
        </w:tc>
        <w:tc>
          <w:tcPr>
            <w:tcW w:w="2914" w:type="dxa"/>
            <w:tcBorders>
              <w:bottom w:val="single" w:sz="4" w:space="0" w:color="auto"/>
            </w:tcBorders>
          </w:tcPr>
          <w:p w14:paraId="6801BDD2" w14:textId="77777777" w:rsidR="00993251" w:rsidRPr="00993251" w:rsidRDefault="00993251" w:rsidP="00993251">
            <w:pPr>
              <w:jc w:val="left"/>
              <w:rPr>
                <w:rFonts w:ascii="Calibri" w:eastAsia="宋体" w:hAnsi="Calibri" w:cs="Times New Roman"/>
                <w:noProof w:val="0"/>
                <w:szCs w:val="21"/>
              </w:rPr>
            </w:pPr>
            <w:r w:rsidRPr="00993251">
              <w:rPr>
                <w:rFonts w:ascii="Calibri" w:eastAsia="宋体" w:hAnsi="Calibri" w:cs="Times New Roman" w:hint="eastAsia"/>
                <w:noProof w:val="0"/>
                <w:szCs w:val="21"/>
              </w:rPr>
              <w:t>无</w:t>
            </w:r>
          </w:p>
        </w:tc>
      </w:tr>
      <w:tr w:rsidR="00993251" w:rsidRPr="00993251" w14:paraId="34258D62" w14:textId="77777777" w:rsidTr="00CA6615">
        <w:tc>
          <w:tcPr>
            <w:tcW w:w="1413" w:type="dxa"/>
          </w:tcPr>
          <w:p w14:paraId="08AD3412"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输入</w:t>
            </w:r>
          </w:p>
        </w:tc>
        <w:tc>
          <w:tcPr>
            <w:tcW w:w="6883" w:type="dxa"/>
            <w:gridSpan w:val="3"/>
          </w:tcPr>
          <w:p w14:paraId="77B349DD"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用户点击查看本周运动报告</w:t>
            </w:r>
          </w:p>
        </w:tc>
      </w:tr>
      <w:tr w:rsidR="00993251" w:rsidRPr="00993251" w14:paraId="11B9A93B" w14:textId="77777777" w:rsidTr="00CA6615">
        <w:tc>
          <w:tcPr>
            <w:tcW w:w="1413" w:type="dxa"/>
          </w:tcPr>
          <w:p w14:paraId="1FADCA3C"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系统响应</w:t>
            </w:r>
          </w:p>
        </w:tc>
        <w:tc>
          <w:tcPr>
            <w:tcW w:w="6883" w:type="dxa"/>
            <w:gridSpan w:val="3"/>
          </w:tcPr>
          <w:p w14:paraId="69342D45"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系统从数据库提取本周运动报告</w:t>
            </w:r>
          </w:p>
        </w:tc>
      </w:tr>
      <w:tr w:rsidR="00993251" w:rsidRPr="00993251" w14:paraId="0F5D21E4" w14:textId="77777777" w:rsidTr="00CA6615">
        <w:tc>
          <w:tcPr>
            <w:tcW w:w="1413" w:type="dxa"/>
          </w:tcPr>
          <w:p w14:paraId="1A9DE4E6"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输出</w:t>
            </w:r>
          </w:p>
        </w:tc>
        <w:tc>
          <w:tcPr>
            <w:tcW w:w="6883" w:type="dxa"/>
            <w:gridSpan w:val="3"/>
          </w:tcPr>
          <w:p w14:paraId="36630254"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本周运动报告</w:t>
            </w:r>
          </w:p>
        </w:tc>
      </w:tr>
      <w:tr w:rsidR="00993251" w:rsidRPr="00993251" w14:paraId="74DFEF1E" w14:textId="77777777" w:rsidTr="00CA6615">
        <w:tc>
          <w:tcPr>
            <w:tcW w:w="1413" w:type="dxa"/>
          </w:tcPr>
          <w:p w14:paraId="02E9E559"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前置条件</w:t>
            </w:r>
          </w:p>
        </w:tc>
        <w:tc>
          <w:tcPr>
            <w:tcW w:w="2735" w:type="dxa"/>
          </w:tcPr>
          <w:p w14:paraId="62103FAD" w14:textId="77777777" w:rsidR="00993251" w:rsidRPr="00993251" w:rsidRDefault="00993251" w:rsidP="00993251">
            <w:pPr>
              <w:widowControl/>
              <w:jc w:val="left"/>
              <w:rPr>
                <w:rFonts w:ascii="Calibri" w:eastAsia="宋体" w:hAnsi="Calibri" w:cs="Times New Roman"/>
                <w:noProof w:val="0"/>
                <w:szCs w:val="21"/>
              </w:rPr>
            </w:pPr>
            <w:r w:rsidRPr="00993251">
              <w:rPr>
                <w:rFonts w:ascii="Calibri" w:eastAsia="宋体" w:hAnsi="Calibri" w:cs="Times New Roman" w:hint="eastAsia"/>
                <w:noProof w:val="0"/>
                <w:szCs w:val="21"/>
              </w:rPr>
              <w:t>用户进入</w:t>
            </w:r>
            <w:r w:rsidRPr="00993251">
              <w:rPr>
                <w:rFonts w:ascii="Calibri" w:eastAsia="宋体" w:hAnsi="Calibri" w:cs="Times New Roman" w:hint="eastAsia"/>
                <w:noProof w:val="0"/>
                <w:szCs w:val="21"/>
              </w:rPr>
              <w:t>A</w:t>
            </w:r>
            <w:r w:rsidRPr="00993251">
              <w:rPr>
                <w:rFonts w:ascii="Calibri" w:eastAsia="宋体" w:hAnsi="Calibri" w:cs="Times New Roman"/>
                <w:noProof w:val="0"/>
                <w:szCs w:val="21"/>
              </w:rPr>
              <w:t>PP</w:t>
            </w:r>
          </w:p>
        </w:tc>
        <w:tc>
          <w:tcPr>
            <w:tcW w:w="1234" w:type="dxa"/>
          </w:tcPr>
          <w:p w14:paraId="2467C078"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后置条件</w:t>
            </w:r>
          </w:p>
        </w:tc>
        <w:tc>
          <w:tcPr>
            <w:tcW w:w="2914" w:type="dxa"/>
          </w:tcPr>
          <w:p w14:paraId="3B4F864C" w14:textId="77777777" w:rsidR="00993251" w:rsidRPr="00993251" w:rsidRDefault="00993251" w:rsidP="00993251">
            <w:pPr>
              <w:widowControl/>
              <w:jc w:val="left"/>
              <w:rPr>
                <w:rFonts w:ascii="Calibri" w:eastAsia="宋体" w:hAnsi="Calibri" w:cs="Times New Roman"/>
                <w:noProof w:val="0"/>
                <w:szCs w:val="21"/>
              </w:rPr>
            </w:pPr>
            <w:r w:rsidRPr="00993251">
              <w:rPr>
                <w:rFonts w:ascii="Calibri" w:eastAsia="宋体" w:hAnsi="Calibri" w:cs="Times New Roman" w:hint="eastAsia"/>
                <w:noProof w:val="0"/>
                <w:szCs w:val="21"/>
              </w:rPr>
              <w:t>用户退出</w:t>
            </w:r>
            <w:r w:rsidRPr="00993251">
              <w:rPr>
                <w:rFonts w:ascii="Calibri" w:eastAsia="宋体" w:hAnsi="Calibri" w:cs="Times New Roman" w:hint="eastAsia"/>
                <w:noProof w:val="0"/>
                <w:szCs w:val="21"/>
              </w:rPr>
              <w:t>APP</w:t>
            </w:r>
          </w:p>
        </w:tc>
      </w:tr>
      <w:tr w:rsidR="00993251" w:rsidRPr="00993251" w14:paraId="1BA040D5" w14:textId="77777777" w:rsidTr="00CA6615">
        <w:tc>
          <w:tcPr>
            <w:tcW w:w="1413" w:type="dxa"/>
          </w:tcPr>
          <w:p w14:paraId="4DE5461D"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活动步骤</w:t>
            </w:r>
          </w:p>
        </w:tc>
        <w:tc>
          <w:tcPr>
            <w:tcW w:w="6883" w:type="dxa"/>
            <w:gridSpan w:val="3"/>
          </w:tcPr>
          <w:p w14:paraId="6FBF95E2" w14:textId="77777777" w:rsidR="00993251" w:rsidRPr="00993251" w:rsidRDefault="00993251" w:rsidP="00993251">
            <w:pPr>
              <w:widowControl/>
              <w:spacing w:line="360" w:lineRule="auto"/>
              <w:jc w:val="left"/>
              <w:rPr>
                <w:rFonts w:ascii="Calibri" w:eastAsia="宋体" w:hAnsi="Calibri" w:cs="Times New Roman"/>
                <w:noProof w:val="0"/>
                <w:szCs w:val="21"/>
              </w:rPr>
            </w:pPr>
            <w:r w:rsidRPr="00993251">
              <w:rPr>
                <w:rFonts w:ascii="Calibri" w:eastAsia="宋体" w:hAnsi="Calibri" w:cs="Times New Roman" w:hint="eastAsia"/>
                <w:noProof w:val="0"/>
                <w:szCs w:val="21"/>
              </w:rPr>
              <w:t>1</w:t>
            </w:r>
            <w:r w:rsidRPr="00993251">
              <w:rPr>
                <w:rFonts w:ascii="Calibri" w:eastAsia="宋体" w:hAnsi="Calibri" w:cs="Times New Roman"/>
                <w:noProof w:val="0"/>
                <w:szCs w:val="21"/>
              </w:rPr>
              <w:t xml:space="preserve">.  </w:t>
            </w:r>
            <w:r w:rsidRPr="00993251">
              <w:rPr>
                <w:rFonts w:ascii="Calibri" w:eastAsia="宋体" w:hAnsi="Calibri" w:cs="Times New Roman" w:hint="eastAsia"/>
                <w:noProof w:val="0"/>
                <w:szCs w:val="21"/>
              </w:rPr>
              <w:t>用户点击查看本周运动报告</w:t>
            </w:r>
          </w:p>
          <w:p w14:paraId="23E5E6A8" w14:textId="77777777" w:rsidR="00993251" w:rsidRPr="00993251" w:rsidRDefault="00993251" w:rsidP="00092D55">
            <w:pPr>
              <w:widowControl/>
              <w:numPr>
                <w:ilvl w:val="0"/>
                <w:numId w:val="34"/>
              </w:numPr>
              <w:spacing w:line="360" w:lineRule="auto"/>
              <w:jc w:val="left"/>
              <w:rPr>
                <w:rFonts w:ascii="Calibri" w:eastAsia="宋体" w:hAnsi="Calibri" w:cs="Times New Roman"/>
                <w:noProof w:val="0"/>
                <w:szCs w:val="21"/>
              </w:rPr>
            </w:pPr>
            <w:r w:rsidRPr="00993251">
              <w:rPr>
                <w:rFonts w:ascii="Calibri" w:eastAsia="宋体" w:hAnsi="Calibri" w:cs="Times New Roman" w:hint="eastAsia"/>
                <w:noProof w:val="0"/>
                <w:szCs w:val="21"/>
              </w:rPr>
              <w:t>系统从数据库提取本周运动报告</w:t>
            </w:r>
          </w:p>
          <w:p w14:paraId="45CE6FB5" w14:textId="77777777" w:rsidR="00993251" w:rsidRPr="00993251" w:rsidRDefault="00993251" w:rsidP="00092D55">
            <w:pPr>
              <w:widowControl/>
              <w:numPr>
                <w:ilvl w:val="0"/>
                <w:numId w:val="34"/>
              </w:numPr>
              <w:spacing w:line="360" w:lineRule="auto"/>
              <w:jc w:val="left"/>
              <w:rPr>
                <w:rFonts w:ascii="Calibri" w:eastAsia="宋体" w:hAnsi="Calibri" w:cs="Times New Roman"/>
                <w:noProof w:val="0"/>
                <w:szCs w:val="21"/>
              </w:rPr>
            </w:pPr>
            <w:r w:rsidRPr="00993251">
              <w:rPr>
                <w:rFonts w:ascii="Calibri" w:eastAsia="宋体" w:hAnsi="Calibri" w:cs="Times New Roman" w:hint="eastAsia"/>
                <w:noProof w:val="0"/>
                <w:szCs w:val="21"/>
              </w:rPr>
              <w:t>APP</w:t>
            </w:r>
            <w:r w:rsidRPr="00993251">
              <w:rPr>
                <w:rFonts w:ascii="Calibri" w:eastAsia="宋体" w:hAnsi="Calibri" w:cs="Times New Roman" w:hint="eastAsia"/>
                <w:noProof w:val="0"/>
                <w:szCs w:val="21"/>
              </w:rPr>
              <w:t>显示本周运动报告</w:t>
            </w:r>
          </w:p>
        </w:tc>
      </w:tr>
      <w:tr w:rsidR="00993251" w:rsidRPr="00993251" w14:paraId="57A04ABC" w14:textId="77777777" w:rsidTr="00CA6615">
        <w:tc>
          <w:tcPr>
            <w:tcW w:w="1413" w:type="dxa"/>
          </w:tcPr>
          <w:p w14:paraId="6DE3E931"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异常处理</w:t>
            </w:r>
          </w:p>
        </w:tc>
        <w:tc>
          <w:tcPr>
            <w:tcW w:w="6883" w:type="dxa"/>
            <w:gridSpan w:val="3"/>
          </w:tcPr>
          <w:p w14:paraId="5B75F762" w14:textId="77777777" w:rsidR="00993251" w:rsidRPr="00993251" w:rsidRDefault="00993251" w:rsidP="00092D55">
            <w:pPr>
              <w:widowControl/>
              <w:numPr>
                <w:ilvl w:val="0"/>
                <w:numId w:val="35"/>
              </w:numPr>
              <w:spacing w:line="360" w:lineRule="auto"/>
              <w:jc w:val="left"/>
              <w:rPr>
                <w:rFonts w:ascii="Calibri" w:eastAsia="宋体" w:hAnsi="Calibri" w:cs="Times New Roman"/>
                <w:noProof w:val="0"/>
              </w:rPr>
            </w:pPr>
            <w:r w:rsidRPr="00993251">
              <w:rPr>
                <w:rFonts w:ascii="Calibri" w:eastAsia="宋体" w:hAnsi="Calibri" w:cs="Times New Roman" w:hint="eastAsia"/>
                <w:noProof w:val="0"/>
                <w:szCs w:val="21"/>
              </w:rPr>
              <w:t>系统异常，无法进行操作时（如</w:t>
            </w:r>
            <w:r w:rsidRPr="00993251">
              <w:rPr>
                <w:rFonts w:ascii="Calibri" w:eastAsia="宋体" w:hAnsi="Calibri" w:cs="Times New Roman" w:hint="eastAsia"/>
                <w:noProof w:val="0"/>
                <w:szCs w:val="21"/>
              </w:rPr>
              <w:t>A</w:t>
            </w:r>
            <w:r w:rsidRPr="00993251">
              <w:rPr>
                <w:rFonts w:ascii="Calibri" w:eastAsia="宋体" w:hAnsi="Calibri" w:cs="Times New Roman"/>
                <w:noProof w:val="0"/>
                <w:szCs w:val="21"/>
              </w:rPr>
              <w:t>PP</w:t>
            </w:r>
            <w:r w:rsidRPr="00993251">
              <w:rPr>
                <w:rFonts w:ascii="Calibri" w:eastAsia="宋体" w:hAnsi="Calibri" w:cs="Times New Roman"/>
                <w:noProof w:val="0"/>
                <w:szCs w:val="21"/>
              </w:rPr>
              <w:t>崩溃</w:t>
            </w:r>
            <w:r w:rsidRPr="00993251">
              <w:rPr>
                <w:rFonts w:ascii="Calibri" w:eastAsia="宋体" w:hAnsi="Calibri" w:cs="Times New Roman" w:hint="eastAsia"/>
                <w:noProof w:val="0"/>
                <w:szCs w:val="21"/>
              </w:rPr>
              <w:t>等），给出相应提示信息。</w:t>
            </w:r>
          </w:p>
        </w:tc>
      </w:tr>
    </w:tbl>
    <w:p w14:paraId="3B5FE9DC" w14:textId="77777777" w:rsidR="00993251" w:rsidRPr="00993251" w:rsidRDefault="00993251" w:rsidP="00993251">
      <w:pPr>
        <w:ind w:left="844"/>
        <w:jc w:val="left"/>
      </w:pPr>
    </w:p>
    <w:p w14:paraId="699B7569" w14:textId="77777777" w:rsidR="00993251" w:rsidRPr="00993251" w:rsidRDefault="00993251" w:rsidP="00993251">
      <w:pPr>
        <w:jc w:val="center"/>
      </w:pPr>
      <w:r w:rsidRPr="00993251">
        <w:rPr>
          <w:b/>
        </w:rPr>
        <w:t>表</w:t>
      </w:r>
      <w:r w:rsidR="009B377A">
        <w:rPr>
          <w:rFonts w:hint="eastAsia"/>
          <w:b/>
        </w:rPr>
        <w:t>5.6</w:t>
      </w:r>
      <w:r w:rsidRPr="00993251">
        <w:rPr>
          <w:rFonts w:hint="eastAsia"/>
          <w:b/>
        </w:rPr>
        <w:t xml:space="preserve"> </w:t>
      </w:r>
      <w:r w:rsidRPr="00993251">
        <w:rPr>
          <w:rFonts w:hint="eastAsia"/>
          <w:b/>
        </w:rPr>
        <w:t>“</w:t>
      </w:r>
      <w:r w:rsidRPr="00993251">
        <w:rPr>
          <w:rFonts w:ascii="Calibri" w:eastAsia="宋体" w:hAnsi="Calibri" w:cs="Times New Roman" w:hint="eastAsia"/>
          <w:b/>
          <w:noProof w:val="0"/>
          <w:szCs w:val="21"/>
        </w:rPr>
        <w:t>查看本月运动报告</w:t>
      </w:r>
      <w:r w:rsidRPr="00993251">
        <w:rPr>
          <w:rFonts w:hint="eastAsia"/>
          <w:b/>
        </w:rPr>
        <w:t>”用例</w:t>
      </w:r>
    </w:p>
    <w:tbl>
      <w:tblPr>
        <w:tblStyle w:val="271"/>
        <w:tblW w:w="8296" w:type="dxa"/>
        <w:tblLayout w:type="fixed"/>
        <w:tblLook w:val="04A0" w:firstRow="1" w:lastRow="0" w:firstColumn="1" w:lastColumn="0" w:noHBand="0" w:noVBand="1"/>
      </w:tblPr>
      <w:tblGrid>
        <w:gridCol w:w="1413"/>
        <w:gridCol w:w="2735"/>
        <w:gridCol w:w="1234"/>
        <w:gridCol w:w="2914"/>
      </w:tblGrid>
      <w:tr w:rsidR="00993251" w:rsidRPr="00993251" w14:paraId="71D96737" w14:textId="77777777" w:rsidTr="00CA6615">
        <w:tc>
          <w:tcPr>
            <w:tcW w:w="1413" w:type="dxa"/>
          </w:tcPr>
          <w:p w14:paraId="0BF42AD8"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编号</w:t>
            </w:r>
          </w:p>
        </w:tc>
        <w:tc>
          <w:tcPr>
            <w:tcW w:w="2735" w:type="dxa"/>
          </w:tcPr>
          <w:p w14:paraId="311C50F3"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306</w:t>
            </w:r>
          </w:p>
        </w:tc>
        <w:tc>
          <w:tcPr>
            <w:tcW w:w="1234" w:type="dxa"/>
          </w:tcPr>
          <w:p w14:paraId="265A41C3"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用例名称</w:t>
            </w:r>
          </w:p>
        </w:tc>
        <w:tc>
          <w:tcPr>
            <w:tcW w:w="2914" w:type="dxa"/>
          </w:tcPr>
          <w:p w14:paraId="6F999441"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查看本月运动报告</w:t>
            </w:r>
          </w:p>
        </w:tc>
      </w:tr>
      <w:tr w:rsidR="00993251" w:rsidRPr="00993251" w14:paraId="699A27E8" w14:textId="77777777" w:rsidTr="00CA6615">
        <w:tc>
          <w:tcPr>
            <w:tcW w:w="1413" w:type="dxa"/>
          </w:tcPr>
          <w:p w14:paraId="3C598E82"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使用人员</w:t>
            </w:r>
          </w:p>
        </w:tc>
        <w:tc>
          <w:tcPr>
            <w:tcW w:w="2735" w:type="dxa"/>
            <w:tcBorders>
              <w:bottom w:val="single" w:sz="4" w:space="0" w:color="auto"/>
            </w:tcBorders>
          </w:tcPr>
          <w:p w14:paraId="52BCEFDC"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正式用户</w:t>
            </w:r>
          </w:p>
        </w:tc>
        <w:tc>
          <w:tcPr>
            <w:tcW w:w="1234" w:type="dxa"/>
          </w:tcPr>
          <w:p w14:paraId="354AB492"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扩展点</w:t>
            </w:r>
          </w:p>
        </w:tc>
        <w:tc>
          <w:tcPr>
            <w:tcW w:w="2914" w:type="dxa"/>
            <w:tcBorders>
              <w:bottom w:val="single" w:sz="4" w:space="0" w:color="auto"/>
            </w:tcBorders>
          </w:tcPr>
          <w:p w14:paraId="0DFE233A" w14:textId="77777777" w:rsidR="00993251" w:rsidRPr="00993251" w:rsidRDefault="00993251" w:rsidP="00993251">
            <w:pPr>
              <w:jc w:val="left"/>
              <w:rPr>
                <w:rFonts w:ascii="Calibri" w:eastAsia="宋体" w:hAnsi="Calibri" w:cs="Times New Roman"/>
                <w:noProof w:val="0"/>
                <w:szCs w:val="21"/>
              </w:rPr>
            </w:pPr>
            <w:r w:rsidRPr="00993251">
              <w:rPr>
                <w:rFonts w:ascii="Calibri" w:eastAsia="宋体" w:hAnsi="Calibri" w:cs="Times New Roman" w:hint="eastAsia"/>
                <w:noProof w:val="0"/>
                <w:szCs w:val="21"/>
              </w:rPr>
              <w:t>无</w:t>
            </w:r>
          </w:p>
        </w:tc>
      </w:tr>
      <w:tr w:rsidR="00993251" w:rsidRPr="00993251" w14:paraId="3048D6CB" w14:textId="77777777" w:rsidTr="00CA6615">
        <w:tc>
          <w:tcPr>
            <w:tcW w:w="1413" w:type="dxa"/>
          </w:tcPr>
          <w:p w14:paraId="59F9E631"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输入</w:t>
            </w:r>
          </w:p>
        </w:tc>
        <w:tc>
          <w:tcPr>
            <w:tcW w:w="6883" w:type="dxa"/>
            <w:gridSpan w:val="3"/>
          </w:tcPr>
          <w:p w14:paraId="6300C9C1"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用户点击查看本月运动报告</w:t>
            </w:r>
          </w:p>
        </w:tc>
      </w:tr>
      <w:tr w:rsidR="00993251" w:rsidRPr="00993251" w14:paraId="665D527A" w14:textId="77777777" w:rsidTr="00CA6615">
        <w:tc>
          <w:tcPr>
            <w:tcW w:w="1413" w:type="dxa"/>
          </w:tcPr>
          <w:p w14:paraId="7564EFE0"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系统响应</w:t>
            </w:r>
          </w:p>
        </w:tc>
        <w:tc>
          <w:tcPr>
            <w:tcW w:w="6883" w:type="dxa"/>
            <w:gridSpan w:val="3"/>
          </w:tcPr>
          <w:p w14:paraId="3C53652D"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系统从数据库提取本月运动报告</w:t>
            </w:r>
          </w:p>
        </w:tc>
      </w:tr>
      <w:tr w:rsidR="00993251" w:rsidRPr="00993251" w14:paraId="62B402AE" w14:textId="77777777" w:rsidTr="00CA6615">
        <w:tc>
          <w:tcPr>
            <w:tcW w:w="1413" w:type="dxa"/>
          </w:tcPr>
          <w:p w14:paraId="2531F813"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输出</w:t>
            </w:r>
          </w:p>
        </w:tc>
        <w:tc>
          <w:tcPr>
            <w:tcW w:w="6883" w:type="dxa"/>
            <w:gridSpan w:val="3"/>
          </w:tcPr>
          <w:p w14:paraId="0906BE02"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本月运动报告</w:t>
            </w:r>
          </w:p>
        </w:tc>
      </w:tr>
      <w:tr w:rsidR="00993251" w:rsidRPr="00993251" w14:paraId="13259A8C" w14:textId="77777777" w:rsidTr="00CA6615">
        <w:tc>
          <w:tcPr>
            <w:tcW w:w="1413" w:type="dxa"/>
          </w:tcPr>
          <w:p w14:paraId="2ED7B0A4"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前置条件</w:t>
            </w:r>
          </w:p>
        </w:tc>
        <w:tc>
          <w:tcPr>
            <w:tcW w:w="2735" w:type="dxa"/>
          </w:tcPr>
          <w:p w14:paraId="23A05ED8" w14:textId="77777777" w:rsidR="00993251" w:rsidRPr="00993251" w:rsidRDefault="00993251" w:rsidP="00993251">
            <w:pPr>
              <w:widowControl/>
              <w:jc w:val="left"/>
              <w:rPr>
                <w:rFonts w:ascii="Calibri" w:eastAsia="宋体" w:hAnsi="Calibri" w:cs="Times New Roman"/>
                <w:noProof w:val="0"/>
                <w:szCs w:val="21"/>
              </w:rPr>
            </w:pPr>
            <w:r w:rsidRPr="00993251">
              <w:rPr>
                <w:rFonts w:ascii="Calibri" w:eastAsia="宋体" w:hAnsi="Calibri" w:cs="Times New Roman" w:hint="eastAsia"/>
                <w:noProof w:val="0"/>
                <w:szCs w:val="21"/>
              </w:rPr>
              <w:t>用户进入</w:t>
            </w:r>
            <w:r w:rsidRPr="00993251">
              <w:rPr>
                <w:rFonts w:ascii="Calibri" w:eastAsia="宋体" w:hAnsi="Calibri" w:cs="Times New Roman" w:hint="eastAsia"/>
                <w:noProof w:val="0"/>
                <w:szCs w:val="21"/>
              </w:rPr>
              <w:t>A</w:t>
            </w:r>
            <w:r w:rsidRPr="00993251">
              <w:rPr>
                <w:rFonts w:ascii="Calibri" w:eastAsia="宋体" w:hAnsi="Calibri" w:cs="Times New Roman"/>
                <w:noProof w:val="0"/>
                <w:szCs w:val="21"/>
              </w:rPr>
              <w:t>PP</w:t>
            </w:r>
          </w:p>
        </w:tc>
        <w:tc>
          <w:tcPr>
            <w:tcW w:w="1234" w:type="dxa"/>
          </w:tcPr>
          <w:p w14:paraId="5A634116"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后置条件</w:t>
            </w:r>
          </w:p>
        </w:tc>
        <w:tc>
          <w:tcPr>
            <w:tcW w:w="2914" w:type="dxa"/>
          </w:tcPr>
          <w:p w14:paraId="2CC4C0CF" w14:textId="77777777" w:rsidR="00993251" w:rsidRPr="00993251" w:rsidRDefault="00993251" w:rsidP="00993251">
            <w:pPr>
              <w:widowControl/>
              <w:jc w:val="left"/>
              <w:rPr>
                <w:rFonts w:ascii="Calibri" w:eastAsia="宋体" w:hAnsi="Calibri" w:cs="Times New Roman"/>
                <w:noProof w:val="0"/>
                <w:szCs w:val="21"/>
              </w:rPr>
            </w:pPr>
            <w:r w:rsidRPr="00993251">
              <w:rPr>
                <w:rFonts w:ascii="Calibri" w:eastAsia="宋体" w:hAnsi="Calibri" w:cs="Times New Roman" w:hint="eastAsia"/>
                <w:noProof w:val="0"/>
                <w:szCs w:val="21"/>
              </w:rPr>
              <w:t>用户退出</w:t>
            </w:r>
            <w:r w:rsidRPr="00993251">
              <w:rPr>
                <w:rFonts w:ascii="Calibri" w:eastAsia="宋体" w:hAnsi="Calibri" w:cs="Times New Roman" w:hint="eastAsia"/>
                <w:noProof w:val="0"/>
                <w:szCs w:val="21"/>
              </w:rPr>
              <w:t>APP</w:t>
            </w:r>
          </w:p>
        </w:tc>
      </w:tr>
      <w:tr w:rsidR="00993251" w:rsidRPr="00993251" w14:paraId="62CFDAE0" w14:textId="77777777" w:rsidTr="00CA6615">
        <w:tc>
          <w:tcPr>
            <w:tcW w:w="1413" w:type="dxa"/>
          </w:tcPr>
          <w:p w14:paraId="24A69C11"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活动步骤</w:t>
            </w:r>
          </w:p>
        </w:tc>
        <w:tc>
          <w:tcPr>
            <w:tcW w:w="6883" w:type="dxa"/>
            <w:gridSpan w:val="3"/>
          </w:tcPr>
          <w:p w14:paraId="26BDFC4A" w14:textId="77777777" w:rsidR="00993251" w:rsidRPr="00993251" w:rsidRDefault="00993251" w:rsidP="00993251">
            <w:pPr>
              <w:widowControl/>
              <w:spacing w:line="360" w:lineRule="auto"/>
              <w:jc w:val="left"/>
              <w:rPr>
                <w:rFonts w:ascii="Calibri" w:eastAsia="宋体" w:hAnsi="Calibri" w:cs="Times New Roman"/>
                <w:noProof w:val="0"/>
                <w:szCs w:val="21"/>
              </w:rPr>
            </w:pPr>
            <w:r w:rsidRPr="00993251">
              <w:rPr>
                <w:rFonts w:ascii="Calibri" w:eastAsia="宋体" w:hAnsi="Calibri" w:cs="Times New Roman" w:hint="eastAsia"/>
                <w:noProof w:val="0"/>
                <w:szCs w:val="21"/>
              </w:rPr>
              <w:t>1</w:t>
            </w:r>
            <w:r w:rsidRPr="00993251">
              <w:rPr>
                <w:rFonts w:ascii="Calibri" w:eastAsia="宋体" w:hAnsi="Calibri" w:cs="Times New Roman"/>
                <w:noProof w:val="0"/>
                <w:szCs w:val="21"/>
              </w:rPr>
              <w:t xml:space="preserve">.  </w:t>
            </w:r>
            <w:r w:rsidRPr="00993251">
              <w:rPr>
                <w:rFonts w:ascii="Calibri" w:eastAsia="宋体" w:hAnsi="Calibri" w:cs="Times New Roman" w:hint="eastAsia"/>
                <w:noProof w:val="0"/>
                <w:szCs w:val="21"/>
              </w:rPr>
              <w:t>用户点击查看本月运动报告</w:t>
            </w:r>
          </w:p>
          <w:p w14:paraId="61845AA1" w14:textId="77777777" w:rsidR="00993251" w:rsidRPr="00993251" w:rsidRDefault="00993251" w:rsidP="00092D55">
            <w:pPr>
              <w:widowControl/>
              <w:numPr>
                <w:ilvl w:val="0"/>
                <w:numId w:val="35"/>
              </w:numPr>
              <w:spacing w:line="360" w:lineRule="auto"/>
              <w:jc w:val="left"/>
              <w:rPr>
                <w:rFonts w:ascii="Calibri" w:eastAsia="宋体" w:hAnsi="Calibri" w:cs="Times New Roman"/>
                <w:noProof w:val="0"/>
                <w:szCs w:val="21"/>
              </w:rPr>
            </w:pPr>
            <w:r w:rsidRPr="00993251">
              <w:rPr>
                <w:rFonts w:ascii="Calibri" w:eastAsia="宋体" w:hAnsi="Calibri" w:cs="Times New Roman" w:hint="eastAsia"/>
                <w:noProof w:val="0"/>
                <w:szCs w:val="21"/>
              </w:rPr>
              <w:t>系统从数据库提取本月运动报告</w:t>
            </w:r>
          </w:p>
          <w:p w14:paraId="2D95B1B9" w14:textId="77777777" w:rsidR="00993251" w:rsidRPr="00993251" w:rsidRDefault="00993251" w:rsidP="00092D55">
            <w:pPr>
              <w:widowControl/>
              <w:numPr>
                <w:ilvl w:val="0"/>
                <w:numId w:val="35"/>
              </w:numPr>
              <w:spacing w:line="360" w:lineRule="auto"/>
              <w:jc w:val="left"/>
              <w:rPr>
                <w:rFonts w:ascii="Calibri" w:eastAsia="宋体" w:hAnsi="Calibri" w:cs="Times New Roman"/>
                <w:noProof w:val="0"/>
                <w:szCs w:val="21"/>
              </w:rPr>
            </w:pPr>
            <w:r w:rsidRPr="00993251">
              <w:rPr>
                <w:rFonts w:ascii="Calibri" w:eastAsia="宋体" w:hAnsi="Calibri" w:cs="Times New Roman" w:hint="eastAsia"/>
                <w:noProof w:val="0"/>
                <w:szCs w:val="21"/>
              </w:rPr>
              <w:t>APP</w:t>
            </w:r>
            <w:r w:rsidRPr="00993251">
              <w:rPr>
                <w:rFonts w:ascii="Calibri" w:eastAsia="宋体" w:hAnsi="Calibri" w:cs="Times New Roman" w:hint="eastAsia"/>
                <w:noProof w:val="0"/>
                <w:szCs w:val="21"/>
              </w:rPr>
              <w:t>显示本月运动报告</w:t>
            </w:r>
          </w:p>
        </w:tc>
      </w:tr>
      <w:tr w:rsidR="00993251" w:rsidRPr="00993251" w14:paraId="01985DD9" w14:textId="77777777" w:rsidTr="00CA6615">
        <w:tc>
          <w:tcPr>
            <w:tcW w:w="1413" w:type="dxa"/>
          </w:tcPr>
          <w:p w14:paraId="5B0CA6F4"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异常处理</w:t>
            </w:r>
          </w:p>
        </w:tc>
        <w:tc>
          <w:tcPr>
            <w:tcW w:w="6883" w:type="dxa"/>
            <w:gridSpan w:val="3"/>
          </w:tcPr>
          <w:p w14:paraId="0F6DC7D8" w14:textId="77777777" w:rsidR="00993251" w:rsidRPr="00993251" w:rsidRDefault="00993251" w:rsidP="00092D55">
            <w:pPr>
              <w:widowControl/>
              <w:numPr>
                <w:ilvl w:val="0"/>
                <w:numId w:val="36"/>
              </w:numPr>
              <w:spacing w:line="360" w:lineRule="auto"/>
              <w:jc w:val="left"/>
              <w:rPr>
                <w:rFonts w:ascii="Calibri" w:eastAsia="宋体" w:hAnsi="Calibri" w:cs="Times New Roman"/>
                <w:noProof w:val="0"/>
              </w:rPr>
            </w:pPr>
            <w:r w:rsidRPr="00993251">
              <w:rPr>
                <w:rFonts w:ascii="Calibri" w:eastAsia="宋体" w:hAnsi="Calibri" w:cs="Times New Roman" w:hint="eastAsia"/>
                <w:noProof w:val="0"/>
                <w:szCs w:val="21"/>
              </w:rPr>
              <w:t>系统异常，无法进行操作时（如</w:t>
            </w:r>
            <w:r w:rsidRPr="00993251">
              <w:rPr>
                <w:rFonts w:ascii="Calibri" w:eastAsia="宋体" w:hAnsi="Calibri" w:cs="Times New Roman" w:hint="eastAsia"/>
                <w:noProof w:val="0"/>
                <w:szCs w:val="21"/>
              </w:rPr>
              <w:t>A</w:t>
            </w:r>
            <w:r w:rsidRPr="00993251">
              <w:rPr>
                <w:rFonts w:ascii="Calibri" w:eastAsia="宋体" w:hAnsi="Calibri" w:cs="Times New Roman"/>
                <w:noProof w:val="0"/>
                <w:szCs w:val="21"/>
              </w:rPr>
              <w:t>PP</w:t>
            </w:r>
            <w:r w:rsidRPr="00993251">
              <w:rPr>
                <w:rFonts w:ascii="Calibri" w:eastAsia="宋体" w:hAnsi="Calibri" w:cs="Times New Roman"/>
                <w:noProof w:val="0"/>
                <w:szCs w:val="21"/>
              </w:rPr>
              <w:t>崩溃</w:t>
            </w:r>
            <w:r w:rsidRPr="00993251">
              <w:rPr>
                <w:rFonts w:ascii="Calibri" w:eastAsia="宋体" w:hAnsi="Calibri" w:cs="Times New Roman" w:hint="eastAsia"/>
                <w:noProof w:val="0"/>
                <w:szCs w:val="21"/>
              </w:rPr>
              <w:t>等），给出相应提示信息。</w:t>
            </w:r>
          </w:p>
        </w:tc>
      </w:tr>
    </w:tbl>
    <w:p w14:paraId="4D550009" w14:textId="77777777" w:rsidR="00993251" w:rsidRPr="00993251" w:rsidRDefault="00993251" w:rsidP="00993251">
      <w:pPr>
        <w:ind w:left="844"/>
        <w:jc w:val="left"/>
      </w:pPr>
    </w:p>
    <w:p w14:paraId="50EF2792" w14:textId="77777777" w:rsidR="00993251" w:rsidRPr="00993251" w:rsidRDefault="00993251" w:rsidP="00993251">
      <w:pPr>
        <w:jc w:val="center"/>
      </w:pPr>
      <w:r w:rsidRPr="00993251">
        <w:rPr>
          <w:b/>
        </w:rPr>
        <w:t>表</w:t>
      </w:r>
      <w:r w:rsidR="009B377A">
        <w:rPr>
          <w:rFonts w:hint="eastAsia"/>
          <w:b/>
        </w:rPr>
        <w:t>5.7</w:t>
      </w:r>
      <w:r w:rsidRPr="00993251">
        <w:rPr>
          <w:rFonts w:hint="eastAsia"/>
          <w:b/>
        </w:rPr>
        <w:t xml:space="preserve"> </w:t>
      </w:r>
      <w:r w:rsidRPr="00993251">
        <w:rPr>
          <w:rFonts w:hint="eastAsia"/>
          <w:b/>
        </w:rPr>
        <w:t>“</w:t>
      </w:r>
      <w:r w:rsidRPr="00993251">
        <w:rPr>
          <w:rFonts w:ascii="Calibri" w:eastAsia="宋体" w:hAnsi="Calibri" w:cs="Times New Roman" w:hint="eastAsia"/>
          <w:b/>
          <w:noProof w:val="0"/>
          <w:szCs w:val="21"/>
        </w:rPr>
        <w:t>查看运动建议</w:t>
      </w:r>
      <w:r w:rsidRPr="00993251">
        <w:rPr>
          <w:rFonts w:hint="eastAsia"/>
          <w:b/>
        </w:rPr>
        <w:t>”用例</w:t>
      </w:r>
    </w:p>
    <w:tbl>
      <w:tblPr>
        <w:tblStyle w:val="271"/>
        <w:tblW w:w="8296" w:type="dxa"/>
        <w:tblLayout w:type="fixed"/>
        <w:tblLook w:val="04A0" w:firstRow="1" w:lastRow="0" w:firstColumn="1" w:lastColumn="0" w:noHBand="0" w:noVBand="1"/>
      </w:tblPr>
      <w:tblGrid>
        <w:gridCol w:w="1413"/>
        <w:gridCol w:w="2735"/>
        <w:gridCol w:w="1234"/>
        <w:gridCol w:w="2914"/>
      </w:tblGrid>
      <w:tr w:rsidR="00993251" w:rsidRPr="00993251" w14:paraId="396DC617" w14:textId="77777777" w:rsidTr="00CA6615">
        <w:tc>
          <w:tcPr>
            <w:tcW w:w="1413" w:type="dxa"/>
          </w:tcPr>
          <w:p w14:paraId="01CDEA3A"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编号</w:t>
            </w:r>
          </w:p>
        </w:tc>
        <w:tc>
          <w:tcPr>
            <w:tcW w:w="2735" w:type="dxa"/>
          </w:tcPr>
          <w:p w14:paraId="539F72E9"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307</w:t>
            </w:r>
          </w:p>
        </w:tc>
        <w:tc>
          <w:tcPr>
            <w:tcW w:w="1234" w:type="dxa"/>
          </w:tcPr>
          <w:p w14:paraId="27082532"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用例名称</w:t>
            </w:r>
          </w:p>
        </w:tc>
        <w:tc>
          <w:tcPr>
            <w:tcW w:w="2914" w:type="dxa"/>
          </w:tcPr>
          <w:p w14:paraId="7E87C3C1"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查看运动建议</w:t>
            </w:r>
          </w:p>
        </w:tc>
      </w:tr>
      <w:tr w:rsidR="00993251" w:rsidRPr="00993251" w14:paraId="6C3EEE87" w14:textId="77777777" w:rsidTr="00CA6615">
        <w:tc>
          <w:tcPr>
            <w:tcW w:w="1413" w:type="dxa"/>
          </w:tcPr>
          <w:p w14:paraId="43552750"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使用人员</w:t>
            </w:r>
          </w:p>
        </w:tc>
        <w:tc>
          <w:tcPr>
            <w:tcW w:w="2735" w:type="dxa"/>
            <w:tcBorders>
              <w:bottom w:val="single" w:sz="4" w:space="0" w:color="auto"/>
            </w:tcBorders>
          </w:tcPr>
          <w:p w14:paraId="34D2026D"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正式用户</w:t>
            </w:r>
          </w:p>
        </w:tc>
        <w:tc>
          <w:tcPr>
            <w:tcW w:w="1234" w:type="dxa"/>
          </w:tcPr>
          <w:p w14:paraId="77B3EBAE"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扩展点</w:t>
            </w:r>
          </w:p>
        </w:tc>
        <w:tc>
          <w:tcPr>
            <w:tcW w:w="2914" w:type="dxa"/>
            <w:tcBorders>
              <w:bottom w:val="single" w:sz="4" w:space="0" w:color="auto"/>
            </w:tcBorders>
          </w:tcPr>
          <w:p w14:paraId="4C657B7B" w14:textId="77777777" w:rsidR="00993251" w:rsidRPr="00993251" w:rsidRDefault="00993251" w:rsidP="00993251">
            <w:pPr>
              <w:jc w:val="left"/>
              <w:rPr>
                <w:rFonts w:ascii="Calibri" w:eastAsia="宋体" w:hAnsi="Calibri" w:cs="Times New Roman"/>
                <w:noProof w:val="0"/>
                <w:szCs w:val="21"/>
              </w:rPr>
            </w:pPr>
            <w:r w:rsidRPr="00993251">
              <w:rPr>
                <w:rFonts w:ascii="Calibri" w:eastAsia="宋体" w:hAnsi="Calibri" w:cs="Times New Roman" w:hint="eastAsia"/>
                <w:noProof w:val="0"/>
                <w:szCs w:val="21"/>
              </w:rPr>
              <w:t>无</w:t>
            </w:r>
          </w:p>
        </w:tc>
      </w:tr>
      <w:tr w:rsidR="00993251" w:rsidRPr="00993251" w14:paraId="647AE8A0" w14:textId="77777777" w:rsidTr="00CA6615">
        <w:tc>
          <w:tcPr>
            <w:tcW w:w="1413" w:type="dxa"/>
          </w:tcPr>
          <w:p w14:paraId="4551B0DF"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输入</w:t>
            </w:r>
          </w:p>
        </w:tc>
        <w:tc>
          <w:tcPr>
            <w:tcW w:w="6883" w:type="dxa"/>
            <w:gridSpan w:val="3"/>
          </w:tcPr>
          <w:p w14:paraId="69FB305A"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用户点击查看运动建议</w:t>
            </w:r>
          </w:p>
        </w:tc>
      </w:tr>
      <w:tr w:rsidR="00993251" w:rsidRPr="00993251" w14:paraId="233BB089" w14:textId="77777777" w:rsidTr="00CA6615">
        <w:tc>
          <w:tcPr>
            <w:tcW w:w="1413" w:type="dxa"/>
          </w:tcPr>
          <w:p w14:paraId="5A3B2C99"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系统响应</w:t>
            </w:r>
          </w:p>
        </w:tc>
        <w:tc>
          <w:tcPr>
            <w:tcW w:w="6883" w:type="dxa"/>
            <w:gridSpan w:val="3"/>
          </w:tcPr>
          <w:p w14:paraId="2B2AC7B2"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系统分析数据库，并给出运动建议</w:t>
            </w:r>
          </w:p>
        </w:tc>
      </w:tr>
      <w:tr w:rsidR="00993251" w:rsidRPr="00993251" w14:paraId="502E41E7" w14:textId="77777777" w:rsidTr="00CA6615">
        <w:tc>
          <w:tcPr>
            <w:tcW w:w="1413" w:type="dxa"/>
          </w:tcPr>
          <w:p w14:paraId="43F04C70"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输出</w:t>
            </w:r>
          </w:p>
        </w:tc>
        <w:tc>
          <w:tcPr>
            <w:tcW w:w="6883" w:type="dxa"/>
            <w:gridSpan w:val="3"/>
          </w:tcPr>
          <w:p w14:paraId="74B14844"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运动建议</w:t>
            </w:r>
          </w:p>
        </w:tc>
      </w:tr>
      <w:tr w:rsidR="00993251" w:rsidRPr="00993251" w14:paraId="249C6783" w14:textId="77777777" w:rsidTr="00CA6615">
        <w:tc>
          <w:tcPr>
            <w:tcW w:w="1413" w:type="dxa"/>
          </w:tcPr>
          <w:p w14:paraId="19A315A9"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前置条件</w:t>
            </w:r>
          </w:p>
        </w:tc>
        <w:tc>
          <w:tcPr>
            <w:tcW w:w="2735" w:type="dxa"/>
          </w:tcPr>
          <w:p w14:paraId="2082A699" w14:textId="77777777" w:rsidR="00993251" w:rsidRPr="00993251" w:rsidRDefault="00993251" w:rsidP="00993251">
            <w:pPr>
              <w:widowControl/>
              <w:jc w:val="left"/>
              <w:rPr>
                <w:rFonts w:ascii="Calibri" w:eastAsia="宋体" w:hAnsi="Calibri" w:cs="Times New Roman"/>
                <w:noProof w:val="0"/>
                <w:szCs w:val="21"/>
              </w:rPr>
            </w:pPr>
            <w:r w:rsidRPr="00993251">
              <w:rPr>
                <w:rFonts w:ascii="Calibri" w:eastAsia="宋体" w:hAnsi="Calibri" w:cs="Times New Roman" w:hint="eastAsia"/>
                <w:noProof w:val="0"/>
                <w:szCs w:val="21"/>
              </w:rPr>
              <w:t>用户进入</w:t>
            </w:r>
            <w:r w:rsidRPr="00993251">
              <w:rPr>
                <w:rFonts w:ascii="Calibri" w:eastAsia="宋体" w:hAnsi="Calibri" w:cs="Times New Roman" w:hint="eastAsia"/>
                <w:noProof w:val="0"/>
                <w:szCs w:val="21"/>
              </w:rPr>
              <w:t>A</w:t>
            </w:r>
            <w:r w:rsidRPr="00993251">
              <w:rPr>
                <w:rFonts w:ascii="Calibri" w:eastAsia="宋体" w:hAnsi="Calibri" w:cs="Times New Roman"/>
                <w:noProof w:val="0"/>
                <w:szCs w:val="21"/>
              </w:rPr>
              <w:t>PP</w:t>
            </w:r>
          </w:p>
        </w:tc>
        <w:tc>
          <w:tcPr>
            <w:tcW w:w="1234" w:type="dxa"/>
          </w:tcPr>
          <w:p w14:paraId="4F3E09E2"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后置条件</w:t>
            </w:r>
          </w:p>
        </w:tc>
        <w:tc>
          <w:tcPr>
            <w:tcW w:w="2914" w:type="dxa"/>
          </w:tcPr>
          <w:p w14:paraId="1A0DF5D3" w14:textId="77777777" w:rsidR="00993251" w:rsidRPr="00993251" w:rsidRDefault="00993251" w:rsidP="00993251">
            <w:pPr>
              <w:widowControl/>
              <w:jc w:val="left"/>
              <w:rPr>
                <w:rFonts w:ascii="Calibri" w:eastAsia="宋体" w:hAnsi="Calibri" w:cs="Times New Roman"/>
                <w:noProof w:val="0"/>
                <w:szCs w:val="21"/>
              </w:rPr>
            </w:pPr>
            <w:r w:rsidRPr="00993251">
              <w:rPr>
                <w:rFonts w:ascii="Calibri" w:eastAsia="宋体" w:hAnsi="Calibri" w:cs="Times New Roman" w:hint="eastAsia"/>
                <w:noProof w:val="0"/>
                <w:szCs w:val="21"/>
              </w:rPr>
              <w:t>用户退出</w:t>
            </w:r>
            <w:r w:rsidRPr="00993251">
              <w:rPr>
                <w:rFonts w:ascii="Calibri" w:eastAsia="宋体" w:hAnsi="Calibri" w:cs="Times New Roman" w:hint="eastAsia"/>
                <w:noProof w:val="0"/>
                <w:szCs w:val="21"/>
              </w:rPr>
              <w:t>APP</w:t>
            </w:r>
          </w:p>
        </w:tc>
      </w:tr>
      <w:tr w:rsidR="00993251" w:rsidRPr="00993251" w14:paraId="5D363D1B" w14:textId="77777777" w:rsidTr="00CA6615">
        <w:tc>
          <w:tcPr>
            <w:tcW w:w="1413" w:type="dxa"/>
          </w:tcPr>
          <w:p w14:paraId="1F3BC77C"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活动步骤</w:t>
            </w:r>
          </w:p>
        </w:tc>
        <w:tc>
          <w:tcPr>
            <w:tcW w:w="6883" w:type="dxa"/>
            <w:gridSpan w:val="3"/>
          </w:tcPr>
          <w:p w14:paraId="5360B10B" w14:textId="77777777" w:rsidR="00993251" w:rsidRPr="00993251" w:rsidRDefault="00993251" w:rsidP="00993251">
            <w:pPr>
              <w:widowControl/>
              <w:spacing w:line="360" w:lineRule="auto"/>
              <w:jc w:val="left"/>
              <w:rPr>
                <w:rFonts w:ascii="Calibri" w:eastAsia="宋体" w:hAnsi="Calibri" w:cs="Times New Roman"/>
                <w:noProof w:val="0"/>
                <w:szCs w:val="21"/>
              </w:rPr>
            </w:pPr>
            <w:r w:rsidRPr="00993251">
              <w:rPr>
                <w:rFonts w:ascii="Calibri" w:eastAsia="宋体" w:hAnsi="Calibri" w:cs="Times New Roman" w:hint="eastAsia"/>
                <w:noProof w:val="0"/>
                <w:szCs w:val="21"/>
              </w:rPr>
              <w:t>1</w:t>
            </w:r>
            <w:r w:rsidRPr="00993251">
              <w:rPr>
                <w:rFonts w:ascii="Calibri" w:eastAsia="宋体" w:hAnsi="Calibri" w:cs="Times New Roman"/>
                <w:noProof w:val="0"/>
                <w:szCs w:val="21"/>
              </w:rPr>
              <w:t xml:space="preserve">.  </w:t>
            </w:r>
            <w:r w:rsidRPr="00993251">
              <w:rPr>
                <w:rFonts w:ascii="Calibri" w:eastAsia="宋体" w:hAnsi="Calibri" w:cs="Times New Roman" w:hint="eastAsia"/>
                <w:noProof w:val="0"/>
                <w:szCs w:val="21"/>
              </w:rPr>
              <w:t>用户点击查看运动建议</w:t>
            </w:r>
          </w:p>
          <w:p w14:paraId="3F74DA66" w14:textId="77777777" w:rsidR="00993251" w:rsidRPr="00993251" w:rsidRDefault="00993251" w:rsidP="00092D55">
            <w:pPr>
              <w:widowControl/>
              <w:numPr>
                <w:ilvl w:val="0"/>
                <w:numId w:val="36"/>
              </w:numPr>
              <w:spacing w:line="360" w:lineRule="auto"/>
              <w:jc w:val="left"/>
              <w:rPr>
                <w:rFonts w:ascii="Calibri" w:eastAsia="宋体" w:hAnsi="Calibri" w:cs="Times New Roman"/>
                <w:noProof w:val="0"/>
                <w:szCs w:val="21"/>
              </w:rPr>
            </w:pPr>
            <w:r w:rsidRPr="00993251">
              <w:rPr>
                <w:rFonts w:ascii="Calibri" w:eastAsia="宋体" w:hAnsi="Calibri" w:cs="Times New Roman" w:hint="eastAsia"/>
                <w:noProof w:val="0"/>
                <w:szCs w:val="21"/>
              </w:rPr>
              <w:t>系统分析数据库，结合</w:t>
            </w:r>
            <w:r w:rsidRPr="00993251">
              <w:rPr>
                <w:rFonts w:ascii="Calibri" w:eastAsia="宋体" w:hAnsi="Calibri" w:cs="Times New Roman" w:hint="eastAsia"/>
                <w:noProof w:val="0"/>
                <w:szCs w:val="21"/>
              </w:rPr>
              <w:t>APP</w:t>
            </w:r>
            <w:r w:rsidRPr="00993251">
              <w:rPr>
                <w:rFonts w:ascii="Calibri" w:eastAsia="宋体" w:hAnsi="Calibri" w:cs="Times New Roman" w:hint="eastAsia"/>
                <w:noProof w:val="0"/>
                <w:szCs w:val="21"/>
              </w:rPr>
              <w:t>给出运动建议</w:t>
            </w:r>
          </w:p>
          <w:p w14:paraId="00EB4803" w14:textId="77777777" w:rsidR="00993251" w:rsidRPr="00993251" w:rsidRDefault="00993251" w:rsidP="00092D55">
            <w:pPr>
              <w:widowControl/>
              <w:numPr>
                <w:ilvl w:val="0"/>
                <w:numId w:val="36"/>
              </w:numPr>
              <w:spacing w:line="360" w:lineRule="auto"/>
              <w:jc w:val="left"/>
              <w:rPr>
                <w:rFonts w:ascii="Calibri" w:eastAsia="宋体" w:hAnsi="Calibri" w:cs="Times New Roman"/>
                <w:noProof w:val="0"/>
                <w:szCs w:val="21"/>
              </w:rPr>
            </w:pPr>
            <w:r w:rsidRPr="00993251">
              <w:rPr>
                <w:rFonts w:ascii="Calibri" w:eastAsia="宋体" w:hAnsi="Calibri" w:cs="Times New Roman" w:hint="eastAsia"/>
                <w:noProof w:val="0"/>
                <w:szCs w:val="21"/>
              </w:rPr>
              <w:t>APP</w:t>
            </w:r>
            <w:r w:rsidRPr="00993251">
              <w:rPr>
                <w:rFonts w:ascii="Calibri" w:eastAsia="宋体" w:hAnsi="Calibri" w:cs="Times New Roman" w:hint="eastAsia"/>
                <w:noProof w:val="0"/>
                <w:szCs w:val="21"/>
              </w:rPr>
              <w:t>显示运动建议</w:t>
            </w:r>
          </w:p>
        </w:tc>
      </w:tr>
      <w:tr w:rsidR="00993251" w:rsidRPr="00993251" w14:paraId="2463D967" w14:textId="77777777" w:rsidTr="00CA6615">
        <w:tc>
          <w:tcPr>
            <w:tcW w:w="1413" w:type="dxa"/>
          </w:tcPr>
          <w:p w14:paraId="04D3207C"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异常处理</w:t>
            </w:r>
          </w:p>
        </w:tc>
        <w:tc>
          <w:tcPr>
            <w:tcW w:w="6883" w:type="dxa"/>
            <w:gridSpan w:val="3"/>
          </w:tcPr>
          <w:p w14:paraId="3291F4AA" w14:textId="77777777" w:rsidR="00993251" w:rsidRPr="00993251" w:rsidRDefault="00993251" w:rsidP="00092D55">
            <w:pPr>
              <w:widowControl/>
              <w:numPr>
                <w:ilvl w:val="0"/>
                <w:numId w:val="37"/>
              </w:numPr>
              <w:spacing w:line="360" w:lineRule="auto"/>
              <w:jc w:val="left"/>
              <w:rPr>
                <w:rFonts w:ascii="Calibri" w:eastAsia="宋体" w:hAnsi="Calibri" w:cs="Times New Roman"/>
                <w:noProof w:val="0"/>
              </w:rPr>
            </w:pPr>
            <w:r w:rsidRPr="00993251">
              <w:rPr>
                <w:rFonts w:ascii="Calibri" w:eastAsia="宋体" w:hAnsi="Calibri" w:cs="Times New Roman" w:hint="eastAsia"/>
                <w:noProof w:val="0"/>
                <w:szCs w:val="21"/>
              </w:rPr>
              <w:t>系统异常，无法进行操作时（如</w:t>
            </w:r>
            <w:r w:rsidRPr="00993251">
              <w:rPr>
                <w:rFonts w:ascii="Calibri" w:eastAsia="宋体" w:hAnsi="Calibri" w:cs="Times New Roman" w:hint="eastAsia"/>
                <w:noProof w:val="0"/>
                <w:szCs w:val="21"/>
              </w:rPr>
              <w:t>A</w:t>
            </w:r>
            <w:r w:rsidRPr="00993251">
              <w:rPr>
                <w:rFonts w:ascii="Calibri" w:eastAsia="宋体" w:hAnsi="Calibri" w:cs="Times New Roman"/>
                <w:noProof w:val="0"/>
                <w:szCs w:val="21"/>
              </w:rPr>
              <w:t>PP</w:t>
            </w:r>
            <w:r w:rsidRPr="00993251">
              <w:rPr>
                <w:rFonts w:ascii="Calibri" w:eastAsia="宋体" w:hAnsi="Calibri" w:cs="Times New Roman"/>
                <w:noProof w:val="0"/>
                <w:szCs w:val="21"/>
              </w:rPr>
              <w:t>崩溃</w:t>
            </w:r>
            <w:r w:rsidRPr="00993251">
              <w:rPr>
                <w:rFonts w:ascii="Calibri" w:eastAsia="宋体" w:hAnsi="Calibri" w:cs="Times New Roman" w:hint="eastAsia"/>
                <w:noProof w:val="0"/>
                <w:szCs w:val="21"/>
              </w:rPr>
              <w:t>等），给出相应提示信息。</w:t>
            </w:r>
          </w:p>
        </w:tc>
      </w:tr>
    </w:tbl>
    <w:p w14:paraId="25980E60" w14:textId="77777777" w:rsidR="00993251" w:rsidRPr="00993251" w:rsidRDefault="00993251" w:rsidP="00993251">
      <w:pPr>
        <w:ind w:left="844"/>
        <w:jc w:val="left"/>
      </w:pPr>
    </w:p>
    <w:p w14:paraId="556C3711" w14:textId="77777777" w:rsidR="00993251" w:rsidRPr="00993251" w:rsidRDefault="00993251" w:rsidP="00993251">
      <w:pPr>
        <w:jc w:val="center"/>
      </w:pPr>
      <w:r w:rsidRPr="00993251">
        <w:rPr>
          <w:b/>
        </w:rPr>
        <w:t>表</w:t>
      </w:r>
      <w:r w:rsidR="009B377A">
        <w:rPr>
          <w:rFonts w:hint="eastAsia"/>
          <w:b/>
        </w:rPr>
        <w:t>5.8</w:t>
      </w:r>
      <w:r w:rsidRPr="00993251">
        <w:rPr>
          <w:rFonts w:hint="eastAsia"/>
          <w:b/>
        </w:rPr>
        <w:t xml:space="preserve"> </w:t>
      </w:r>
      <w:r w:rsidRPr="00993251">
        <w:rPr>
          <w:rFonts w:hint="eastAsia"/>
          <w:b/>
        </w:rPr>
        <w:t>“</w:t>
      </w:r>
      <w:r w:rsidRPr="00993251">
        <w:rPr>
          <w:rFonts w:ascii="Calibri" w:eastAsia="宋体" w:hAnsi="Calibri" w:cs="Times New Roman" w:hint="eastAsia"/>
          <w:b/>
          <w:noProof w:val="0"/>
          <w:szCs w:val="21"/>
        </w:rPr>
        <w:t>健康分析</w:t>
      </w:r>
      <w:r w:rsidRPr="00993251">
        <w:rPr>
          <w:rFonts w:hint="eastAsia"/>
          <w:b/>
        </w:rPr>
        <w:t>”用例</w:t>
      </w:r>
    </w:p>
    <w:tbl>
      <w:tblPr>
        <w:tblStyle w:val="271"/>
        <w:tblW w:w="8296" w:type="dxa"/>
        <w:tblLayout w:type="fixed"/>
        <w:tblLook w:val="04A0" w:firstRow="1" w:lastRow="0" w:firstColumn="1" w:lastColumn="0" w:noHBand="0" w:noVBand="1"/>
      </w:tblPr>
      <w:tblGrid>
        <w:gridCol w:w="1413"/>
        <w:gridCol w:w="2735"/>
        <w:gridCol w:w="1234"/>
        <w:gridCol w:w="2914"/>
      </w:tblGrid>
      <w:tr w:rsidR="00993251" w:rsidRPr="00993251" w14:paraId="535E7BF2" w14:textId="77777777" w:rsidTr="00CA6615">
        <w:tc>
          <w:tcPr>
            <w:tcW w:w="1413" w:type="dxa"/>
          </w:tcPr>
          <w:p w14:paraId="338957E0"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编号</w:t>
            </w:r>
          </w:p>
        </w:tc>
        <w:tc>
          <w:tcPr>
            <w:tcW w:w="2735" w:type="dxa"/>
          </w:tcPr>
          <w:p w14:paraId="36FCF7E7"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308</w:t>
            </w:r>
          </w:p>
        </w:tc>
        <w:tc>
          <w:tcPr>
            <w:tcW w:w="1234" w:type="dxa"/>
          </w:tcPr>
          <w:p w14:paraId="21BF365B"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用例名称</w:t>
            </w:r>
          </w:p>
        </w:tc>
        <w:tc>
          <w:tcPr>
            <w:tcW w:w="2914" w:type="dxa"/>
          </w:tcPr>
          <w:p w14:paraId="3F9507F1"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健康分析</w:t>
            </w:r>
          </w:p>
        </w:tc>
      </w:tr>
      <w:tr w:rsidR="00993251" w:rsidRPr="00993251" w14:paraId="13800B86" w14:textId="77777777" w:rsidTr="00CA6615">
        <w:tc>
          <w:tcPr>
            <w:tcW w:w="1413" w:type="dxa"/>
          </w:tcPr>
          <w:p w14:paraId="6AC5D31F"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使用人员</w:t>
            </w:r>
          </w:p>
        </w:tc>
        <w:tc>
          <w:tcPr>
            <w:tcW w:w="2735" w:type="dxa"/>
            <w:tcBorders>
              <w:bottom w:val="single" w:sz="4" w:space="0" w:color="auto"/>
            </w:tcBorders>
          </w:tcPr>
          <w:p w14:paraId="42412ECB"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正式用户</w:t>
            </w:r>
          </w:p>
        </w:tc>
        <w:tc>
          <w:tcPr>
            <w:tcW w:w="1234" w:type="dxa"/>
          </w:tcPr>
          <w:p w14:paraId="59ACF630"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扩展点</w:t>
            </w:r>
          </w:p>
        </w:tc>
        <w:tc>
          <w:tcPr>
            <w:tcW w:w="2914" w:type="dxa"/>
            <w:tcBorders>
              <w:bottom w:val="single" w:sz="4" w:space="0" w:color="auto"/>
            </w:tcBorders>
          </w:tcPr>
          <w:p w14:paraId="5B6D8479" w14:textId="77777777" w:rsidR="00993251" w:rsidRPr="00993251" w:rsidRDefault="00993251" w:rsidP="00993251">
            <w:pPr>
              <w:jc w:val="left"/>
              <w:rPr>
                <w:rFonts w:ascii="Calibri" w:eastAsia="宋体" w:hAnsi="Calibri" w:cs="Times New Roman"/>
                <w:noProof w:val="0"/>
                <w:szCs w:val="21"/>
              </w:rPr>
            </w:pPr>
            <w:r w:rsidRPr="00993251">
              <w:rPr>
                <w:rFonts w:ascii="Calibri" w:eastAsia="宋体" w:hAnsi="Calibri" w:cs="Times New Roman" w:hint="eastAsia"/>
                <w:noProof w:val="0"/>
                <w:szCs w:val="21"/>
              </w:rPr>
              <w:t>无</w:t>
            </w:r>
          </w:p>
        </w:tc>
      </w:tr>
      <w:tr w:rsidR="00993251" w:rsidRPr="00993251" w14:paraId="2474359C" w14:textId="77777777" w:rsidTr="00CA6615">
        <w:tc>
          <w:tcPr>
            <w:tcW w:w="1413" w:type="dxa"/>
          </w:tcPr>
          <w:p w14:paraId="3246C6EF"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输入</w:t>
            </w:r>
          </w:p>
        </w:tc>
        <w:tc>
          <w:tcPr>
            <w:tcW w:w="6883" w:type="dxa"/>
            <w:gridSpan w:val="3"/>
          </w:tcPr>
          <w:p w14:paraId="604A7B97"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用户点击健康分析</w:t>
            </w:r>
          </w:p>
        </w:tc>
      </w:tr>
      <w:tr w:rsidR="00993251" w:rsidRPr="00993251" w14:paraId="0F20EC52" w14:textId="77777777" w:rsidTr="00CA6615">
        <w:tc>
          <w:tcPr>
            <w:tcW w:w="1413" w:type="dxa"/>
          </w:tcPr>
          <w:p w14:paraId="19396EC7"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系统响应</w:t>
            </w:r>
          </w:p>
        </w:tc>
        <w:tc>
          <w:tcPr>
            <w:tcW w:w="6883" w:type="dxa"/>
            <w:gridSpan w:val="3"/>
          </w:tcPr>
          <w:p w14:paraId="4B5B783F"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系统分析数据，给出健康分析</w:t>
            </w:r>
          </w:p>
        </w:tc>
      </w:tr>
      <w:tr w:rsidR="00993251" w:rsidRPr="00993251" w14:paraId="10691344" w14:textId="77777777" w:rsidTr="00CA6615">
        <w:tc>
          <w:tcPr>
            <w:tcW w:w="1413" w:type="dxa"/>
          </w:tcPr>
          <w:p w14:paraId="7D16BAAF"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输出</w:t>
            </w:r>
          </w:p>
        </w:tc>
        <w:tc>
          <w:tcPr>
            <w:tcW w:w="6883" w:type="dxa"/>
            <w:gridSpan w:val="3"/>
          </w:tcPr>
          <w:p w14:paraId="6C04D4EA"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健康分析</w:t>
            </w:r>
          </w:p>
        </w:tc>
      </w:tr>
      <w:tr w:rsidR="00993251" w:rsidRPr="00993251" w14:paraId="072D2BAC" w14:textId="77777777" w:rsidTr="00CA6615">
        <w:tc>
          <w:tcPr>
            <w:tcW w:w="1413" w:type="dxa"/>
          </w:tcPr>
          <w:p w14:paraId="2A14CDBA"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前置条件</w:t>
            </w:r>
          </w:p>
        </w:tc>
        <w:tc>
          <w:tcPr>
            <w:tcW w:w="2735" w:type="dxa"/>
          </w:tcPr>
          <w:p w14:paraId="7B2530FB" w14:textId="77777777" w:rsidR="00993251" w:rsidRPr="00993251" w:rsidRDefault="00993251" w:rsidP="00993251">
            <w:pPr>
              <w:widowControl/>
              <w:jc w:val="left"/>
              <w:rPr>
                <w:rFonts w:ascii="Calibri" w:eastAsia="宋体" w:hAnsi="Calibri" w:cs="Times New Roman"/>
                <w:noProof w:val="0"/>
                <w:szCs w:val="21"/>
              </w:rPr>
            </w:pPr>
            <w:r w:rsidRPr="00993251">
              <w:rPr>
                <w:rFonts w:ascii="Calibri" w:eastAsia="宋体" w:hAnsi="Calibri" w:cs="Times New Roman" w:hint="eastAsia"/>
                <w:noProof w:val="0"/>
                <w:szCs w:val="21"/>
              </w:rPr>
              <w:t>用户进入</w:t>
            </w:r>
            <w:r w:rsidRPr="00993251">
              <w:rPr>
                <w:rFonts w:ascii="Calibri" w:eastAsia="宋体" w:hAnsi="Calibri" w:cs="Times New Roman" w:hint="eastAsia"/>
                <w:noProof w:val="0"/>
                <w:szCs w:val="21"/>
              </w:rPr>
              <w:t>A</w:t>
            </w:r>
            <w:r w:rsidRPr="00993251">
              <w:rPr>
                <w:rFonts w:ascii="Calibri" w:eastAsia="宋体" w:hAnsi="Calibri" w:cs="Times New Roman"/>
                <w:noProof w:val="0"/>
                <w:szCs w:val="21"/>
              </w:rPr>
              <w:t>PP</w:t>
            </w:r>
          </w:p>
        </w:tc>
        <w:tc>
          <w:tcPr>
            <w:tcW w:w="1234" w:type="dxa"/>
          </w:tcPr>
          <w:p w14:paraId="5CD51A46"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后置条件</w:t>
            </w:r>
          </w:p>
        </w:tc>
        <w:tc>
          <w:tcPr>
            <w:tcW w:w="2914" w:type="dxa"/>
          </w:tcPr>
          <w:p w14:paraId="765DCA77" w14:textId="77777777" w:rsidR="00993251" w:rsidRPr="00993251" w:rsidRDefault="00993251" w:rsidP="00993251">
            <w:pPr>
              <w:widowControl/>
              <w:jc w:val="left"/>
              <w:rPr>
                <w:rFonts w:ascii="Calibri" w:eastAsia="宋体" w:hAnsi="Calibri" w:cs="Times New Roman"/>
                <w:noProof w:val="0"/>
                <w:szCs w:val="21"/>
              </w:rPr>
            </w:pPr>
            <w:r w:rsidRPr="00993251">
              <w:rPr>
                <w:rFonts w:ascii="Calibri" w:eastAsia="宋体" w:hAnsi="Calibri" w:cs="Times New Roman" w:hint="eastAsia"/>
                <w:noProof w:val="0"/>
                <w:szCs w:val="21"/>
              </w:rPr>
              <w:t>用户退出</w:t>
            </w:r>
            <w:r w:rsidRPr="00993251">
              <w:rPr>
                <w:rFonts w:ascii="Calibri" w:eastAsia="宋体" w:hAnsi="Calibri" w:cs="Times New Roman" w:hint="eastAsia"/>
                <w:noProof w:val="0"/>
                <w:szCs w:val="21"/>
              </w:rPr>
              <w:t>APP</w:t>
            </w:r>
          </w:p>
        </w:tc>
      </w:tr>
      <w:tr w:rsidR="00993251" w:rsidRPr="00993251" w14:paraId="167744FA" w14:textId="77777777" w:rsidTr="00CA6615">
        <w:tc>
          <w:tcPr>
            <w:tcW w:w="1413" w:type="dxa"/>
          </w:tcPr>
          <w:p w14:paraId="6AF12373"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活动步骤</w:t>
            </w:r>
          </w:p>
        </w:tc>
        <w:tc>
          <w:tcPr>
            <w:tcW w:w="6883" w:type="dxa"/>
            <w:gridSpan w:val="3"/>
          </w:tcPr>
          <w:p w14:paraId="3FE9D4EF" w14:textId="77777777" w:rsidR="00993251" w:rsidRPr="00993251" w:rsidRDefault="00993251" w:rsidP="00993251">
            <w:pPr>
              <w:widowControl/>
              <w:spacing w:line="360" w:lineRule="auto"/>
              <w:jc w:val="left"/>
              <w:rPr>
                <w:rFonts w:ascii="Calibri" w:eastAsia="宋体" w:hAnsi="Calibri" w:cs="Times New Roman"/>
                <w:noProof w:val="0"/>
                <w:szCs w:val="21"/>
              </w:rPr>
            </w:pPr>
            <w:r w:rsidRPr="00993251">
              <w:rPr>
                <w:rFonts w:ascii="Calibri" w:eastAsia="宋体" w:hAnsi="Calibri" w:cs="Times New Roman" w:hint="eastAsia"/>
                <w:noProof w:val="0"/>
                <w:szCs w:val="21"/>
              </w:rPr>
              <w:t>1</w:t>
            </w:r>
            <w:r w:rsidRPr="00993251">
              <w:rPr>
                <w:rFonts w:ascii="Calibri" w:eastAsia="宋体" w:hAnsi="Calibri" w:cs="Times New Roman"/>
                <w:noProof w:val="0"/>
                <w:szCs w:val="21"/>
              </w:rPr>
              <w:t xml:space="preserve">.  </w:t>
            </w:r>
            <w:r w:rsidRPr="00993251">
              <w:rPr>
                <w:rFonts w:ascii="Calibri" w:eastAsia="宋体" w:hAnsi="Calibri" w:cs="Times New Roman" w:hint="eastAsia"/>
                <w:noProof w:val="0"/>
                <w:szCs w:val="21"/>
              </w:rPr>
              <w:t>用户点击健康分析</w:t>
            </w:r>
          </w:p>
          <w:p w14:paraId="089AACDE" w14:textId="77777777" w:rsidR="00993251" w:rsidRPr="00993251" w:rsidRDefault="00993251" w:rsidP="00092D55">
            <w:pPr>
              <w:widowControl/>
              <w:numPr>
                <w:ilvl w:val="0"/>
                <w:numId w:val="37"/>
              </w:numPr>
              <w:spacing w:line="360" w:lineRule="auto"/>
              <w:jc w:val="left"/>
              <w:rPr>
                <w:rFonts w:ascii="Calibri" w:eastAsia="宋体" w:hAnsi="Calibri" w:cs="Times New Roman"/>
                <w:noProof w:val="0"/>
                <w:szCs w:val="21"/>
              </w:rPr>
            </w:pPr>
            <w:r w:rsidRPr="00993251">
              <w:rPr>
                <w:rFonts w:ascii="Calibri" w:eastAsia="宋体" w:hAnsi="Calibri" w:cs="Times New Roman" w:hint="eastAsia"/>
                <w:noProof w:val="0"/>
                <w:szCs w:val="21"/>
              </w:rPr>
              <w:t>系统分析数据，给出健康分析</w:t>
            </w:r>
          </w:p>
          <w:p w14:paraId="30E68489" w14:textId="77777777" w:rsidR="00993251" w:rsidRPr="00993251" w:rsidRDefault="00993251" w:rsidP="00092D55">
            <w:pPr>
              <w:widowControl/>
              <w:numPr>
                <w:ilvl w:val="0"/>
                <w:numId w:val="37"/>
              </w:numPr>
              <w:spacing w:line="360" w:lineRule="auto"/>
              <w:jc w:val="left"/>
              <w:rPr>
                <w:rFonts w:ascii="Calibri" w:eastAsia="宋体" w:hAnsi="Calibri" w:cs="Times New Roman"/>
                <w:noProof w:val="0"/>
                <w:szCs w:val="21"/>
              </w:rPr>
            </w:pPr>
            <w:r w:rsidRPr="00993251">
              <w:rPr>
                <w:rFonts w:ascii="Calibri" w:eastAsia="宋体" w:hAnsi="Calibri" w:cs="Times New Roman" w:hint="eastAsia"/>
                <w:noProof w:val="0"/>
                <w:szCs w:val="21"/>
              </w:rPr>
              <w:t>APP</w:t>
            </w:r>
            <w:r w:rsidRPr="00993251">
              <w:rPr>
                <w:rFonts w:ascii="Calibri" w:eastAsia="宋体" w:hAnsi="Calibri" w:cs="Times New Roman" w:hint="eastAsia"/>
                <w:noProof w:val="0"/>
                <w:szCs w:val="21"/>
              </w:rPr>
              <w:t>显示健康分析</w:t>
            </w:r>
          </w:p>
        </w:tc>
      </w:tr>
      <w:tr w:rsidR="00993251" w:rsidRPr="00993251" w14:paraId="04CA3AB6" w14:textId="77777777" w:rsidTr="00CA6615">
        <w:tc>
          <w:tcPr>
            <w:tcW w:w="1413" w:type="dxa"/>
          </w:tcPr>
          <w:p w14:paraId="789DF00D"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异常处理</w:t>
            </w:r>
          </w:p>
        </w:tc>
        <w:tc>
          <w:tcPr>
            <w:tcW w:w="6883" w:type="dxa"/>
            <w:gridSpan w:val="3"/>
          </w:tcPr>
          <w:p w14:paraId="5E0F1CA1" w14:textId="77777777" w:rsidR="00993251" w:rsidRPr="00993251" w:rsidRDefault="00993251" w:rsidP="00092D55">
            <w:pPr>
              <w:widowControl/>
              <w:numPr>
                <w:ilvl w:val="0"/>
                <w:numId w:val="38"/>
              </w:numPr>
              <w:spacing w:line="360" w:lineRule="auto"/>
              <w:jc w:val="left"/>
              <w:rPr>
                <w:rFonts w:ascii="Calibri" w:eastAsia="宋体" w:hAnsi="Calibri" w:cs="Times New Roman"/>
                <w:noProof w:val="0"/>
              </w:rPr>
            </w:pPr>
            <w:r w:rsidRPr="00993251">
              <w:rPr>
                <w:rFonts w:ascii="Calibri" w:eastAsia="宋体" w:hAnsi="Calibri" w:cs="Times New Roman" w:hint="eastAsia"/>
                <w:noProof w:val="0"/>
                <w:szCs w:val="21"/>
              </w:rPr>
              <w:t>系统异常，无法进行操作时（如</w:t>
            </w:r>
            <w:r w:rsidRPr="00993251">
              <w:rPr>
                <w:rFonts w:ascii="Calibri" w:eastAsia="宋体" w:hAnsi="Calibri" w:cs="Times New Roman" w:hint="eastAsia"/>
                <w:noProof w:val="0"/>
                <w:szCs w:val="21"/>
              </w:rPr>
              <w:t>A</w:t>
            </w:r>
            <w:r w:rsidRPr="00993251">
              <w:rPr>
                <w:rFonts w:ascii="Calibri" w:eastAsia="宋体" w:hAnsi="Calibri" w:cs="Times New Roman"/>
                <w:noProof w:val="0"/>
                <w:szCs w:val="21"/>
              </w:rPr>
              <w:t>PP</w:t>
            </w:r>
            <w:r w:rsidRPr="00993251">
              <w:rPr>
                <w:rFonts w:ascii="Calibri" w:eastAsia="宋体" w:hAnsi="Calibri" w:cs="Times New Roman"/>
                <w:noProof w:val="0"/>
                <w:szCs w:val="21"/>
              </w:rPr>
              <w:t>崩溃</w:t>
            </w:r>
            <w:r w:rsidRPr="00993251">
              <w:rPr>
                <w:rFonts w:ascii="Calibri" w:eastAsia="宋体" w:hAnsi="Calibri" w:cs="Times New Roman" w:hint="eastAsia"/>
                <w:noProof w:val="0"/>
                <w:szCs w:val="21"/>
              </w:rPr>
              <w:t>等），给出相应提示信息。</w:t>
            </w:r>
          </w:p>
        </w:tc>
      </w:tr>
    </w:tbl>
    <w:p w14:paraId="5D3B1302" w14:textId="77777777" w:rsidR="00993251" w:rsidRPr="00993251" w:rsidRDefault="00993251" w:rsidP="00993251">
      <w:pPr>
        <w:ind w:left="844"/>
        <w:jc w:val="left"/>
      </w:pPr>
    </w:p>
    <w:p w14:paraId="3E552B16" w14:textId="77777777" w:rsidR="00993251" w:rsidRPr="00993251" w:rsidRDefault="00993251" w:rsidP="00993251">
      <w:pPr>
        <w:jc w:val="left"/>
        <w:rPr>
          <w:b/>
        </w:rPr>
      </w:pPr>
      <w:r>
        <w:rPr>
          <w:rFonts w:hint="eastAsia"/>
          <w:b/>
        </w:rPr>
        <w:t>4)</w:t>
      </w:r>
      <w:r>
        <w:rPr>
          <w:rFonts w:hint="eastAsia"/>
          <w:b/>
        </w:rPr>
        <w:tab/>
      </w:r>
      <w:r w:rsidRPr="00993251">
        <w:rPr>
          <w:b/>
        </w:rPr>
        <w:t>好友社交</w:t>
      </w:r>
    </w:p>
    <w:p w14:paraId="6462D264" w14:textId="77777777" w:rsidR="00993251" w:rsidRDefault="00993251" w:rsidP="00993251">
      <w:pPr>
        <w:pStyle w:val="aa"/>
        <w:ind w:left="844" w:firstLineChars="0" w:firstLine="0"/>
        <w:jc w:val="left"/>
        <w:rPr>
          <w:b/>
        </w:rPr>
      </w:pPr>
      <w:r w:rsidRPr="005020F6">
        <w:rPr>
          <w:rFonts w:hint="eastAsia"/>
          <w:b/>
        </w:rPr>
        <w:drawing>
          <wp:inline distT="0" distB="0" distL="0" distR="0" wp14:anchorId="317C6A64" wp14:editId="0D0A4F41">
            <wp:extent cx="3848100" cy="309118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8100" cy="3091180"/>
                    </a:xfrm>
                    <a:prstGeom prst="rect">
                      <a:avLst/>
                    </a:prstGeom>
                    <a:noFill/>
                    <a:ln>
                      <a:noFill/>
                    </a:ln>
                  </pic:spPr>
                </pic:pic>
              </a:graphicData>
            </a:graphic>
          </wp:inline>
        </w:drawing>
      </w:r>
    </w:p>
    <w:p w14:paraId="3E2E39A5" w14:textId="7B5BC587" w:rsidR="00993251" w:rsidRPr="005020F6" w:rsidRDefault="00993251" w:rsidP="00993251">
      <w:pPr>
        <w:jc w:val="center"/>
        <w:rPr>
          <w:b/>
        </w:rPr>
      </w:pPr>
      <w:r w:rsidRPr="00BC24D4">
        <w:rPr>
          <w:b/>
        </w:rPr>
        <w:t>图</w:t>
      </w:r>
      <w:r w:rsidR="0047581E">
        <w:rPr>
          <w:rFonts w:hint="eastAsia"/>
          <w:b/>
        </w:rPr>
        <w:t>6</w:t>
      </w:r>
      <w:r w:rsidRPr="00BC24D4">
        <w:rPr>
          <w:rFonts w:hint="eastAsia"/>
          <w:b/>
        </w:rPr>
        <w:t xml:space="preserve"> </w:t>
      </w:r>
      <w:r>
        <w:rPr>
          <w:rFonts w:hint="eastAsia"/>
          <w:b/>
        </w:rPr>
        <w:t>“好友社交”模块的用例图</w:t>
      </w:r>
    </w:p>
    <w:p w14:paraId="0E663753" w14:textId="77777777" w:rsidR="00993251" w:rsidRPr="009B377A" w:rsidRDefault="009B377A" w:rsidP="00993251">
      <w:pPr>
        <w:jc w:val="left"/>
      </w:pPr>
      <w:r>
        <w:rPr>
          <w:b/>
        </w:rPr>
        <w:tab/>
      </w:r>
      <w:r>
        <w:t>对用例的说明如表</w:t>
      </w:r>
      <w:r>
        <w:rPr>
          <w:rFonts w:hint="eastAsia"/>
        </w:rPr>
        <w:t>6.1-</w:t>
      </w:r>
      <w:r>
        <w:rPr>
          <w:rFonts w:hint="eastAsia"/>
        </w:rPr>
        <w:t>表</w:t>
      </w:r>
      <w:r>
        <w:t>6.4</w:t>
      </w:r>
      <w:r>
        <w:t>所示</w:t>
      </w:r>
      <w:r>
        <w:rPr>
          <w:rFonts w:hint="eastAsia"/>
        </w:rPr>
        <w:t>。</w:t>
      </w:r>
    </w:p>
    <w:p w14:paraId="02653077" w14:textId="77777777" w:rsidR="00993251" w:rsidRPr="00993251" w:rsidRDefault="00993251" w:rsidP="00993251">
      <w:pPr>
        <w:jc w:val="center"/>
      </w:pPr>
      <w:r w:rsidRPr="00993251">
        <w:rPr>
          <w:b/>
        </w:rPr>
        <w:t>表</w:t>
      </w:r>
      <w:r w:rsidR="009B377A">
        <w:rPr>
          <w:rFonts w:hint="eastAsia"/>
          <w:b/>
        </w:rPr>
        <w:t>6.1</w:t>
      </w:r>
      <w:r w:rsidRPr="00993251">
        <w:rPr>
          <w:rFonts w:hint="eastAsia"/>
          <w:b/>
        </w:rPr>
        <w:t xml:space="preserve"> </w:t>
      </w:r>
      <w:r w:rsidRPr="00993251">
        <w:rPr>
          <w:rFonts w:hint="eastAsia"/>
          <w:b/>
        </w:rPr>
        <w:t>“</w:t>
      </w:r>
      <w:r w:rsidRPr="00993251">
        <w:rPr>
          <w:rFonts w:ascii="Calibri" w:eastAsia="宋体" w:hAnsi="Calibri" w:cs="Times New Roman" w:hint="eastAsia"/>
          <w:b/>
          <w:noProof w:val="0"/>
          <w:szCs w:val="21"/>
        </w:rPr>
        <w:t>添加好友</w:t>
      </w:r>
      <w:r w:rsidRPr="00993251">
        <w:rPr>
          <w:rFonts w:hint="eastAsia"/>
          <w:b/>
        </w:rPr>
        <w:t>”用例</w:t>
      </w:r>
    </w:p>
    <w:tbl>
      <w:tblPr>
        <w:tblStyle w:val="271"/>
        <w:tblW w:w="8296" w:type="dxa"/>
        <w:tblLayout w:type="fixed"/>
        <w:tblLook w:val="04A0" w:firstRow="1" w:lastRow="0" w:firstColumn="1" w:lastColumn="0" w:noHBand="0" w:noVBand="1"/>
      </w:tblPr>
      <w:tblGrid>
        <w:gridCol w:w="1413"/>
        <w:gridCol w:w="2735"/>
        <w:gridCol w:w="1234"/>
        <w:gridCol w:w="2914"/>
      </w:tblGrid>
      <w:tr w:rsidR="00993251" w:rsidRPr="00993251" w14:paraId="1768BC3A" w14:textId="77777777" w:rsidTr="00CA6615">
        <w:tc>
          <w:tcPr>
            <w:tcW w:w="1413" w:type="dxa"/>
          </w:tcPr>
          <w:p w14:paraId="7F00F961"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编号</w:t>
            </w:r>
          </w:p>
        </w:tc>
        <w:tc>
          <w:tcPr>
            <w:tcW w:w="2735" w:type="dxa"/>
          </w:tcPr>
          <w:p w14:paraId="636BE843"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401</w:t>
            </w:r>
          </w:p>
        </w:tc>
        <w:tc>
          <w:tcPr>
            <w:tcW w:w="1234" w:type="dxa"/>
          </w:tcPr>
          <w:p w14:paraId="3DBA4402"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用例名称</w:t>
            </w:r>
          </w:p>
        </w:tc>
        <w:tc>
          <w:tcPr>
            <w:tcW w:w="2914" w:type="dxa"/>
          </w:tcPr>
          <w:p w14:paraId="2DCFC942"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添加好友</w:t>
            </w:r>
          </w:p>
        </w:tc>
      </w:tr>
      <w:tr w:rsidR="00993251" w:rsidRPr="00993251" w14:paraId="1050CCBB" w14:textId="77777777" w:rsidTr="00CA6615">
        <w:tc>
          <w:tcPr>
            <w:tcW w:w="1413" w:type="dxa"/>
          </w:tcPr>
          <w:p w14:paraId="2809A8FB"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使用人员</w:t>
            </w:r>
          </w:p>
        </w:tc>
        <w:tc>
          <w:tcPr>
            <w:tcW w:w="2735" w:type="dxa"/>
            <w:tcBorders>
              <w:bottom w:val="single" w:sz="4" w:space="0" w:color="auto"/>
            </w:tcBorders>
          </w:tcPr>
          <w:p w14:paraId="15A46999"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正式用户</w:t>
            </w:r>
          </w:p>
        </w:tc>
        <w:tc>
          <w:tcPr>
            <w:tcW w:w="1234" w:type="dxa"/>
          </w:tcPr>
          <w:p w14:paraId="5F73BFD6"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扩展点</w:t>
            </w:r>
          </w:p>
        </w:tc>
        <w:tc>
          <w:tcPr>
            <w:tcW w:w="2914" w:type="dxa"/>
            <w:tcBorders>
              <w:bottom w:val="single" w:sz="4" w:space="0" w:color="auto"/>
            </w:tcBorders>
          </w:tcPr>
          <w:p w14:paraId="769369DA" w14:textId="77777777" w:rsidR="00993251" w:rsidRPr="00993251" w:rsidRDefault="00993251" w:rsidP="00993251">
            <w:pPr>
              <w:jc w:val="left"/>
              <w:rPr>
                <w:rFonts w:ascii="Calibri" w:eastAsia="宋体" w:hAnsi="Calibri" w:cs="Times New Roman"/>
                <w:noProof w:val="0"/>
                <w:szCs w:val="21"/>
              </w:rPr>
            </w:pPr>
            <w:r w:rsidRPr="00993251">
              <w:rPr>
                <w:rFonts w:ascii="Calibri" w:eastAsia="宋体" w:hAnsi="Calibri" w:cs="Times New Roman" w:hint="eastAsia"/>
                <w:noProof w:val="0"/>
                <w:szCs w:val="21"/>
              </w:rPr>
              <w:t>无</w:t>
            </w:r>
          </w:p>
        </w:tc>
      </w:tr>
      <w:tr w:rsidR="00993251" w:rsidRPr="00993251" w14:paraId="11947771" w14:textId="77777777" w:rsidTr="00CA6615">
        <w:tc>
          <w:tcPr>
            <w:tcW w:w="1413" w:type="dxa"/>
          </w:tcPr>
          <w:p w14:paraId="06CAD138"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输入</w:t>
            </w:r>
          </w:p>
        </w:tc>
        <w:tc>
          <w:tcPr>
            <w:tcW w:w="6883" w:type="dxa"/>
            <w:gridSpan w:val="3"/>
          </w:tcPr>
          <w:p w14:paraId="2DC8F60F"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用户点击添加好友</w:t>
            </w:r>
          </w:p>
        </w:tc>
      </w:tr>
      <w:tr w:rsidR="00993251" w:rsidRPr="00993251" w14:paraId="7BDC0073" w14:textId="77777777" w:rsidTr="00CA6615">
        <w:tc>
          <w:tcPr>
            <w:tcW w:w="1413" w:type="dxa"/>
          </w:tcPr>
          <w:p w14:paraId="07B6E34D"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系统响应</w:t>
            </w:r>
          </w:p>
        </w:tc>
        <w:tc>
          <w:tcPr>
            <w:tcW w:w="6883" w:type="dxa"/>
            <w:gridSpan w:val="3"/>
          </w:tcPr>
          <w:p w14:paraId="0E3AABC3"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系统向数据库存入添加的好友信息</w:t>
            </w:r>
          </w:p>
        </w:tc>
      </w:tr>
      <w:tr w:rsidR="00993251" w:rsidRPr="00993251" w14:paraId="6BDD2EA6" w14:textId="77777777" w:rsidTr="00CA6615">
        <w:tc>
          <w:tcPr>
            <w:tcW w:w="1413" w:type="dxa"/>
          </w:tcPr>
          <w:p w14:paraId="420A26DA"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输出</w:t>
            </w:r>
          </w:p>
        </w:tc>
        <w:tc>
          <w:tcPr>
            <w:tcW w:w="6883" w:type="dxa"/>
            <w:gridSpan w:val="3"/>
          </w:tcPr>
          <w:p w14:paraId="1A814267"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添加成功</w:t>
            </w:r>
          </w:p>
        </w:tc>
      </w:tr>
      <w:tr w:rsidR="00993251" w:rsidRPr="00993251" w14:paraId="6CE62209" w14:textId="77777777" w:rsidTr="00CA6615">
        <w:tc>
          <w:tcPr>
            <w:tcW w:w="1413" w:type="dxa"/>
          </w:tcPr>
          <w:p w14:paraId="1F539037"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前置条件</w:t>
            </w:r>
          </w:p>
        </w:tc>
        <w:tc>
          <w:tcPr>
            <w:tcW w:w="2735" w:type="dxa"/>
          </w:tcPr>
          <w:p w14:paraId="63D055D6" w14:textId="77777777" w:rsidR="00993251" w:rsidRPr="00993251" w:rsidRDefault="00993251" w:rsidP="00993251">
            <w:pPr>
              <w:widowControl/>
              <w:jc w:val="left"/>
              <w:rPr>
                <w:rFonts w:ascii="Calibri" w:eastAsia="宋体" w:hAnsi="Calibri" w:cs="Times New Roman"/>
                <w:noProof w:val="0"/>
                <w:szCs w:val="21"/>
              </w:rPr>
            </w:pPr>
            <w:r w:rsidRPr="00993251">
              <w:rPr>
                <w:rFonts w:ascii="Calibri" w:eastAsia="宋体" w:hAnsi="Calibri" w:cs="Times New Roman" w:hint="eastAsia"/>
                <w:noProof w:val="0"/>
                <w:szCs w:val="21"/>
              </w:rPr>
              <w:t>用户进入</w:t>
            </w:r>
            <w:r w:rsidRPr="00993251">
              <w:rPr>
                <w:rFonts w:ascii="Calibri" w:eastAsia="宋体" w:hAnsi="Calibri" w:cs="Times New Roman" w:hint="eastAsia"/>
                <w:noProof w:val="0"/>
                <w:szCs w:val="21"/>
              </w:rPr>
              <w:t>A</w:t>
            </w:r>
            <w:r w:rsidRPr="00993251">
              <w:rPr>
                <w:rFonts w:ascii="Calibri" w:eastAsia="宋体" w:hAnsi="Calibri" w:cs="Times New Roman"/>
                <w:noProof w:val="0"/>
                <w:szCs w:val="21"/>
              </w:rPr>
              <w:t>PP</w:t>
            </w:r>
          </w:p>
        </w:tc>
        <w:tc>
          <w:tcPr>
            <w:tcW w:w="1234" w:type="dxa"/>
          </w:tcPr>
          <w:p w14:paraId="4A79D400"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后置条件</w:t>
            </w:r>
          </w:p>
        </w:tc>
        <w:tc>
          <w:tcPr>
            <w:tcW w:w="2914" w:type="dxa"/>
          </w:tcPr>
          <w:p w14:paraId="3EC6D4FF" w14:textId="77777777" w:rsidR="00993251" w:rsidRPr="00993251" w:rsidRDefault="00993251" w:rsidP="00993251">
            <w:pPr>
              <w:widowControl/>
              <w:jc w:val="left"/>
              <w:rPr>
                <w:rFonts w:ascii="Calibri" w:eastAsia="宋体" w:hAnsi="Calibri" w:cs="Times New Roman"/>
                <w:noProof w:val="0"/>
                <w:szCs w:val="21"/>
              </w:rPr>
            </w:pPr>
            <w:r w:rsidRPr="00993251">
              <w:rPr>
                <w:rFonts w:ascii="Calibri" w:eastAsia="宋体" w:hAnsi="Calibri" w:cs="Times New Roman" w:hint="eastAsia"/>
                <w:noProof w:val="0"/>
                <w:szCs w:val="21"/>
              </w:rPr>
              <w:t>用户退出</w:t>
            </w:r>
            <w:r w:rsidRPr="00993251">
              <w:rPr>
                <w:rFonts w:ascii="Calibri" w:eastAsia="宋体" w:hAnsi="Calibri" w:cs="Times New Roman" w:hint="eastAsia"/>
                <w:noProof w:val="0"/>
                <w:szCs w:val="21"/>
              </w:rPr>
              <w:t>APP</w:t>
            </w:r>
          </w:p>
        </w:tc>
      </w:tr>
      <w:tr w:rsidR="00993251" w:rsidRPr="00993251" w14:paraId="3DEC2038" w14:textId="77777777" w:rsidTr="00CA6615">
        <w:tc>
          <w:tcPr>
            <w:tcW w:w="1413" w:type="dxa"/>
          </w:tcPr>
          <w:p w14:paraId="53B4A695"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活动步骤</w:t>
            </w:r>
          </w:p>
        </w:tc>
        <w:tc>
          <w:tcPr>
            <w:tcW w:w="6883" w:type="dxa"/>
            <w:gridSpan w:val="3"/>
          </w:tcPr>
          <w:p w14:paraId="546790F2" w14:textId="77777777" w:rsidR="00993251" w:rsidRPr="00993251" w:rsidRDefault="00993251" w:rsidP="00993251">
            <w:pPr>
              <w:widowControl/>
              <w:spacing w:line="360" w:lineRule="auto"/>
              <w:jc w:val="left"/>
              <w:rPr>
                <w:rFonts w:ascii="Calibri" w:eastAsia="宋体" w:hAnsi="Calibri" w:cs="Times New Roman"/>
                <w:noProof w:val="0"/>
                <w:szCs w:val="21"/>
              </w:rPr>
            </w:pPr>
            <w:r w:rsidRPr="00993251">
              <w:rPr>
                <w:rFonts w:ascii="Calibri" w:eastAsia="宋体" w:hAnsi="Calibri" w:cs="Times New Roman" w:hint="eastAsia"/>
                <w:noProof w:val="0"/>
                <w:szCs w:val="21"/>
              </w:rPr>
              <w:t>1</w:t>
            </w:r>
            <w:r w:rsidRPr="00993251">
              <w:rPr>
                <w:rFonts w:ascii="Calibri" w:eastAsia="宋体" w:hAnsi="Calibri" w:cs="Times New Roman"/>
                <w:noProof w:val="0"/>
                <w:szCs w:val="21"/>
              </w:rPr>
              <w:t xml:space="preserve">.  </w:t>
            </w:r>
            <w:r w:rsidRPr="00993251">
              <w:rPr>
                <w:rFonts w:ascii="Calibri" w:eastAsia="宋体" w:hAnsi="Calibri" w:cs="Times New Roman" w:hint="eastAsia"/>
                <w:noProof w:val="0"/>
                <w:szCs w:val="21"/>
              </w:rPr>
              <w:t>用户点击添加好友</w:t>
            </w:r>
          </w:p>
          <w:p w14:paraId="2430868E" w14:textId="77777777" w:rsidR="00993251" w:rsidRPr="00993251" w:rsidRDefault="00993251" w:rsidP="00092D55">
            <w:pPr>
              <w:widowControl/>
              <w:numPr>
                <w:ilvl w:val="0"/>
                <w:numId w:val="38"/>
              </w:numPr>
              <w:spacing w:line="360" w:lineRule="auto"/>
              <w:jc w:val="left"/>
              <w:rPr>
                <w:rFonts w:ascii="Calibri" w:eastAsia="宋体" w:hAnsi="Calibri" w:cs="Times New Roman"/>
                <w:noProof w:val="0"/>
                <w:szCs w:val="21"/>
              </w:rPr>
            </w:pPr>
            <w:r w:rsidRPr="00993251">
              <w:rPr>
                <w:rFonts w:ascii="Calibri" w:eastAsia="宋体" w:hAnsi="Calibri" w:cs="Times New Roman" w:hint="eastAsia"/>
                <w:noProof w:val="0"/>
                <w:szCs w:val="21"/>
              </w:rPr>
              <w:t>系统向数据库存入添加的好友信息</w:t>
            </w:r>
          </w:p>
          <w:p w14:paraId="74A6CBFA" w14:textId="77777777" w:rsidR="00993251" w:rsidRPr="00993251" w:rsidRDefault="00993251" w:rsidP="00092D55">
            <w:pPr>
              <w:widowControl/>
              <w:numPr>
                <w:ilvl w:val="0"/>
                <w:numId w:val="38"/>
              </w:numPr>
              <w:spacing w:line="360" w:lineRule="auto"/>
              <w:jc w:val="left"/>
              <w:rPr>
                <w:rFonts w:ascii="Calibri" w:eastAsia="宋体" w:hAnsi="Calibri" w:cs="Times New Roman"/>
                <w:noProof w:val="0"/>
                <w:szCs w:val="21"/>
              </w:rPr>
            </w:pPr>
            <w:r w:rsidRPr="00993251">
              <w:rPr>
                <w:rFonts w:ascii="Calibri" w:eastAsia="宋体" w:hAnsi="Calibri" w:cs="Times New Roman" w:hint="eastAsia"/>
                <w:noProof w:val="0"/>
                <w:szCs w:val="21"/>
              </w:rPr>
              <w:t>APP</w:t>
            </w:r>
            <w:r w:rsidRPr="00993251">
              <w:rPr>
                <w:rFonts w:ascii="Calibri" w:eastAsia="宋体" w:hAnsi="Calibri" w:cs="Times New Roman" w:hint="eastAsia"/>
                <w:noProof w:val="0"/>
                <w:szCs w:val="21"/>
              </w:rPr>
              <w:t>显示添加成功</w:t>
            </w:r>
          </w:p>
        </w:tc>
      </w:tr>
      <w:tr w:rsidR="00993251" w:rsidRPr="00993251" w14:paraId="2531CEB7" w14:textId="77777777" w:rsidTr="00CA6615">
        <w:tc>
          <w:tcPr>
            <w:tcW w:w="1413" w:type="dxa"/>
          </w:tcPr>
          <w:p w14:paraId="269CDB7D"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异常处理</w:t>
            </w:r>
          </w:p>
        </w:tc>
        <w:tc>
          <w:tcPr>
            <w:tcW w:w="6883" w:type="dxa"/>
            <w:gridSpan w:val="3"/>
          </w:tcPr>
          <w:p w14:paraId="6A9D0766" w14:textId="77777777" w:rsidR="00993251" w:rsidRPr="00993251" w:rsidRDefault="00993251" w:rsidP="00092D55">
            <w:pPr>
              <w:widowControl/>
              <w:numPr>
                <w:ilvl w:val="0"/>
                <w:numId w:val="39"/>
              </w:numPr>
              <w:spacing w:line="360" w:lineRule="auto"/>
              <w:jc w:val="left"/>
              <w:rPr>
                <w:rFonts w:ascii="Calibri" w:eastAsia="宋体" w:hAnsi="Calibri" w:cs="Times New Roman"/>
                <w:noProof w:val="0"/>
              </w:rPr>
            </w:pPr>
            <w:r w:rsidRPr="00993251">
              <w:rPr>
                <w:rFonts w:ascii="Calibri" w:eastAsia="宋体" w:hAnsi="Calibri" w:cs="Times New Roman" w:hint="eastAsia"/>
                <w:noProof w:val="0"/>
                <w:szCs w:val="21"/>
              </w:rPr>
              <w:t>系统异常，无法进行操作时（如</w:t>
            </w:r>
            <w:r w:rsidRPr="00993251">
              <w:rPr>
                <w:rFonts w:ascii="Calibri" w:eastAsia="宋体" w:hAnsi="Calibri" w:cs="Times New Roman" w:hint="eastAsia"/>
                <w:noProof w:val="0"/>
                <w:szCs w:val="21"/>
              </w:rPr>
              <w:t>A</w:t>
            </w:r>
            <w:r w:rsidRPr="00993251">
              <w:rPr>
                <w:rFonts w:ascii="Calibri" w:eastAsia="宋体" w:hAnsi="Calibri" w:cs="Times New Roman"/>
                <w:noProof w:val="0"/>
                <w:szCs w:val="21"/>
              </w:rPr>
              <w:t>PP</w:t>
            </w:r>
            <w:r w:rsidRPr="00993251">
              <w:rPr>
                <w:rFonts w:ascii="Calibri" w:eastAsia="宋体" w:hAnsi="Calibri" w:cs="Times New Roman"/>
                <w:noProof w:val="0"/>
                <w:szCs w:val="21"/>
              </w:rPr>
              <w:t>崩溃</w:t>
            </w:r>
            <w:r w:rsidRPr="00993251">
              <w:rPr>
                <w:rFonts w:ascii="Calibri" w:eastAsia="宋体" w:hAnsi="Calibri" w:cs="Times New Roman" w:hint="eastAsia"/>
                <w:noProof w:val="0"/>
                <w:szCs w:val="21"/>
              </w:rPr>
              <w:t>等），给出相应提示信息。</w:t>
            </w:r>
          </w:p>
        </w:tc>
      </w:tr>
    </w:tbl>
    <w:p w14:paraId="02D40339" w14:textId="77777777" w:rsidR="00993251" w:rsidRPr="00993251" w:rsidRDefault="00993251" w:rsidP="00993251">
      <w:pPr>
        <w:ind w:left="844"/>
        <w:jc w:val="left"/>
      </w:pPr>
    </w:p>
    <w:p w14:paraId="1A8C52CA" w14:textId="77777777" w:rsidR="00993251" w:rsidRPr="00993251" w:rsidRDefault="00993251" w:rsidP="00993251">
      <w:pPr>
        <w:jc w:val="center"/>
      </w:pPr>
      <w:r w:rsidRPr="00993251">
        <w:rPr>
          <w:b/>
        </w:rPr>
        <w:t>表</w:t>
      </w:r>
      <w:r w:rsidR="009B377A">
        <w:rPr>
          <w:rFonts w:hint="eastAsia"/>
          <w:b/>
        </w:rPr>
        <w:t>6.2</w:t>
      </w:r>
      <w:r w:rsidRPr="00993251">
        <w:rPr>
          <w:rFonts w:hint="eastAsia"/>
          <w:b/>
        </w:rPr>
        <w:t xml:space="preserve"> </w:t>
      </w:r>
      <w:r w:rsidRPr="00993251">
        <w:rPr>
          <w:rFonts w:hint="eastAsia"/>
          <w:b/>
        </w:rPr>
        <w:t>“</w:t>
      </w:r>
      <w:r w:rsidRPr="00993251">
        <w:rPr>
          <w:rFonts w:ascii="Calibri" w:eastAsia="宋体" w:hAnsi="Calibri" w:cs="Times New Roman" w:hint="eastAsia"/>
          <w:b/>
          <w:noProof w:val="0"/>
          <w:szCs w:val="21"/>
        </w:rPr>
        <w:t>删除好友</w:t>
      </w:r>
      <w:r w:rsidRPr="00993251">
        <w:rPr>
          <w:rFonts w:hint="eastAsia"/>
          <w:b/>
        </w:rPr>
        <w:t>”用例</w:t>
      </w:r>
    </w:p>
    <w:tbl>
      <w:tblPr>
        <w:tblStyle w:val="271"/>
        <w:tblW w:w="8296" w:type="dxa"/>
        <w:tblLayout w:type="fixed"/>
        <w:tblLook w:val="04A0" w:firstRow="1" w:lastRow="0" w:firstColumn="1" w:lastColumn="0" w:noHBand="0" w:noVBand="1"/>
      </w:tblPr>
      <w:tblGrid>
        <w:gridCol w:w="1413"/>
        <w:gridCol w:w="2735"/>
        <w:gridCol w:w="1234"/>
        <w:gridCol w:w="2914"/>
      </w:tblGrid>
      <w:tr w:rsidR="00993251" w:rsidRPr="00993251" w14:paraId="3C8606A2" w14:textId="77777777" w:rsidTr="00CA6615">
        <w:tc>
          <w:tcPr>
            <w:tcW w:w="1413" w:type="dxa"/>
          </w:tcPr>
          <w:p w14:paraId="1450C1E4"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编号</w:t>
            </w:r>
          </w:p>
        </w:tc>
        <w:tc>
          <w:tcPr>
            <w:tcW w:w="2735" w:type="dxa"/>
          </w:tcPr>
          <w:p w14:paraId="792AFC46"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402</w:t>
            </w:r>
          </w:p>
        </w:tc>
        <w:tc>
          <w:tcPr>
            <w:tcW w:w="1234" w:type="dxa"/>
          </w:tcPr>
          <w:p w14:paraId="011D0F55"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用例名称</w:t>
            </w:r>
          </w:p>
        </w:tc>
        <w:tc>
          <w:tcPr>
            <w:tcW w:w="2914" w:type="dxa"/>
          </w:tcPr>
          <w:p w14:paraId="52E1D3C5"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删除好友</w:t>
            </w:r>
          </w:p>
        </w:tc>
      </w:tr>
      <w:tr w:rsidR="00993251" w:rsidRPr="00993251" w14:paraId="526E2D5A" w14:textId="77777777" w:rsidTr="00CA6615">
        <w:tc>
          <w:tcPr>
            <w:tcW w:w="1413" w:type="dxa"/>
          </w:tcPr>
          <w:p w14:paraId="7CB94087"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使用人员</w:t>
            </w:r>
          </w:p>
        </w:tc>
        <w:tc>
          <w:tcPr>
            <w:tcW w:w="2735" w:type="dxa"/>
            <w:tcBorders>
              <w:bottom w:val="single" w:sz="4" w:space="0" w:color="auto"/>
            </w:tcBorders>
          </w:tcPr>
          <w:p w14:paraId="69ED666A"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正式用户</w:t>
            </w:r>
          </w:p>
        </w:tc>
        <w:tc>
          <w:tcPr>
            <w:tcW w:w="1234" w:type="dxa"/>
          </w:tcPr>
          <w:p w14:paraId="537ED596"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noProof w:val="0"/>
              </w:rPr>
              <w:t>扩展点</w:t>
            </w:r>
          </w:p>
        </w:tc>
        <w:tc>
          <w:tcPr>
            <w:tcW w:w="2914" w:type="dxa"/>
            <w:tcBorders>
              <w:bottom w:val="single" w:sz="4" w:space="0" w:color="auto"/>
            </w:tcBorders>
          </w:tcPr>
          <w:p w14:paraId="43D4B69B" w14:textId="77777777" w:rsidR="00993251" w:rsidRPr="00993251" w:rsidRDefault="00993251" w:rsidP="00993251">
            <w:pPr>
              <w:jc w:val="left"/>
              <w:rPr>
                <w:rFonts w:ascii="Calibri" w:eastAsia="宋体" w:hAnsi="Calibri" w:cs="Times New Roman"/>
                <w:noProof w:val="0"/>
                <w:szCs w:val="21"/>
              </w:rPr>
            </w:pPr>
            <w:r w:rsidRPr="00993251">
              <w:rPr>
                <w:rFonts w:ascii="Calibri" w:eastAsia="宋体" w:hAnsi="Calibri" w:cs="Times New Roman" w:hint="eastAsia"/>
                <w:noProof w:val="0"/>
                <w:szCs w:val="21"/>
              </w:rPr>
              <w:t>无</w:t>
            </w:r>
          </w:p>
        </w:tc>
      </w:tr>
      <w:tr w:rsidR="00993251" w:rsidRPr="00993251" w14:paraId="53BFD95D" w14:textId="77777777" w:rsidTr="00CA6615">
        <w:tc>
          <w:tcPr>
            <w:tcW w:w="1413" w:type="dxa"/>
          </w:tcPr>
          <w:p w14:paraId="67CEB5C0"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输入</w:t>
            </w:r>
          </w:p>
        </w:tc>
        <w:tc>
          <w:tcPr>
            <w:tcW w:w="6883" w:type="dxa"/>
            <w:gridSpan w:val="3"/>
          </w:tcPr>
          <w:p w14:paraId="001F81B6"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用户点击删除好友</w:t>
            </w:r>
          </w:p>
        </w:tc>
      </w:tr>
      <w:tr w:rsidR="00993251" w:rsidRPr="00993251" w14:paraId="540AAB3E" w14:textId="77777777" w:rsidTr="00CA6615">
        <w:tc>
          <w:tcPr>
            <w:tcW w:w="1413" w:type="dxa"/>
          </w:tcPr>
          <w:p w14:paraId="0202B21C"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系统响应</w:t>
            </w:r>
          </w:p>
        </w:tc>
        <w:tc>
          <w:tcPr>
            <w:tcW w:w="6883" w:type="dxa"/>
            <w:gridSpan w:val="3"/>
          </w:tcPr>
          <w:p w14:paraId="3C779E8F"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系统向数据库存入删除好友指令</w:t>
            </w:r>
          </w:p>
        </w:tc>
      </w:tr>
      <w:tr w:rsidR="00993251" w:rsidRPr="00993251" w14:paraId="55F4C615" w14:textId="77777777" w:rsidTr="00CA6615">
        <w:tc>
          <w:tcPr>
            <w:tcW w:w="1413" w:type="dxa"/>
          </w:tcPr>
          <w:p w14:paraId="38584B75"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输出</w:t>
            </w:r>
          </w:p>
        </w:tc>
        <w:tc>
          <w:tcPr>
            <w:tcW w:w="6883" w:type="dxa"/>
            <w:gridSpan w:val="3"/>
          </w:tcPr>
          <w:p w14:paraId="2E538A7E"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szCs w:val="21"/>
              </w:rPr>
              <w:t>删除成功</w:t>
            </w:r>
          </w:p>
        </w:tc>
      </w:tr>
      <w:tr w:rsidR="00993251" w:rsidRPr="00993251" w14:paraId="74145ABA" w14:textId="77777777" w:rsidTr="00CA6615">
        <w:tc>
          <w:tcPr>
            <w:tcW w:w="1413" w:type="dxa"/>
          </w:tcPr>
          <w:p w14:paraId="2A600A51"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前置条件</w:t>
            </w:r>
          </w:p>
        </w:tc>
        <w:tc>
          <w:tcPr>
            <w:tcW w:w="2735" w:type="dxa"/>
          </w:tcPr>
          <w:p w14:paraId="4178947A" w14:textId="77777777" w:rsidR="00993251" w:rsidRPr="00993251" w:rsidRDefault="00993251" w:rsidP="00993251">
            <w:pPr>
              <w:widowControl/>
              <w:jc w:val="left"/>
              <w:rPr>
                <w:rFonts w:ascii="Calibri" w:eastAsia="宋体" w:hAnsi="Calibri" w:cs="Times New Roman"/>
                <w:noProof w:val="0"/>
                <w:szCs w:val="21"/>
              </w:rPr>
            </w:pPr>
            <w:r w:rsidRPr="00993251">
              <w:rPr>
                <w:rFonts w:ascii="Calibri" w:eastAsia="宋体" w:hAnsi="Calibri" w:cs="Times New Roman" w:hint="eastAsia"/>
                <w:noProof w:val="0"/>
                <w:szCs w:val="21"/>
              </w:rPr>
              <w:t>用户进入</w:t>
            </w:r>
            <w:r w:rsidRPr="00993251">
              <w:rPr>
                <w:rFonts w:ascii="Calibri" w:eastAsia="宋体" w:hAnsi="Calibri" w:cs="Times New Roman" w:hint="eastAsia"/>
                <w:noProof w:val="0"/>
                <w:szCs w:val="21"/>
              </w:rPr>
              <w:t>A</w:t>
            </w:r>
            <w:r w:rsidRPr="00993251">
              <w:rPr>
                <w:rFonts w:ascii="Calibri" w:eastAsia="宋体" w:hAnsi="Calibri" w:cs="Times New Roman"/>
                <w:noProof w:val="0"/>
                <w:szCs w:val="21"/>
              </w:rPr>
              <w:t>PP</w:t>
            </w:r>
          </w:p>
        </w:tc>
        <w:tc>
          <w:tcPr>
            <w:tcW w:w="1234" w:type="dxa"/>
          </w:tcPr>
          <w:p w14:paraId="49E4D7FF"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后置条件</w:t>
            </w:r>
          </w:p>
        </w:tc>
        <w:tc>
          <w:tcPr>
            <w:tcW w:w="2914" w:type="dxa"/>
          </w:tcPr>
          <w:p w14:paraId="6B3F3D02" w14:textId="77777777" w:rsidR="00993251" w:rsidRPr="00993251" w:rsidRDefault="00993251" w:rsidP="00993251">
            <w:pPr>
              <w:widowControl/>
              <w:jc w:val="left"/>
              <w:rPr>
                <w:rFonts w:ascii="Calibri" w:eastAsia="宋体" w:hAnsi="Calibri" w:cs="Times New Roman"/>
                <w:noProof w:val="0"/>
                <w:szCs w:val="21"/>
              </w:rPr>
            </w:pPr>
            <w:r w:rsidRPr="00993251">
              <w:rPr>
                <w:rFonts w:ascii="Calibri" w:eastAsia="宋体" w:hAnsi="Calibri" w:cs="Times New Roman" w:hint="eastAsia"/>
                <w:noProof w:val="0"/>
                <w:szCs w:val="21"/>
              </w:rPr>
              <w:t>用户退出</w:t>
            </w:r>
            <w:r w:rsidRPr="00993251">
              <w:rPr>
                <w:rFonts w:ascii="Calibri" w:eastAsia="宋体" w:hAnsi="Calibri" w:cs="Times New Roman" w:hint="eastAsia"/>
                <w:noProof w:val="0"/>
                <w:szCs w:val="21"/>
              </w:rPr>
              <w:t>APP</w:t>
            </w:r>
          </w:p>
        </w:tc>
      </w:tr>
      <w:tr w:rsidR="00993251" w:rsidRPr="00993251" w14:paraId="4AF75B81" w14:textId="77777777" w:rsidTr="00CA6615">
        <w:tc>
          <w:tcPr>
            <w:tcW w:w="1413" w:type="dxa"/>
          </w:tcPr>
          <w:p w14:paraId="4BE98C14"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活动步骤</w:t>
            </w:r>
          </w:p>
        </w:tc>
        <w:tc>
          <w:tcPr>
            <w:tcW w:w="6883" w:type="dxa"/>
            <w:gridSpan w:val="3"/>
          </w:tcPr>
          <w:p w14:paraId="59AFB481" w14:textId="77777777" w:rsidR="00993251" w:rsidRPr="00993251" w:rsidRDefault="00993251" w:rsidP="00993251">
            <w:pPr>
              <w:widowControl/>
              <w:spacing w:line="360" w:lineRule="auto"/>
              <w:jc w:val="left"/>
              <w:rPr>
                <w:rFonts w:ascii="Calibri" w:eastAsia="宋体" w:hAnsi="Calibri" w:cs="Times New Roman"/>
                <w:noProof w:val="0"/>
                <w:szCs w:val="21"/>
              </w:rPr>
            </w:pPr>
            <w:r w:rsidRPr="00993251">
              <w:rPr>
                <w:rFonts w:ascii="Calibri" w:eastAsia="宋体" w:hAnsi="Calibri" w:cs="Times New Roman" w:hint="eastAsia"/>
                <w:noProof w:val="0"/>
                <w:szCs w:val="21"/>
              </w:rPr>
              <w:t>1</w:t>
            </w:r>
            <w:r w:rsidRPr="00993251">
              <w:rPr>
                <w:rFonts w:ascii="Calibri" w:eastAsia="宋体" w:hAnsi="Calibri" w:cs="Times New Roman"/>
                <w:noProof w:val="0"/>
                <w:szCs w:val="21"/>
              </w:rPr>
              <w:t xml:space="preserve">.  </w:t>
            </w:r>
            <w:r w:rsidRPr="00993251">
              <w:rPr>
                <w:rFonts w:ascii="Calibri" w:eastAsia="宋体" w:hAnsi="Calibri" w:cs="Times New Roman" w:hint="eastAsia"/>
                <w:noProof w:val="0"/>
                <w:szCs w:val="21"/>
              </w:rPr>
              <w:t>用户点击删除好友</w:t>
            </w:r>
          </w:p>
          <w:p w14:paraId="44AC9F84" w14:textId="77777777" w:rsidR="00993251" w:rsidRPr="00993251" w:rsidRDefault="00993251" w:rsidP="00092D55">
            <w:pPr>
              <w:widowControl/>
              <w:numPr>
                <w:ilvl w:val="0"/>
                <w:numId w:val="39"/>
              </w:numPr>
              <w:spacing w:line="360" w:lineRule="auto"/>
              <w:jc w:val="left"/>
              <w:rPr>
                <w:rFonts w:ascii="Calibri" w:eastAsia="宋体" w:hAnsi="Calibri" w:cs="Times New Roman"/>
                <w:noProof w:val="0"/>
                <w:szCs w:val="21"/>
              </w:rPr>
            </w:pPr>
            <w:r w:rsidRPr="00993251">
              <w:rPr>
                <w:rFonts w:ascii="Calibri" w:eastAsia="宋体" w:hAnsi="Calibri" w:cs="Times New Roman" w:hint="eastAsia"/>
                <w:noProof w:val="0"/>
                <w:szCs w:val="21"/>
              </w:rPr>
              <w:t>系统向数据库存入删除好友指令</w:t>
            </w:r>
          </w:p>
          <w:p w14:paraId="2D705EF3" w14:textId="77777777" w:rsidR="00993251" w:rsidRPr="00993251" w:rsidRDefault="00993251" w:rsidP="00092D55">
            <w:pPr>
              <w:widowControl/>
              <w:numPr>
                <w:ilvl w:val="0"/>
                <w:numId w:val="39"/>
              </w:numPr>
              <w:spacing w:line="360" w:lineRule="auto"/>
              <w:jc w:val="left"/>
              <w:rPr>
                <w:rFonts w:ascii="Calibri" w:eastAsia="宋体" w:hAnsi="Calibri" w:cs="Times New Roman"/>
                <w:noProof w:val="0"/>
                <w:szCs w:val="21"/>
              </w:rPr>
            </w:pPr>
            <w:r w:rsidRPr="00993251">
              <w:rPr>
                <w:rFonts w:ascii="Calibri" w:eastAsia="宋体" w:hAnsi="Calibri" w:cs="Times New Roman" w:hint="eastAsia"/>
                <w:noProof w:val="0"/>
                <w:szCs w:val="21"/>
              </w:rPr>
              <w:t>APP</w:t>
            </w:r>
            <w:r w:rsidRPr="00993251">
              <w:rPr>
                <w:rFonts w:ascii="Calibri" w:eastAsia="宋体" w:hAnsi="Calibri" w:cs="Times New Roman" w:hint="eastAsia"/>
                <w:noProof w:val="0"/>
                <w:szCs w:val="21"/>
              </w:rPr>
              <w:t>显示删除成功</w:t>
            </w:r>
          </w:p>
        </w:tc>
      </w:tr>
      <w:tr w:rsidR="00993251" w:rsidRPr="00993251" w14:paraId="7382A6A5" w14:textId="77777777" w:rsidTr="00CA6615">
        <w:tc>
          <w:tcPr>
            <w:tcW w:w="1413" w:type="dxa"/>
          </w:tcPr>
          <w:p w14:paraId="0E7E4BCB" w14:textId="77777777" w:rsidR="00993251" w:rsidRPr="00993251" w:rsidRDefault="00993251" w:rsidP="00993251">
            <w:pPr>
              <w:jc w:val="left"/>
              <w:rPr>
                <w:rFonts w:ascii="Calibri" w:eastAsia="宋体" w:hAnsi="Calibri" w:cs="Times New Roman"/>
                <w:noProof w:val="0"/>
              </w:rPr>
            </w:pPr>
            <w:r w:rsidRPr="00993251">
              <w:rPr>
                <w:rFonts w:ascii="Calibri" w:eastAsia="宋体" w:hAnsi="Calibri" w:cs="Times New Roman" w:hint="eastAsia"/>
                <w:noProof w:val="0"/>
              </w:rPr>
              <w:t>异常处理</w:t>
            </w:r>
          </w:p>
        </w:tc>
        <w:tc>
          <w:tcPr>
            <w:tcW w:w="6883" w:type="dxa"/>
            <w:gridSpan w:val="3"/>
          </w:tcPr>
          <w:p w14:paraId="1E2E5BC0" w14:textId="77777777" w:rsidR="00993251" w:rsidRPr="00993251" w:rsidRDefault="00993251" w:rsidP="00092D55">
            <w:pPr>
              <w:widowControl/>
              <w:numPr>
                <w:ilvl w:val="0"/>
                <w:numId w:val="40"/>
              </w:numPr>
              <w:spacing w:line="360" w:lineRule="auto"/>
              <w:jc w:val="left"/>
              <w:rPr>
                <w:rFonts w:ascii="Calibri" w:eastAsia="宋体" w:hAnsi="Calibri" w:cs="Times New Roman"/>
                <w:noProof w:val="0"/>
              </w:rPr>
            </w:pPr>
            <w:r w:rsidRPr="00993251">
              <w:rPr>
                <w:rFonts w:ascii="Calibri" w:eastAsia="宋体" w:hAnsi="Calibri" w:cs="Times New Roman" w:hint="eastAsia"/>
                <w:noProof w:val="0"/>
                <w:szCs w:val="21"/>
              </w:rPr>
              <w:t>系统异常，无法进行操作时（如</w:t>
            </w:r>
            <w:r w:rsidRPr="00993251">
              <w:rPr>
                <w:rFonts w:ascii="Calibri" w:eastAsia="宋体" w:hAnsi="Calibri" w:cs="Times New Roman" w:hint="eastAsia"/>
                <w:noProof w:val="0"/>
                <w:szCs w:val="21"/>
              </w:rPr>
              <w:t>A</w:t>
            </w:r>
            <w:r w:rsidRPr="00993251">
              <w:rPr>
                <w:rFonts w:ascii="Calibri" w:eastAsia="宋体" w:hAnsi="Calibri" w:cs="Times New Roman"/>
                <w:noProof w:val="0"/>
                <w:szCs w:val="21"/>
              </w:rPr>
              <w:t>PP</w:t>
            </w:r>
            <w:r w:rsidRPr="00993251">
              <w:rPr>
                <w:rFonts w:ascii="Calibri" w:eastAsia="宋体" w:hAnsi="Calibri" w:cs="Times New Roman"/>
                <w:noProof w:val="0"/>
                <w:szCs w:val="21"/>
              </w:rPr>
              <w:t>崩溃</w:t>
            </w:r>
            <w:r w:rsidRPr="00993251">
              <w:rPr>
                <w:rFonts w:ascii="Calibri" w:eastAsia="宋体" w:hAnsi="Calibri" w:cs="Times New Roman" w:hint="eastAsia"/>
                <w:noProof w:val="0"/>
                <w:szCs w:val="21"/>
              </w:rPr>
              <w:t>等），给出相应提示信息。</w:t>
            </w:r>
          </w:p>
        </w:tc>
      </w:tr>
    </w:tbl>
    <w:p w14:paraId="763FF63C" w14:textId="77777777" w:rsidR="002B09CE" w:rsidRDefault="002B09CE" w:rsidP="002B09CE">
      <w:pPr>
        <w:jc w:val="center"/>
        <w:rPr>
          <w:b/>
        </w:rPr>
      </w:pPr>
    </w:p>
    <w:p w14:paraId="0ED64407" w14:textId="77777777" w:rsidR="002B09CE" w:rsidRPr="00993251" w:rsidRDefault="002B09CE" w:rsidP="002B09CE">
      <w:pPr>
        <w:jc w:val="center"/>
      </w:pPr>
      <w:r w:rsidRPr="00993251">
        <w:rPr>
          <w:b/>
        </w:rPr>
        <w:t>表</w:t>
      </w:r>
      <w:r w:rsidR="009B377A">
        <w:rPr>
          <w:rFonts w:hint="eastAsia"/>
          <w:b/>
        </w:rPr>
        <w:t>6.3</w:t>
      </w:r>
      <w:r w:rsidRPr="00993251">
        <w:rPr>
          <w:rFonts w:hint="eastAsia"/>
          <w:b/>
        </w:rPr>
        <w:t xml:space="preserve"> </w:t>
      </w:r>
      <w:r w:rsidRPr="00993251">
        <w:rPr>
          <w:rFonts w:hint="eastAsia"/>
          <w:b/>
        </w:rPr>
        <w:t>“</w:t>
      </w:r>
      <w:r>
        <w:rPr>
          <w:rFonts w:hint="eastAsia"/>
          <w:b/>
        </w:rPr>
        <w:t>查看好友排行</w:t>
      </w:r>
      <w:r w:rsidRPr="00993251">
        <w:rPr>
          <w:rFonts w:hint="eastAsia"/>
          <w:b/>
        </w:rPr>
        <w:t>”用例</w:t>
      </w:r>
    </w:p>
    <w:tbl>
      <w:tblPr>
        <w:tblStyle w:val="271"/>
        <w:tblW w:w="8296" w:type="dxa"/>
        <w:tblLayout w:type="fixed"/>
        <w:tblLook w:val="04A0" w:firstRow="1" w:lastRow="0" w:firstColumn="1" w:lastColumn="0" w:noHBand="0" w:noVBand="1"/>
      </w:tblPr>
      <w:tblGrid>
        <w:gridCol w:w="1413"/>
        <w:gridCol w:w="2735"/>
        <w:gridCol w:w="1234"/>
        <w:gridCol w:w="2914"/>
      </w:tblGrid>
      <w:tr w:rsidR="002B09CE" w:rsidRPr="00993251" w14:paraId="142C5651" w14:textId="77777777" w:rsidTr="00CA6615">
        <w:tc>
          <w:tcPr>
            <w:tcW w:w="1413" w:type="dxa"/>
          </w:tcPr>
          <w:p w14:paraId="4CFC6721" w14:textId="77777777" w:rsidR="002B09CE" w:rsidRPr="00993251" w:rsidRDefault="002B09CE" w:rsidP="00CA6615">
            <w:pPr>
              <w:jc w:val="left"/>
              <w:rPr>
                <w:rFonts w:ascii="Calibri" w:eastAsia="宋体" w:hAnsi="Calibri" w:cs="Times New Roman"/>
                <w:noProof w:val="0"/>
              </w:rPr>
            </w:pPr>
            <w:r w:rsidRPr="00993251">
              <w:rPr>
                <w:rFonts w:ascii="Calibri" w:eastAsia="宋体" w:hAnsi="Calibri" w:cs="Times New Roman"/>
                <w:noProof w:val="0"/>
              </w:rPr>
              <w:t>编号</w:t>
            </w:r>
          </w:p>
        </w:tc>
        <w:tc>
          <w:tcPr>
            <w:tcW w:w="2735" w:type="dxa"/>
          </w:tcPr>
          <w:p w14:paraId="0A0D4BBC" w14:textId="77777777" w:rsidR="002B09CE" w:rsidRPr="00993251" w:rsidRDefault="002B09CE" w:rsidP="00CA6615">
            <w:pPr>
              <w:jc w:val="left"/>
              <w:rPr>
                <w:rFonts w:ascii="Calibri" w:eastAsia="宋体" w:hAnsi="Calibri" w:cs="Times New Roman"/>
                <w:noProof w:val="0"/>
              </w:rPr>
            </w:pPr>
            <w:r>
              <w:rPr>
                <w:rFonts w:ascii="Calibri" w:eastAsia="宋体" w:hAnsi="Calibri" w:cs="Times New Roman"/>
                <w:noProof w:val="0"/>
              </w:rPr>
              <w:t>403</w:t>
            </w:r>
          </w:p>
        </w:tc>
        <w:tc>
          <w:tcPr>
            <w:tcW w:w="1234" w:type="dxa"/>
          </w:tcPr>
          <w:p w14:paraId="3B1F309B" w14:textId="77777777" w:rsidR="002B09CE" w:rsidRPr="00993251" w:rsidRDefault="002B09CE" w:rsidP="00CA6615">
            <w:pPr>
              <w:jc w:val="left"/>
              <w:rPr>
                <w:rFonts w:ascii="Calibri" w:eastAsia="宋体" w:hAnsi="Calibri" w:cs="Times New Roman"/>
                <w:noProof w:val="0"/>
              </w:rPr>
            </w:pPr>
            <w:r w:rsidRPr="00993251">
              <w:rPr>
                <w:rFonts w:ascii="Calibri" w:eastAsia="宋体" w:hAnsi="Calibri" w:cs="Times New Roman"/>
                <w:noProof w:val="0"/>
              </w:rPr>
              <w:t>用例名称</w:t>
            </w:r>
          </w:p>
        </w:tc>
        <w:tc>
          <w:tcPr>
            <w:tcW w:w="2914" w:type="dxa"/>
          </w:tcPr>
          <w:p w14:paraId="369884D3" w14:textId="77777777" w:rsidR="002B09CE" w:rsidRPr="00993251" w:rsidRDefault="002B09CE" w:rsidP="00CA6615">
            <w:pPr>
              <w:jc w:val="left"/>
              <w:rPr>
                <w:rFonts w:ascii="Calibri" w:eastAsia="宋体" w:hAnsi="Calibri" w:cs="Times New Roman"/>
                <w:noProof w:val="0"/>
              </w:rPr>
            </w:pPr>
            <w:r>
              <w:rPr>
                <w:rFonts w:ascii="Calibri" w:eastAsia="宋体" w:hAnsi="Calibri" w:cs="Times New Roman" w:hint="eastAsia"/>
                <w:noProof w:val="0"/>
                <w:szCs w:val="21"/>
              </w:rPr>
              <w:t>查看好友排行</w:t>
            </w:r>
          </w:p>
        </w:tc>
      </w:tr>
      <w:tr w:rsidR="002B09CE" w:rsidRPr="00993251" w14:paraId="2F8F916C" w14:textId="77777777" w:rsidTr="00CA6615">
        <w:tc>
          <w:tcPr>
            <w:tcW w:w="1413" w:type="dxa"/>
          </w:tcPr>
          <w:p w14:paraId="03F815BB" w14:textId="77777777" w:rsidR="002B09CE" w:rsidRPr="00993251" w:rsidRDefault="002B09CE" w:rsidP="00CA6615">
            <w:pPr>
              <w:jc w:val="left"/>
              <w:rPr>
                <w:rFonts w:ascii="Calibri" w:eastAsia="宋体" w:hAnsi="Calibri" w:cs="Times New Roman"/>
                <w:noProof w:val="0"/>
              </w:rPr>
            </w:pPr>
            <w:r w:rsidRPr="00993251">
              <w:rPr>
                <w:rFonts w:ascii="Calibri" w:eastAsia="宋体" w:hAnsi="Calibri" w:cs="Times New Roman"/>
                <w:noProof w:val="0"/>
              </w:rPr>
              <w:t>使用人员</w:t>
            </w:r>
          </w:p>
        </w:tc>
        <w:tc>
          <w:tcPr>
            <w:tcW w:w="2735" w:type="dxa"/>
            <w:tcBorders>
              <w:bottom w:val="single" w:sz="4" w:space="0" w:color="auto"/>
            </w:tcBorders>
          </w:tcPr>
          <w:p w14:paraId="5F66522A" w14:textId="77777777" w:rsidR="002B09CE" w:rsidRPr="00993251" w:rsidRDefault="002B09CE" w:rsidP="00CA6615">
            <w:pPr>
              <w:jc w:val="left"/>
              <w:rPr>
                <w:rFonts w:ascii="Calibri" w:eastAsia="宋体" w:hAnsi="Calibri" w:cs="Times New Roman"/>
                <w:noProof w:val="0"/>
              </w:rPr>
            </w:pPr>
            <w:r w:rsidRPr="00993251">
              <w:rPr>
                <w:rFonts w:ascii="Calibri" w:eastAsia="宋体" w:hAnsi="Calibri" w:cs="Times New Roman" w:hint="eastAsia"/>
                <w:noProof w:val="0"/>
                <w:szCs w:val="21"/>
              </w:rPr>
              <w:t>正式用户</w:t>
            </w:r>
          </w:p>
        </w:tc>
        <w:tc>
          <w:tcPr>
            <w:tcW w:w="1234" w:type="dxa"/>
          </w:tcPr>
          <w:p w14:paraId="736B0E0A" w14:textId="77777777" w:rsidR="002B09CE" w:rsidRPr="00993251" w:rsidRDefault="002B09CE" w:rsidP="00CA6615">
            <w:pPr>
              <w:jc w:val="left"/>
              <w:rPr>
                <w:rFonts w:ascii="Calibri" w:eastAsia="宋体" w:hAnsi="Calibri" w:cs="Times New Roman"/>
                <w:noProof w:val="0"/>
              </w:rPr>
            </w:pPr>
            <w:r w:rsidRPr="00993251">
              <w:rPr>
                <w:rFonts w:ascii="Calibri" w:eastAsia="宋体" w:hAnsi="Calibri" w:cs="Times New Roman"/>
                <w:noProof w:val="0"/>
              </w:rPr>
              <w:t>扩展点</w:t>
            </w:r>
          </w:p>
        </w:tc>
        <w:tc>
          <w:tcPr>
            <w:tcW w:w="2914" w:type="dxa"/>
            <w:tcBorders>
              <w:bottom w:val="single" w:sz="4" w:space="0" w:color="auto"/>
            </w:tcBorders>
          </w:tcPr>
          <w:p w14:paraId="6D068E57" w14:textId="77777777" w:rsidR="002B09CE" w:rsidRPr="00993251" w:rsidRDefault="002B09CE" w:rsidP="00CA6615">
            <w:pPr>
              <w:jc w:val="left"/>
              <w:rPr>
                <w:rFonts w:ascii="Calibri" w:eastAsia="宋体" w:hAnsi="Calibri" w:cs="Times New Roman"/>
                <w:noProof w:val="0"/>
                <w:szCs w:val="21"/>
              </w:rPr>
            </w:pPr>
            <w:r w:rsidRPr="00993251">
              <w:rPr>
                <w:rFonts w:ascii="Calibri" w:eastAsia="宋体" w:hAnsi="Calibri" w:cs="Times New Roman" w:hint="eastAsia"/>
                <w:noProof w:val="0"/>
                <w:szCs w:val="21"/>
              </w:rPr>
              <w:t>无</w:t>
            </w:r>
          </w:p>
        </w:tc>
      </w:tr>
      <w:tr w:rsidR="002B09CE" w:rsidRPr="00993251" w14:paraId="597C559A" w14:textId="77777777" w:rsidTr="00CA6615">
        <w:tc>
          <w:tcPr>
            <w:tcW w:w="1413" w:type="dxa"/>
          </w:tcPr>
          <w:p w14:paraId="31CAB2C7" w14:textId="77777777" w:rsidR="002B09CE" w:rsidRPr="00993251" w:rsidRDefault="002B09CE" w:rsidP="00CA6615">
            <w:pPr>
              <w:jc w:val="left"/>
              <w:rPr>
                <w:rFonts w:ascii="Calibri" w:eastAsia="宋体" w:hAnsi="Calibri" w:cs="Times New Roman"/>
                <w:noProof w:val="0"/>
              </w:rPr>
            </w:pPr>
            <w:r w:rsidRPr="00993251">
              <w:rPr>
                <w:rFonts w:ascii="Calibri" w:eastAsia="宋体" w:hAnsi="Calibri" w:cs="Times New Roman" w:hint="eastAsia"/>
                <w:noProof w:val="0"/>
              </w:rPr>
              <w:t>输入</w:t>
            </w:r>
          </w:p>
        </w:tc>
        <w:tc>
          <w:tcPr>
            <w:tcW w:w="6883" w:type="dxa"/>
            <w:gridSpan w:val="3"/>
          </w:tcPr>
          <w:p w14:paraId="48394E44" w14:textId="77777777" w:rsidR="002B09CE" w:rsidRPr="00993251" w:rsidRDefault="002B09CE" w:rsidP="00CA6615">
            <w:pPr>
              <w:jc w:val="left"/>
              <w:rPr>
                <w:rFonts w:ascii="Calibri" w:eastAsia="宋体" w:hAnsi="Calibri" w:cs="Times New Roman"/>
                <w:noProof w:val="0"/>
              </w:rPr>
            </w:pPr>
            <w:r>
              <w:rPr>
                <w:rFonts w:ascii="Calibri" w:eastAsia="宋体" w:hAnsi="Calibri" w:cs="Times New Roman" w:hint="eastAsia"/>
                <w:noProof w:val="0"/>
                <w:szCs w:val="21"/>
              </w:rPr>
              <w:t>用户点击查看好友排行，以卡路里，步数，运动时间等分别排行</w:t>
            </w:r>
          </w:p>
        </w:tc>
      </w:tr>
      <w:tr w:rsidR="002B09CE" w:rsidRPr="00993251" w14:paraId="7612F8B5" w14:textId="77777777" w:rsidTr="00CA6615">
        <w:tc>
          <w:tcPr>
            <w:tcW w:w="1413" w:type="dxa"/>
          </w:tcPr>
          <w:p w14:paraId="11ECD90D" w14:textId="77777777" w:rsidR="002B09CE" w:rsidRPr="00993251" w:rsidRDefault="002B09CE" w:rsidP="00CA6615">
            <w:pPr>
              <w:jc w:val="left"/>
              <w:rPr>
                <w:rFonts w:ascii="Calibri" w:eastAsia="宋体" w:hAnsi="Calibri" w:cs="Times New Roman"/>
                <w:noProof w:val="0"/>
              </w:rPr>
            </w:pPr>
            <w:r w:rsidRPr="00993251">
              <w:rPr>
                <w:rFonts w:ascii="Calibri" w:eastAsia="宋体" w:hAnsi="Calibri" w:cs="Times New Roman" w:hint="eastAsia"/>
                <w:noProof w:val="0"/>
              </w:rPr>
              <w:t>系统响应</w:t>
            </w:r>
          </w:p>
        </w:tc>
        <w:tc>
          <w:tcPr>
            <w:tcW w:w="6883" w:type="dxa"/>
            <w:gridSpan w:val="3"/>
          </w:tcPr>
          <w:p w14:paraId="464F94F9" w14:textId="77777777" w:rsidR="002B09CE" w:rsidRPr="00993251" w:rsidRDefault="002B09CE" w:rsidP="00CA6615">
            <w:pPr>
              <w:jc w:val="left"/>
              <w:rPr>
                <w:rFonts w:ascii="Calibri" w:eastAsia="宋体" w:hAnsi="Calibri" w:cs="Times New Roman"/>
                <w:noProof w:val="0"/>
              </w:rPr>
            </w:pPr>
            <w:r>
              <w:rPr>
                <w:rFonts w:ascii="Calibri" w:eastAsia="宋体" w:hAnsi="Calibri" w:cs="Times New Roman" w:hint="eastAsia"/>
                <w:noProof w:val="0"/>
                <w:szCs w:val="21"/>
              </w:rPr>
              <w:t>系统从数据库提取数据</w:t>
            </w:r>
          </w:p>
        </w:tc>
      </w:tr>
      <w:tr w:rsidR="002B09CE" w:rsidRPr="00993251" w14:paraId="31CDAF24" w14:textId="77777777" w:rsidTr="00CA6615">
        <w:tc>
          <w:tcPr>
            <w:tcW w:w="1413" w:type="dxa"/>
          </w:tcPr>
          <w:p w14:paraId="50DC394E" w14:textId="77777777" w:rsidR="002B09CE" w:rsidRPr="00993251" w:rsidRDefault="002B09CE" w:rsidP="00CA6615">
            <w:pPr>
              <w:jc w:val="left"/>
              <w:rPr>
                <w:rFonts w:ascii="Calibri" w:eastAsia="宋体" w:hAnsi="Calibri" w:cs="Times New Roman"/>
                <w:noProof w:val="0"/>
              </w:rPr>
            </w:pPr>
            <w:r w:rsidRPr="00993251">
              <w:rPr>
                <w:rFonts w:ascii="Calibri" w:eastAsia="宋体" w:hAnsi="Calibri" w:cs="Times New Roman" w:hint="eastAsia"/>
                <w:noProof w:val="0"/>
              </w:rPr>
              <w:t>输出</w:t>
            </w:r>
          </w:p>
        </w:tc>
        <w:tc>
          <w:tcPr>
            <w:tcW w:w="6883" w:type="dxa"/>
            <w:gridSpan w:val="3"/>
          </w:tcPr>
          <w:p w14:paraId="2B8F416D" w14:textId="77777777" w:rsidR="002B09CE" w:rsidRPr="00993251" w:rsidRDefault="002B09CE" w:rsidP="00CA6615">
            <w:pPr>
              <w:jc w:val="left"/>
              <w:rPr>
                <w:rFonts w:ascii="Calibri" w:eastAsia="宋体" w:hAnsi="Calibri" w:cs="Times New Roman"/>
                <w:noProof w:val="0"/>
              </w:rPr>
            </w:pPr>
            <w:r>
              <w:rPr>
                <w:rFonts w:ascii="Calibri" w:eastAsia="宋体" w:hAnsi="Calibri" w:cs="Times New Roman" w:hint="eastAsia"/>
                <w:noProof w:val="0"/>
                <w:szCs w:val="21"/>
              </w:rPr>
              <w:t>好友排行</w:t>
            </w:r>
          </w:p>
        </w:tc>
      </w:tr>
      <w:tr w:rsidR="002B09CE" w:rsidRPr="00993251" w14:paraId="6AF44846" w14:textId="77777777" w:rsidTr="00CA6615">
        <w:tc>
          <w:tcPr>
            <w:tcW w:w="1413" w:type="dxa"/>
          </w:tcPr>
          <w:p w14:paraId="3AC4C8ED" w14:textId="77777777" w:rsidR="002B09CE" w:rsidRPr="00993251" w:rsidRDefault="002B09CE" w:rsidP="00CA6615">
            <w:pPr>
              <w:jc w:val="left"/>
              <w:rPr>
                <w:rFonts w:ascii="Calibri" w:eastAsia="宋体" w:hAnsi="Calibri" w:cs="Times New Roman"/>
                <w:noProof w:val="0"/>
              </w:rPr>
            </w:pPr>
            <w:r w:rsidRPr="00993251">
              <w:rPr>
                <w:rFonts w:ascii="Calibri" w:eastAsia="宋体" w:hAnsi="Calibri" w:cs="Times New Roman" w:hint="eastAsia"/>
                <w:noProof w:val="0"/>
              </w:rPr>
              <w:t>前置条件</w:t>
            </w:r>
          </w:p>
        </w:tc>
        <w:tc>
          <w:tcPr>
            <w:tcW w:w="2735" w:type="dxa"/>
          </w:tcPr>
          <w:p w14:paraId="2A5D0590" w14:textId="77777777" w:rsidR="002B09CE" w:rsidRPr="00993251" w:rsidRDefault="002B09CE" w:rsidP="00CA6615">
            <w:pPr>
              <w:widowControl/>
              <w:jc w:val="left"/>
              <w:rPr>
                <w:rFonts w:ascii="Calibri" w:eastAsia="宋体" w:hAnsi="Calibri" w:cs="Times New Roman"/>
                <w:noProof w:val="0"/>
                <w:szCs w:val="21"/>
              </w:rPr>
            </w:pPr>
            <w:r w:rsidRPr="00993251">
              <w:rPr>
                <w:rFonts w:ascii="Calibri" w:eastAsia="宋体" w:hAnsi="Calibri" w:cs="Times New Roman" w:hint="eastAsia"/>
                <w:noProof w:val="0"/>
                <w:szCs w:val="21"/>
              </w:rPr>
              <w:t>用户进入</w:t>
            </w:r>
            <w:r>
              <w:rPr>
                <w:rFonts w:ascii="Calibri" w:eastAsia="宋体" w:hAnsi="Calibri" w:cs="Times New Roman" w:hint="eastAsia"/>
                <w:noProof w:val="0"/>
                <w:szCs w:val="21"/>
              </w:rPr>
              <w:t>社交页面</w:t>
            </w:r>
          </w:p>
        </w:tc>
        <w:tc>
          <w:tcPr>
            <w:tcW w:w="1234" w:type="dxa"/>
          </w:tcPr>
          <w:p w14:paraId="4DAB3A81" w14:textId="77777777" w:rsidR="002B09CE" w:rsidRPr="00993251" w:rsidRDefault="002B09CE" w:rsidP="00CA6615">
            <w:pPr>
              <w:jc w:val="left"/>
              <w:rPr>
                <w:rFonts w:ascii="Calibri" w:eastAsia="宋体" w:hAnsi="Calibri" w:cs="Times New Roman"/>
                <w:noProof w:val="0"/>
              </w:rPr>
            </w:pPr>
            <w:r w:rsidRPr="00993251">
              <w:rPr>
                <w:rFonts w:ascii="Calibri" w:eastAsia="宋体" w:hAnsi="Calibri" w:cs="Times New Roman" w:hint="eastAsia"/>
                <w:noProof w:val="0"/>
              </w:rPr>
              <w:t>后置条件</w:t>
            </w:r>
          </w:p>
        </w:tc>
        <w:tc>
          <w:tcPr>
            <w:tcW w:w="2914" w:type="dxa"/>
          </w:tcPr>
          <w:p w14:paraId="3CF054DC" w14:textId="77777777" w:rsidR="002B09CE" w:rsidRPr="00993251" w:rsidRDefault="002B09CE" w:rsidP="00CA6615">
            <w:pPr>
              <w:widowControl/>
              <w:jc w:val="left"/>
              <w:rPr>
                <w:rFonts w:ascii="Calibri" w:eastAsia="宋体" w:hAnsi="Calibri" w:cs="Times New Roman"/>
                <w:noProof w:val="0"/>
                <w:szCs w:val="21"/>
              </w:rPr>
            </w:pPr>
            <w:r>
              <w:rPr>
                <w:rFonts w:ascii="Calibri" w:eastAsia="宋体" w:hAnsi="Calibri" w:cs="Times New Roman" w:hint="eastAsia"/>
                <w:noProof w:val="0"/>
                <w:szCs w:val="21"/>
              </w:rPr>
              <w:t>用户得到排行</w:t>
            </w:r>
          </w:p>
        </w:tc>
      </w:tr>
      <w:tr w:rsidR="002B09CE" w:rsidRPr="00993251" w14:paraId="3CCBE385" w14:textId="77777777" w:rsidTr="00CA6615">
        <w:tc>
          <w:tcPr>
            <w:tcW w:w="1413" w:type="dxa"/>
          </w:tcPr>
          <w:p w14:paraId="388582CB" w14:textId="77777777" w:rsidR="002B09CE" w:rsidRPr="00993251" w:rsidRDefault="002B09CE" w:rsidP="00CA6615">
            <w:pPr>
              <w:jc w:val="left"/>
              <w:rPr>
                <w:rFonts w:ascii="Calibri" w:eastAsia="宋体" w:hAnsi="Calibri" w:cs="Times New Roman"/>
                <w:noProof w:val="0"/>
              </w:rPr>
            </w:pPr>
            <w:r w:rsidRPr="00993251">
              <w:rPr>
                <w:rFonts w:ascii="Calibri" w:eastAsia="宋体" w:hAnsi="Calibri" w:cs="Times New Roman" w:hint="eastAsia"/>
                <w:noProof w:val="0"/>
              </w:rPr>
              <w:t>活动步骤</w:t>
            </w:r>
          </w:p>
        </w:tc>
        <w:tc>
          <w:tcPr>
            <w:tcW w:w="6883" w:type="dxa"/>
            <w:gridSpan w:val="3"/>
          </w:tcPr>
          <w:p w14:paraId="74F765CF" w14:textId="77777777" w:rsidR="002B09CE" w:rsidRPr="002B09CE" w:rsidRDefault="002B09CE" w:rsidP="00092D55">
            <w:pPr>
              <w:pStyle w:val="aa"/>
              <w:widowControl/>
              <w:numPr>
                <w:ilvl w:val="0"/>
                <w:numId w:val="41"/>
              </w:numPr>
              <w:spacing w:line="360" w:lineRule="auto"/>
              <w:ind w:firstLineChars="0"/>
              <w:jc w:val="left"/>
              <w:rPr>
                <w:rFonts w:ascii="Calibri" w:eastAsia="宋体" w:hAnsi="Calibri" w:cs="Times New Roman"/>
                <w:noProof w:val="0"/>
                <w:szCs w:val="21"/>
              </w:rPr>
            </w:pPr>
            <w:r w:rsidRPr="002B09CE">
              <w:rPr>
                <w:rFonts w:ascii="Calibri" w:eastAsia="宋体" w:hAnsi="Calibri" w:cs="Times New Roman" w:hint="eastAsia"/>
                <w:noProof w:val="0"/>
                <w:szCs w:val="21"/>
              </w:rPr>
              <w:t>用户点击查看好友排行</w:t>
            </w:r>
          </w:p>
          <w:p w14:paraId="52099BA7" w14:textId="77777777" w:rsidR="002B09CE" w:rsidRPr="002B09CE" w:rsidRDefault="002B09CE" w:rsidP="00092D55">
            <w:pPr>
              <w:pStyle w:val="aa"/>
              <w:widowControl/>
              <w:numPr>
                <w:ilvl w:val="0"/>
                <w:numId w:val="41"/>
              </w:numPr>
              <w:spacing w:line="360" w:lineRule="auto"/>
              <w:ind w:firstLineChars="0"/>
              <w:jc w:val="left"/>
              <w:rPr>
                <w:rFonts w:ascii="Calibri" w:eastAsia="宋体" w:hAnsi="Calibri" w:cs="Times New Roman"/>
                <w:noProof w:val="0"/>
                <w:szCs w:val="21"/>
              </w:rPr>
            </w:pPr>
            <w:r w:rsidRPr="002B09CE">
              <w:rPr>
                <w:rFonts w:ascii="Calibri" w:eastAsia="宋体" w:hAnsi="Calibri" w:cs="Times New Roman" w:hint="eastAsia"/>
                <w:noProof w:val="0"/>
                <w:szCs w:val="21"/>
              </w:rPr>
              <w:t>系统从数据库提取排行信息</w:t>
            </w:r>
          </w:p>
          <w:p w14:paraId="55A52D68" w14:textId="77777777" w:rsidR="002B09CE" w:rsidRPr="002B09CE" w:rsidRDefault="002B09CE" w:rsidP="00092D55">
            <w:pPr>
              <w:pStyle w:val="aa"/>
              <w:widowControl/>
              <w:numPr>
                <w:ilvl w:val="0"/>
                <w:numId w:val="41"/>
              </w:numPr>
              <w:spacing w:line="360" w:lineRule="auto"/>
              <w:ind w:firstLineChars="0"/>
              <w:jc w:val="left"/>
              <w:rPr>
                <w:rFonts w:ascii="Calibri" w:eastAsia="宋体" w:hAnsi="Calibri" w:cs="Times New Roman"/>
                <w:noProof w:val="0"/>
                <w:szCs w:val="21"/>
              </w:rPr>
            </w:pPr>
            <w:r w:rsidRPr="002B09CE">
              <w:rPr>
                <w:rFonts w:ascii="Calibri" w:eastAsia="宋体" w:hAnsi="Calibri" w:cs="Times New Roman" w:hint="eastAsia"/>
                <w:noProof w:val="0"/>
                <w:szCs w:val="21"/>
              </w:rPr>
              <w:t>APP</w:t>
            </w:r>
            <w:r w:rsidRPr="002B09CE">
              <w:rPr>
                <w:rFonts w:ascii="Calibri" w:eastAsia="宋体" w:hAnsi="Calibri" w:cs="Times New Roman" w:hint="eastAsia"/>
                <w:noProof w:val="0"/>
                <w:szCs w:val="21"/>
              </w:rPr>
              <w:t>显示排行信息</w:t>
            </w:r>
          </w:p>
        </w:tc>
      </w:tr>
      <w:tr w:rsidR="002B09CE" w:rsidRPr="00993251" w14:paraId="29F5D780" w14:textId="77777777" w:rsidTr="00CA6615">
        <w:tc>
          <w:tcPr>
            <w:tcW w:w="1413" w:type="dxa"/>
          </w:tcPr>
          <w:p w14:paraId="74E43F01" w14:textId="77777777" w:rsidR="002B09CE" w:rsidRPr="00993251" w:rsidRDefault="002B09CE" w:rsidP="00CA6615">
            <w:pPr>
              <w:jc w:val="left"/>
              <w:rPr>
                <w:rFonts w:ascii="Calibri" w:eastAsia="宋体" w:hAnsi="Calibri" w:cs="Times New Roman"/>
                <w:noProof w:val="0"/>
              </w:rPr>
            </w:pPr>
            <w:r w:rsidRPr="00993251">
              <w:rPr>
                <w:rFonts w:ascii="Calibri" w:eastAsia="宋体" w:hAnsi="Calibri" w:cs="Times New Roman" w:hint="eastAsia"/>
                <w:noProof w:val="0"/>
              </w:rPr>
              <w:t>异常处理</w:t>
            </w:r>
          </w:p>
        </w:tc>
        <w:tc>
          <w:tcPr>
            <w:tcW w:w="6883" w:type="dxa"/>
            <w:gridSpan w:val="3"/>
          </w:tcPr>
          <w:p w14:paraId="7351F375" w14:textId="77777777" w:rsidR="002B09CE" w:rsidRPr="00993251" w:rsidRDefault="002B09CE" w:rsidP="002B09CE">
            <w:pPr>
              <w:widowControl/>
              <w:spacing w:line="360" w:lineRule="auto"/>
              <w:jc w:val="left"/>
              <w:rPr>
                <w:rFonts w:ascii="Calibri" w:eastAsia="宋体" w:hAnsi="Calibri" w:cs="Times New Roman"/>
                <w:noProof w:val="0"/>
              </w:rPr>
            </w:pPr>
            <w:r w:rsidRPr="00993251">
              <w:rPr>
                <w:rFonts w:ascii="Calibri" w:eastAsia="宋体" w:hAnsi="Calibri" w:cs="Times New Roman" w:hint="eastAsia"/>
                <w:noProof w:val="0"/>
                <w:szCs w:val="21"/>
              </w:rPr>
              <w:t>系统异常，无法进行操作时（如</w:t>
            </w:r>
            <w:r w:rsidRPr="00993251">
              <w:rPr>
                <w:rFonts w:ascii="Calibri" w:eastAsia="宋体" w:hAnsi="Calibri" w:cs="Times New Roman" w:hint="eastAsia"/>
                <w:noProof w:val="0"/>
                <w:szCs w:val="21"/>
              </w:rPr>
              <w:t>A</w:t>
            </w:r>
            <w:r w:rsidRPr="00993251">
              <w:rPr>
                <w:rFonts w:ascii="Calibri" w:eastAsia="宋体" w:hAnsi="Calibri" w:cs="Times New Roman"/>
                <w:noProof w:val="0"/>
                <w:szCs w:val="21"/>
              </w:rPr>
              <w:t>PP</w:t>
            </w:r>
            <w:r w:rsidRPr="00993251">
              <w:rPr>
                <w:rFonts w:ascii="Calibri" w:eastAsia="宋体" w:hAnsi="Calibri" w:cs="Times New Roman"/>
                <w:noProof w:val="0"/>
                <w:szCs w:val="21"/>
              </w:rPr>
              <w:t>崩溃</w:t>
            </w:r>
            <w:r w:rsidRPr="00993251">
              <w:rPr>
                <w:rFonts w:ascii="Calibri" w:eastAsia="宋体" w:hAnsi="Calibri" w:cs="Times New Roman" w:hint="eastAsia"/>
                <w:noProof w:val="0"/>
                <w:szCs w:val="21"/>
              </w:rPr>
              <w:t>等），给出相应提示信息。</w:t>
            </w:r>
          </w:p>
        </w:tc>
      </w:tr>
    </w:tbl>
    <w:p w14:paraId="5759170D" w14:textId="77777777" w:rsidR="002B09CE" w:rsidRDefault="002B09CE" w:rsidP="00993251">
      <w:pPr>
        <w:jc w:val="left"/>
        <w:rPr>
          <w:b/>
        </w:rPr>
      </w:pPr>
    </w:p>
    <w:p w14:paraId="0FD6277D" w14:textId="77777777" w:rsidR="00CA6615" w:rsidRDefault="00337F58" w:rsidP="00337F58">
      <w:pPr>
        <w:jc w:val="center"/>
        <w:rPr>
          <w:b/>
        </w:rPr>
      </w:pPr>
      <w:r w:rsidRPr="00993251">
        <w:rPr>
          <w:b/>
        </w:rPr>
        <w:t>表</w:t>
      </w:r>
      <w:r w:rsidR="009B377A">
        <w:rPr>
          <w:rFonts w:hint="eastAsia"/>
          <w:b/>
        </w:rPr>
        <w:t>6.4</w:t>
      </w:r>
      <w:r w:rsidRPr="00993251">
        <w:rPr>
          <w:rFonts w:hint="eastAsia"/>
          <w:b/>
        </w:rPr>
        <w:t xml:space="preserve"> </w:t>
      </w:r>
      <w:r w:rsidRPr="00993251">
        <w:rPr>
          <w:rFonts w:hint="eastAsia"/>
          <w:b/>
        </w:rPr>
        <w:t>“</w:t>
      </w:r>
      <w:r w:rsidRPr="00993251">
        <w:rPr>
          <w:rFonts w:ascii="Calibri" w:eastAsia="宋体" w:hAnsi="Calibri" w:cs="Times New Roman" w:hint="eastAsia"/>
          <w:b/>
          <w:noProof w:val="0"/>
          <w:szCs w:val="21"/>
        </w:rPr>
        <w:t>好友</w:t>
      </w:r>
      <w:r>
        <w:rPr>
          <w:rFonts w:ascii="Calibri" w:eastAsia="宋体" w:hAnsi="Calibri" w:cs="Times New Roman" w:hint="eastAsia"/>
          <w:b/>
          <w:noProof w:val="0"/>
          <w:szCs w:val="21"/>
        </w:rPr>
        <w:t>留言</w:t>
      </w:r>
      <w:r w:rsidRPr="00993251">
        <w:rPr>
          <w:rFonts w:hint="eastAsia"/>
          <w:b/>
        </w:rPr>
        <w:t>”用例</w:t>
      </w:r>
    </w:p>
    <w:tbl>
      <w:tblPr>
        <w:tblStyle w:val="271"/>
        <w:tblW w:w="8296" w:type="dxa"/>
        <w:tblLayout w:type="fixed"/>
        <w:tblLook w:val="04A0" w:firstRow="1" w:lastRow="0" w:firstColumn="1" w:lastColumn="0" w:noHBand="0" w:noVBand="1"/>
      </w:tblPr>
      <w:tblGrid>
        <w:gridCol w:w="1413"/>
        <w:gridCol w:w="2735"/>
        <w:gridCol w:w="1234"/>
        <w:gridCol w:w="2914"/>
      </w:tblGrid>
      <w:tr w:rsidR="00CA6615" w:rsidRPr="00993251" w14:paraId="77261268" w14:textId="77777777" w:rsidTr="00CA6615">
        <w:tc>
          <w:tcPr>
            <w:tcW w:w="1413" w:type="dxa"/>
          </w:tcPr>
          <w:p w14:paraId="25B5B11E" w14:textId="77777777" w:rsidR="00CA6615" w:rsidRPr="00993251" w:rsidRDefault="00CA6615" w:rsidP="00CA6615">
            <w:pPr>
              <w:jc w:val="left"/>
              <w:rPr>
                <w:rFonts w:ascii="Calibri" w:eastAsia="宋体" w:hAnsi="Calibri" w:cs="Times New Roman"/>
                <w:noProof w:val="0"/>
              </w:rPr>
            </w:pPr>
            <w:r w:rsidRPr="00993251">
              <w:rPr>
                <w:rFonts w:ascii="Calibri" w:eastAsia="宋体" w:hAnsi="Calibri" w:cs="Times New Roman"/>
                <w:noProof w:val="0"/>
              </w:rPr>
              <w:t>编号</w:t>
            </w:r>
          </w:p>
        </w:tc>
        <w:tc>
          <w:tcPr>
            <w:tcW w:w="2735" w:type="dxa"/>
          </w:tcPr>
          <w:p w14:paraId="4658830C" w14:textId="77777777" w:rsidR="00CA6615" w:rsidRPr="00993251" w:rsidRDefault="00CA6615" w:rsidP="00CA6615">
            <w:pPr>
              <w:jc w:val="left"/>
              <w:rPr>
                <w:rFonts w:ascii="Calibri" w:eastAsia="宋体" w:hAnsi="Calibri" w:cs="Times New Roman"/>
                <w:noProof w:val="0"/>
              </w:rPr>
            </w:pPr>
            <w:r>
              <w:rPr>
                <w:rFonts w:ascii="Calibri" w:eastAsia="宋体" w:hAnsi="Calibri" w:cs="Times New Roman"/>
                <w:noProof w:val="0"/>
              </w:rPr>
              <w:t>404</w:t>
            </w:r>
          </w:p>
        </w:tc>
        <w:tc>
          <w:tcPr>
            <w:tcW w:w="1234" w:type="dxa"/>
          </w:tcPr>
          <w:p w14:paraId="4CA83136" w14:textId="77777777" w:rsidR="00CA6615" w:rsidRPr="00993251" w:rsidRDefault="00CA6615" w:rsidP="00CA6615">
            <w:pPr>
              <w:jc w:val="left"/>
              <w:rPr>
                <w:rFonts w:ascii="Calibri" w:eastAsia="宋体" w:hAnsi="Calibri" w:cs="Times New Roman"/>
                <w:noProof w:val="0"/>
              </w:rPr>
            </w:pPr>
            <w:r w:rsidRPr="00993251">
              <w:rPr>
                <w:rFonts w:ascii="Calibri" w:eastAsia="宋体" w:hAnsi="Calibri" w:cs="Times New Roman"/>
                <w:noProof w:val="0"/>
              </w:rPr>
              <w:t>用例名称</w:t>
            </w:r>
          </w:p>
        </w:tc>
        <w:tc>
          <w:tcPr>
            <w:tcW w:w="2914" w:type="dxa"/>
          </w:tcPr>
          <w:p w14:paraId="6B74B3E4" w14:textId="77777777" w:rsidR="00CA6615" w:rsidRPr="00993251" w:rsidRDefault="00CA6615" w:rsidP="00CA6615">
            <w:pPr>
              <w:jc w:val="left"/>
              <w:rPr>
                <w:rFonts w:ascii="Calibri" w:eastAsia="宋体" w:hAnsi="Calibri" w:cs="Times New Roman"/>
                <w:noProof w:val="0"/>
              </w:rPr>
            </w:pPr>
            <w:r>
              <w:rPr>
                <w:rFonts w:ascii="Calibri" w:eastAsia="宋体" w:hAnsi="Calibri" w:cs="Times New Roman" w:hint="eastAsia"/>
                <w:noProof w:val="0"/>
                <w:szCs w:val="21"/>
              </w:rPr>
              <w:t>好友留言</w:t>
            </w:r>
          </w:p>
        </w:tc>
      </w:tr>
      <w:tr w:rsidR="00CA6615" w:rsidRPr="00993251" w14:paraId="73410376" w14:textId="77777777" w:rsidTr="00CA6615">
        <w:tc>
          <w:tcPr>
            <w:tcW w:w="1413" w:type="dxa"/>
          </w:tcPr>
          <w:p w14:paraId="0A9D253B" w14:textId="77777777" w:rsidR="00CA6615" w:rsidRPr="00993251" w:rsidRDefault="00CA6615" w:rsidP="00CA6615">
            <w:pPr>
              <w:jc w:val="left"/>
              <w:rPr>
                <w:rFonts w:ascii="Calibri" w:eastAsia="宋体" w:hAnsi="Calibri" w:cs="Times New Roman"/>
                <w:noProof w:val="0"/>
              </w:rPr>
            </w:pPr>
            <w:r w:rsidRPr="00993251">
              <w:rPr>
                <w:rFonts w:ascii="Calibri" w:eastAsia="宋体" w:hAnsi="Calibri" w:cs="Times New Roman"/>
                <w:noProof w:val="0"/>
              </w:rPr>
              <w:t>使用人员</w:t>
            </w:r>
          </w:p>
        </w:tc>
        <w:tc>
          <w:tcPr>
            <w:tcW w:w="2735" w:type="dxa"/>
            <w:tcBorders>
              <w:bottom w:val="single" w:sz="4" w:space="0" w:color="auto"/>
            </w:tcBorders>
          </w:tcPr>
          <w:p w14:paraId="49AA0F3E" w14:textId="77777777" w:rsidR="00CA6615" w:rsidRPr="00993251" w:rsidRDefault="00CA6615" w:rsidP="00CA6615">
            <w:pPr>
              <w:jc w:val="left"/>
              <w:rPr>
                <w:rFonts w:ascii="Calibri" w:eastAsia="宋体" w:hAnsi="Calibri" w:cs="Times New Roman"/>
                <w:noProof w:val="0"/>
              </w:rPr>
            </w:pPr>
            <w:r w:rsidRPr="00993251">
              <w:rPr>
                <w:rFonts w:ascii="Calibri" w:eastAsia="宋体" w:hAnsi="Calibri" w:cs="Times New Roman" w:hint="eastAsia"/>
                <w:noProof w:val="0"/>
                <w:szCs w:val="21"/>
              </w:rPr>
              <w:t>正式用户</w:t>
            </w:r>
          </w:p>
        </w:tc>
        <w:tc>
          <w:tcPr>
            <w:tcW w:w="1234" w:type="dxa"/>
          </w:tcPr>
          <w:p w14:paraId="1C1789F4" w14:textId="77777777" w:rsidR="00CA6615" w:rsidRPr="00993251" w:rsidRDefault="00CA6615" w:rsidP="00CA6615">
            <w:pPr>
              <w:jc w:val="left"/>
              <w:rPr>
                <w:rFonts w:ascii="Calibri" w:eastAsia="宋体" w:hAnsi="Calibri" w:cs="Times New Roman"/>
                <w:noProof w:val="0"/>
              </w:rPr>
            </w:pPr>
            <w:r w:rsidRPr="00993251">
              <w:rPr>
                <w:rFonts w:ascii="Calibri" w:eastAsia="宋体" w:hAnsi="Calibri" w:cs="Times New Roman"/>
                <w:noProof w:val="0"/>
              </w:rPr>
              <w:t>扩展点</w:t>
            </w:r>
          </w:p>
        </w:tc>
        <w:tc>
          <w:tcPr>
            <w:tcW w:w="2914" w:type="dxa"/>
            <w:tcBorders>
              <w:bottom w:val="single" w:sz="4" w:space="0" w:color="auto"/>
            </w:tcBorders>
          </w:tcPr>
          <w:p w14:paraId="4E14139B" w14:textId="77777777" w:rsidR="00CA6615" w:rsidRPr="00993251" w:rsidRDefault="00CA6615" w:rsidP="00CA6615">
            <w:pPr>
              <w:jc w:val="left"/>
              <w:rPr>
                <w:rFonts w:ascii="Calibri" w:eastAsia="宋体" w:hAnsi="Calibri" w:cs="Times New Roman"/>
                <w:noProof w:val="0"/>
                <w:szCs w:val="21"/>
              </w:rPr>
            </w:pPr>
            <w:r w:rsidRPr="00993251">
              <w:rPr>
                <w:rFonts w:ascii="Calibri" w:eastAsia="宋体" w:hAnsi="Calibri" w:cs="Times New Roman" w:hint="eastAsia"/>
                <w:noProof w:val="0"/>
                <w:szCs w:val="21"/>
              </w:rPr>
              <w:t>无</w:t>
            </w:r>
          </w:p>
        </w:tc>
      </w:tr>
      <w:tr w:rsidR="00CA6615" w:rsidRPr="00993251" w14:paraId="111379B9" w14:textId="77777777" w:rsidTr="00CA6615">
        <w:tc>
          <w:tcPr>
            <w:tcW w:w="1413" w:type="dxa"/>
          </w:tcPr>
          <w:p w14:paraId="202EC420" w14:textId="77777777" w:rsidR="00CA6615" w:rsidRPr="00993251" w:rsidRDefault="00CA6615" w:rsidP="00CA6615">
            <w:pPr>
              <w:jc w:val="left"/>
              <w:rPr>
                <w:rFonts w:ascii="Calibri" w:eastAsia="宋体" w:hAnsi="Calibri" w:cs="Times New Roman"/>
                <w:noProof w:val="0"/>
              </w:rPr>
            </w:pPr>
            <w:r w:rsidRPr="00993251">
              <w:rPr>
                <w:rFonts w:ascii="Calibri" w:eastAsia="宋体" w:hAnsi="Calibri" w:cs="Times New Roman" w:hint="eastAsia"/>
                <w:noProof w:val="0"/>
              </w:rPr>
              <w:t>输入</w:t>
            </w:r>
          </w:p>
        </w:tc>
        <w:tc>
          <w:tcPr>
            <w:tcW w:w="6883" w:type="dxa"/>
            <w:gridSpan w:val="3"/>
          </w:tcPr>
          <w:p w14:paraId="3D26B5A6" w14:textId="77777777" w:rsidR="00CA6615" w:rsidRPr="00993251" w:rsidRDefault="00CA6615" w:rsidP="00CA6615">
            <w:pPr>
              <w:jc w:val="left"/>
              <w:rPr>
                <w:rFonts w:ascii="Calibri" w:eastAsia="宋体" w:hAnsi="Calibri" w:cs="Times New Roman"/>
                <w:noProof w:val="0"/>
              </w:rPr>
            </w:pPr>
            <w:r>
              <w:rPr>
                <w:rFonts w:ascii="Calibri" w:eastAsia="宋体" w:hAnsi="Calibri" w:cs="Times New Roman" w:hint="eastAsia"/>
                <w:noProof w:val="0"/>
              </w:rPr>
              <w:t>用户选择好友，发送留言</w:t>
            </w:r>
          </w:p>
        </w:tc>
      </w:tr>
      <w:tr w:rsidR="00CA6615" w:rsidRPr="00993251" w14:paraId="60989778" w14:textId="77777777" w:rsidTr="00CA6615">
        <w:tc>
          <w:tcPr>
            <w:tcW w:w="1413" w:type="dxa"/>
          </w:tcPr>
          <w:p w14:paraId="33316E92" w14:textId="77777777" w:rsidR="00CA6615" w:rsidRPr="00993251" w:rsidRDefault="00CA6615" w:rsidP="00CA6615">
            <w:pPr>
              <w:jc w:val="left"/>
              <w:rPr>
                <w:rFonts w:ascii="Calibri" w:eastAsia="宋体" w:hAnsi="Calibri" w:cs="Times New Roman"/>
                <w:noProof w:val="0"/>
              </w:rPr>
            </w:pPr>
            <w:r w:rsidRPr="00993251">
              <w:rPr>
                <w:rFonts w:ascii="Calibri" w:eastAsia="宋体" w:hAnsi="Calibri" w:cs="Times New Roman" w:hint="eastAsia"/>
                <w:noProof w:val="0"/>
              </w:rPr>
              <w:t>系统响应</w:t>
            </w:r>
          </w:p>
        </w:tc>
        <w:tc>
          <w:tcPr>
            <w:tcW w:w="6883" w:type="dxa"/>
            <w:gridSpan w:val="3"/>
          </w:tcPr>
          <w:p w14:paraId="0A6BB201" w14:textId="77777777" w:rsidR="00CA6615" w:rsidRPr="00993251" w:rsidRDefault="00CA6615" w:rsidP="00CA6615">
            <w:pPr>
              <w:jc w:val="left"/>
              <w:rPr>
                <w:rFonts w:ascii="Calibri" w:eastAsia="宋体" w:hAnsi="Calibri" w:cs="Times New Roman"/>
                <w:noProof w:val="0"/>
              </w:rPr>
            </w:pPr>
            <w:r>
              <w:rPr>
                <w:rFonts w:ascii="Calibri" w:eastAsia="宋体" w:hAnsi="Calibri" w:cs="Times New Roman" w:hint="eastAsia"/>
                <w:noProof w:val="0"/>
                <w:szCs w:val="21"/>
              </w:rPr>
              <w:t>系统写入好友与留言进入数据库</w:t>
            </w:r>
          </w:p>
        </w:tc>
      </w:tr>
      <w:tr w:rsidR="00CA6615" w:rsidRPr="00993251" w14:paraId="7E76DBEC" w14:textId="77777777" w:rsidTr="00CA6615">
        <w:tc>
          <w:tcPr>
            <w:tcW w:w="1413" w:type="dxa"/>
          </w:tcPr>
          <w:p w14:paraId="58F7BEE5" w14:textId="77777777" w:rsidR="00CA6615" w:rsidRPr="00993251" w:rsidRDefault="00CA6615" w:rsidP="00CA6615">
            <w:pPr>
              <w:jc w:val="left"/>
              <w:rPr>
                <w:rFonts w:ascii="Calibri" w:eastAsia="宋体" w:hAnsi="Calibri" w:cs="Times New Roman"/>
                <w:noProof w:val="0"/>
              </w:rPr>
            </w:pPr>
            <w:r w:rsidRPr="00993251">
              <w:rPr>
                <w:rFonts w:ascii="Calibri" w:eastAsia="宋体" w:hAnsi="Calibri" w:cs="Times New Roman" w:hint="eastAsia"/>
                <w:noProof w:val="0"/>
              </w:rPr>
              <w:t>输出</w:t>
            </w:r>
          </w:p>
        </w:tc>
        <w:tc>
          <w:tcPr>
            <w:tcW w:w="6883" w:type="dxa"/>
            <w:gridSpan w:val="3"/>
          </w:tcPr>
          <w:p w14:paraId="33632B0A" w14:textId="77777777" w:rsidR="00CA6615" w:rsidRPr="00993251" w:rsidRDefault="00CA6615" w:rsidP="00CA6615">
            <w:pPr>
              <w:jc w:val="left"/>
              <w:rPr>
                <w:rFonts w:ascii="Calibri" w:eastAsia="宋体" w:hAnsi="Calibri" w:cs="Times New Roman"/>
                <w:noProof w:val="0"/>
              </w:rPr>
            </w:pPr>
            <w:r>
              <w:rPr>
                <w:rFonts w:ascii="Calibri" w:eastAsia="宋体" w:hAnsi="Calibri" w:cs="Times New Roman" w:hint="eastAsia"/>
                <w:noProof w:val="0"/>
              </w:rPr>
              <w:t>留言发送</w:t>
            </w:r>
            <w:r w:rsidR="004E1D0A">
              <w:rPr>
                <w:rFonts w:ascii="Calibri" w:eastAsia="宋体" w:hAnsi="Calibri" w:cs="Times New Roman" w:hint="eastAsia"/>
                <w:noProof w:val="0"/>
              </w:rPr>
              <w:t>状态</w:t>
            </w:r>
          </w:p>
        </w:tc>
      </w:tr>
      <w:tr w:rsidR="00CA6615" w:rsidRPr="00993251" w14:paraId="2E5195E0" w14:textId="77777777" w:rsidTr="00CA6615">
        <w:tc>
          <w:tcPr>
            <w:tcW w:w="1413" w:type="dxa"/>
          </w:tcPr>
          <w:p w14:paraId="30DFDCE7" w14:textId="77777777" w:rsidR="00CA6615" w:rsidRPr="00993251" w:rsidRDefault="00CA6615" w:rsidP="00CA6615">
            <w:pPr>
              <w:jc w:val="left"/>
              <w:rPr>
                <w:rFonts w:ascii="Calibri" w:eastAsia="宋体" w:hAnsi="Calibri" w:cs="Times New Roman"/>
                <w:noProof w:val="0"/>
              </w:rPr>
            </w:pPr>
            <w:r w:rsidRPr="00993251">
              <w:rPr>
                <w:rFonts w:ascii="Calibri" w:eastAsia="宋体" w:hAnsi="Calibri" w:cs="Times New Roman" w:hint="eastAsia"/>
                <w:noProof w:val="0"/>
              </w:rPr>
              <w:t>前置条件</w:t>
            </w:r>
          </w:p>
        </w:tc>
        <w:tc>
          <w:tcPr>
            <w:tcW w:w="2735" w:type="dxa"/>
          </w:tcPr>
          <w:p w14:paraId="172A609D" w14:textId="77777777" w:rsidR="00CA6615" w:rsidRPr="00993251" w:rsidRDefault="00CA6615" w:rsidP="00CA6615">
            <w:pPr>
              <w:widowControl/>
              <w:jc w:val="left"/>
              <w:rPr>
                <w:rFonts w:ascii="Calibri" w:eastAsia="宋体" w:hAnsi="Calibri" w:cs="Times New Roman"/>
                <w:noProof w:val="0"/>
                <w:szCs w:val="21"/>
              </w:rPr>
            </w:pPr>
            <w:r w:rsidRPr="00993251">
              <w:rPr>
                <w:rFonts w:ascii="Calibri" w:eastAsia="宋体" w:hAnsi="Calibri" w:cs="Times New Roman" w:hint="eastAsia"/>
                <w:noProof w:val="0"/>
                <w:szCs w:val="21"/>
              </w:rPr>
              <w:t>用户进入</w:t>
            </w:r>
            <w:r>
              <w:rPr>
                <w:rFonts w:ascii="Calibri" w:eastAsia="宋体" w:hAnsi="Calibri" w:cs="Times New Roman" w:hint="eastAsia"/>
                <w:noProof w:val="0"/>
                <w:szCs w:val="21"/>
              </w:rPr>
              <w:t>社交页面</w:t>
            </w:r>
          </w:p>
        </w:tc>
        <w:tc>
          <w:tcPr>
            <w:tcW w:w="1234" w:type="dxa"/>
          </w:tcPr>
          <w:p w14:paraId="4FC92094" w14:textId="77777777" w:rsidR="00CA6615" w:rsidRPr="00993251" w:rsidRDefault="00CA6615" w:rsidP="00CA6615">
            <w:pPr>
              <w:jc w:val="left"/>
              <w:rPr>
                <w:rFonts w:ascii="Calibri" w:eastAsia="宋体" w:hAnsi="Calibri" w:cs="Times New Roman"/>
                <w:noProof w:val="0"/>
              </w:rPr>
            </w:pPr>
            <w:r w:rsidRPr="00993251">
              <w:rPr>
                <w:rFonts w:ascii="Calibri" w:eastAsia="宋体" w:hAnsi="Calibri" w:cs="Times New Roman" w:hint="eastAsia"/>
                <w:noProof w:val="0"/>
              </w:rPr>
              <w:t>后置条件</w:t>
            </w:r>
          </w:p>
        </w:tc>
        <w:tc>
          <w:tcPr>
            <w:tcW w:w="2914" w:type="dxa"/>
          </w:tcPr>
          <w:p w14:paraId="71F3BAC9" w14:textId="77777777" w:rsidR="00CA6615" w:rsidRPr="00993251" w:rsidRDefault="004E1D0A" w:rsidP="00CA6615">
            <w:pPr>
              <w:widowControl/>
              <w:jc w:val="left"/>
              <w:rPr>
                <w:rFonts w:ascii="Calibri" w:eastAsia="宋体" w:hAnsi="Calibri" w:cs="Times New Roman"/>
                <w:noProof w:val="0"/>
                <w:szCs w:val="21"/>
              </w:rPr>
            </w:pPr>
            <w:r>
              <w:rPr>
                <w:rFonts w:ascii="Calibri" w:eastAsia="宋体" w:hAnsi="Calibri" w:cs="Times New Roman" w:hint="eastAsia"/>
                <w:noProof w:val="0"/>
                <w:szCs w:val="21"/>
              </w:rPr>
              <w:t>接收留言用户收到留言信息</w:t>
            </w:r>
          </w:p>
        </w:tc>
      </w:tr>
      <w:tr w:rsidR="00CA6615" w:rsidRPr="00993251" w14:paraId="0AA72168" w14:textId="77777777" w:rsidTr="00CA6615">
        <w:tc>
          <w:tcPr>
            <w:tcW w:w="1413" w:type="dxa"/>
          </w:tcPr>
          <w:p w14:paraId="0AEF78BC" w14:textId="77777777" w:rsidR="00CA6615" w:rsidRPr="00993251" w:rsidRDefault="00CA6615" w:rsidP="00CA6615">
            <w:pPr>
              <w:jc w:val="left"/>
              <w:rPr>
                <w:rFonts w:ascii="Calibri" w:eastAsia="宋体" w:hAnsi="Calibri" w:cs="Times New Roman"/>
                <w:noProof w:val="0"/>
              </w:rPr>
            </w:pPr>
            <w:r w:rsidRPr="00993251">
              <w:rPr>
                <w:rFonts w:ascii="Calibri" w:eastAsia="宋体" w:hAnsi="Calibri" w:cs="Times New Roman" w:hint="eastAsia"/>
                <w:noProof w:val="0"/>
              </w:rPr>
              <w:t>活动步骤</w:t>
            </w:r>
          </w:p>
        </w:tc>
        <w:tc>
          <w:tcPr>
            <w:tcW w:w="6883" w:type="dxa"/>
            <w:gridSpan w:val="3"/>
          </w:tcPr>
          <w:p w14:paraId="1FF78D48" w14:textId="77777777" w:rsidR="00CA6615" w:rsidRDefault="004E1D0A" w:rsidP="00092D55">
            <w:pPr>
              <w:pStyle w:val="aa"/>
              <w:widowControl/>
              <w:numPr>
                <w:ilvl w:val="0"/>
                <w:numId w:val="43"/>
              </w:numPr>
              <w:spacing w:line="360" w:lineRule="auto"/>
              <w:ind w:firstLineChars="0"/>
              <w:jc w:val="left"/>
              <w:rPr>
                <w:rFonts w:ascii="Calibri" w:eastAsia="宋体" w:hAnsi="Calibri" w:cs="Times New Roman"/>
                <w:noProof w:val="0"/>
                <w:szCs w:val="21"/>
              </w:rPr>
            </w:pPr>
            <w:r>
              <w:rPr>
                <w:rFonts w:ascii="Calibri" w:eastAsia="宋体" w:hAnsi="Calibri" w:cs="Times New Roman" w:hint="eastAsia"/>
                <w:noProof w:val="0"/>
                <w:szCs w:val="21"/>
              </w:rPr>
              <w:t>用户选中留言发送对象</w:t>
            </w:r>
          </w:p>
          <w:p w14:paraId="76F3B37B" w14:textId="77777777" w:rsidR="004E1D0A" w:rsidRDefault="004E1D0A" w:rsidP="00092D55">
            <w:pPr>
              <w:pStyle w:val="aa"/>
              <w:widowControl/>
              <w:numPr>
                <w:ilvl w:val="0"/>
                <w:numId w:val="43"/>
              </w:numPr>
              <w:spacing w:line="360" w:lineRule="auto"/>
              <w:ind w:firstLineChars="0"/>
              <w:jc w:val="left"/>
              <w:rPr>
                <w:rFonts w:ascii="Calibri" w:eastAsia="宋体" w:hAnsi="Calibri" w:cs="Times New Roman"/>
                <w:noProof w:val="0"/>
                <w:szCs w:val="21"/>
              </w:rPr>
            </w:pPr>
            <w:r>
              <w:rPr>
                <w:rFonts w:ascii="Calibri" w:eastAsia="宋体" w:hAnsi="Calibri" w:cs="Times New Roman" w:hint="eastAsia"/>
                <w:noProof w:val="0"/>
                <w:szCs w:val="21"/>
              </w:rPr>
              <w:t>用户填写留言信息</w:t>
            </w:r>
          </w:p>
          <w:p w14:paraId="7E397BF4" w14:textId="77777777" w:rsidR="004E1D0A" w:rsidRDefault="004E1D0A" w:rsidP="00092D55">
            <w:pPr>
              <w:pStyle w:val="aa"/>
              <w:widowControl/>
              <w:numPr>
                <w:ilvl w:val="0"/>
                <w:numId w:val="43"/>
              </w:numPr>
              <w:spacing w:line="360" w:lineRule="auto"/>
              <w:ind w:firstLineChars="0"/>
              <w:jc w:val="left"/>
              <w:rPr>
                <w:rFonts w:ascii="Calibri" w:eastAsia="宋体" w:hAnsi="Calibri" w:cs="Times New Roman"/>
                <w:noProof w:val="0"/>
                <w:szCs w:val="21"/>
              </w:rPr>
            </w:pPr>
            <w:r>
              <w:rPr>
                <w:rFonts w:ascii="Calibri" w:eastAsia="宋体" w:hAnsi="Calibri" w:cs="Times New Roman" w:hint="eastAsia"/>
                <w:noProof w:val="0"/>
                <w:szCs w:val="21"/>
              </w:rPr>
              <w:t>用户点击发送</w:t>
            </w:r>
          </w:p>
          <w:p w14:paraId="7E552CA8" w14:textId="77777777" w:rsidR="00092D55" w:rsidRDefault="00092D55" w:rsidP="00092D55">
            <w:pPr>
              <w:pStyle w:val="aa"/>
              <w:widowControl/>
              <w:numPr>
                <w:ilvl w:val="0"/>
                <w:numId w:val="43"/>
              </w:numPr>
              <w:spacing w:line="360" w:lineRule="auto"/>
              <w:ind w:firstLineChars="0"/>
              <w:jc w:val="left"/>
              <w:rPr>
                <w:rFonts w:ascii="Calibri" w:eastAsia="宋体" w:hAnsi="Calibri" w:cs="Times New Roman"/>
                <w:noProof w:val="0"/>
                <w:szCs w:val="21"/>
              </w:rPr>
            </w:pPr>
            <w:r>
              <w:rPr>
                <w:rFonts w:ascii="Calibri" w:eastAsia="宋体" w:hAnsi="Calibri" w:cs="Times New Roman" w:hint="eastAsia"/>
                <w:noProof w:val="0"/>
                <w:szCs w:val="21"/>
              </w:rPr>
              <w:t>系统修改信息</w:t>
            </w:r>
          </w:p>
          <w:p w14:paraId="249F3453" w14:textId="77777777" w:rsidR="004E1D0A" w:rsidRPr="004E1D0A" w:rsidRDefault="004E1D0A" w:rsidP="00092D55">
            <w:pPr>
              <w:pStyle w:val="aa"/>
              <w:widowControl/>
              <w:numPr>
                <w:ilvl w:val="0"/>
                <w:numId w:val="43"/>
              </w:numPr>
              <w:spacing w:line="360" w:lineRule="auto"/>
              <w:ind w:firstLineChars="0"/>
              <w:jc w:val="left"/>
              <w:rPr>
                <w:rFonts w:ascii="Calibri" w:eastAsia="宋体" w:hAnsi="Calibri" w:cs="Times New Roman"/>
                <w:noProof w:val="0"/>
                <w:szCs w:val="21"/>
              </w:rPr>
            </w:pPr>
            <w:r>
              <w:rPr>
                <w:rFonts w:ascii="Calibri" w:eastAsia="宋体" w:hAnsi="Calibri" w:cs="Times New Roman" w:hint="eastAsia"/>
                <w:noProof w:val="0"/>
                <w:szCs w:val="21"/>
              </w:rPr>
              <w:t>对当前用户显示发送状态</w:t>
            </w:r>
          </w:p>
        </w:tc>
      </w:tr>
      <w:tr w:rsidR="00CA6615" w:rsidRPr="00993251" w14:paraId="4DA4EF7F" w14:textId="77777777" w:rsidTr="00CA6615">
        <w:tc>
          <w:tcPr>
            <w:tcW w:w="1413" w:type="dxa"/>
          </w:tcPr>
          <w:p w14:paraId="48B950AC" w14:textId="77777777" w:rsidR="00CA6615" w:rsidRPr="00993251" w:rsidRDefault="00CA6615" w:rsidP="00CA6615">
            <w:pPr>
              <w:jc w:val="left"/>
              <w:rPr>
                <w:rFonts w:ascii="Calibri" w:eastAsia="宋体" w:hAnsi="Calibri" w:cs="Times New Roman"/>
                <w:noProof w:val="0"/>
              </w:rPr>
            </w:pPr>
            <w:r w:rsidRPr="00993251">
              <w:rPr>
                <w:rFonts w:ascii="Calibri" w:eastAsia="宋体" w:hAnsi="Calibri" w:cs="Times New Roman" w:hint="eastAsia"/>
                <w:noProof w:val="0"/>
              </w:rPr>
              <w:t>异常处理</w:t>
            </w:r>
          </w:p>
        </w:tc>
        <w:tc>
          <w:tcPr>
            <w:tcW w:w="6883" w:type="dxa"/>
            <w:gridSpan w:val="3"/>
          </w:tcPr>
          <w:p w14:paraId="0858B1AD" w14:textId="77777777" w:rsidR="00CA6615" w:rsidRPr="00993251" w:rsidRDefault="00CA6615" w:rsidP="00CA6615">
            <w:pPr>
              <w:widowControl/>
              <w:spacing w:line="360" w:lineRule="auto"/>
              <w:jc w:val="left"/>
              <w:rPr>
                <w:rFonts w:ascii="Calibri" w:eastAsia="宋体" w:hAnsi="Calibri" w:cs="Times New Roman"/>
                <w:noProof w:val="0"/>
              </w:rPr>
            </w:pPr>
            <w:r w:rsidRPr="00993251">
              <w:rPr>
                <w:rFonts w:ascii="Calibri" w:eastAsia="宋体" w:hAnsi="Calibri" w:cs="Times New Roman" w:hint="eastAsia"/>
                <w:noProof w:val="0"/>
                <w:szCs w:val="21"/>
              </w:rPr>
              <w:t>系统异常，无法进行操作时（如</w:t>
            </w:r>
            <w:r w:rsidRPr="00993251">
              <w:rPr>
                <w:rFonts w:ascii="Calibri" w:eastAsia="宋体" w:hAnsi="Calibri" w:cs="Times New Roman" w:hint="eastAsia"/>
                <w:noProof w:val="0"/>
                <w:szCs w:val="21"/>
              </w:rPr>
              <w:t>A</w:t>
            </w:r>
            <w:r w:rsidRPr="00993251">
              <w:rPr>
                <w:rFonts w:ascii="Calibri" w:eastAsia="宋体" w:hAnsi="Calibri" w:cs="Times New Roman"/>
                <w:noProof w:val="0"/>
                <w:szCs w:val="21"/>
              </w:rPr>
              <w:t>PP</w:t>
            </w:r>
            <w:r w:rsidRPr="00993251">
              <w:rPr>
                <w:rFonts w:ascii="Calibri" w:eastAsia="宋体" w:hAnsi="Calibri" w:cs="Times New Roman"/>
                <w:noProof w:val="0"/>
                <w:szCs w:val="21"/>
              </w:rPr>
              <w:t>崩溃</w:t>
            </w:r>
            <w:r w:rsidRPr="00993251">
              <w:rPr>
                <w:rFonts w:ascii="Calibri" w:eastAsia="宋体" w:hAnsi="Calibri" w:cs="Times New Roman" w:hint="eastAsia"/>
                <w:noProof w:val="0"/>
                <w:szCs w:val="21"/>
              </w:rPr>
              <w:t>等），给出相应提示信息。</w:t>
            </w:r>
          </w:p>
        </w:tc>
      </w:tr>
    </w:tbl>
    <w:p w14:paraId="4B84B713" w14:textId="77777777" w:rsidR="00337F58" w:rsidRDefault="00337F58" w:rsidP="00337F58">
      <w:pPr>
        <w:jc w:val="center"/>
        <w:rPr>
          <w:b/>
        </w:rPr>
      </w:pPr>
    </w:p>
    <w:p w14:paraId="3D7028DF" w14:textId="77777777" w:rsidR="005020F6" w:rsidRPr="00993251" w:rsidRDefault="00993251" w:rsidP="00993251">
      <w:pPr>
        <w:jc w:val="left"/>
        <w:rPr>
          <w:b/>
        </w:rPr>
      </w:pPr>
      <w:r>
        <w:rPr>
          <w:rFonts w:hint="eastAsia"/>
          <w:b/>
        </w:rPr>
        <w:t>5)</w:t>
      </w:r>
      <w:r>
        <w:rPr>
          <w:rFonts w:hint="eastAsia"/>
          <w:b/>
        </w:rPr>
        <w:tab/>
      </w:r>
      <w:r w:rsidR="003D6235" w:rsidRPr="00993251">
        <w:rPr>
          <w:b/>
        </w:rPr>
        <w:t>个性化设置</w:t>
      </w:r>
    </w:p>
    <w:p w14:paraId="12DCCC1B" w14:textId="77777777" w:rsidR="005020F6" w:rsidRDefault="008A70F2" w:rsidP="008A70F2">
      <w:pPr>
        <w:jc w:val="center"/>
        <w:rPr>
          <w:b/>
        </w:rPr>
      </w:pPr>
      <w:r w:rsidRPr="008A70F2">
        <w:rPr>
          <w:b/>
        </w:rPr>
        <w:drawing>
          <wp:inline distT="0" distB="0" distL="0" distR="0" wp14:anchorId="5F8F2AAE" wp14:editId="12654CA6">
            <wp:extent cx="5274310" cy="413807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138078"/>
                    </a:xfrm>
                    <a:prstGeom prst="rect">
                      <a:avLst/>
                    </a:prstGeom>
                    <a:noFill/>
                    <a:ln>
                      <a:noFill/>
                    </a:ln>
                  </pic:spPr>
                </pic:pic>
              </a:graphicData>
            </a:graphic>
          </wp:inline>
        </w:drawing>
      </w:r>
    </w:p>
    <w:p w14:paraId="3B8EDA29" w14:textId="77AF0991" w:rsidR="005020F6" w:rsidRDefault="005020F6" w:rsidP="005020F6">
      <w:pPr>
        <w:jc w:val="center"/>
        <w:rPr>
          <w:b/>
        </w:rPr>
      </w:pPr>
      <w:r w:rsidRPr="00BC24D4">
        <w:rPr>
          <w:b/>
        </w:rPr>
        <w:t>图</w:t>
      </w:r>
      <w:r w:rsidR="0047581E">
        <w:rPr>
          <w:rFonts w:hint="eastAsia"/>
          <w:b/>
        </w:rPr>
        <w:t>7</w:t>
      </w:r>
      <w:r w:rsidRPr="00BC24D4">
        <w:rPr>
          <w:rFonts w:hint="eastAsia"/>
          <w:b/>
        </w:rPr>
        <w:t xml:space="preserve"> </w:t>
      </w:r>
      <w:r>
        <w:rPr>
          <w:rFonts w:hint="eastAsia"/>
          <w:b/>
        </w:rPr>
        <w:t>“</w:t>
      </w:r>
      <w:r w:rsidR="00413C87">
        <w:rPr>
          <w:rFonts w:hint="eastAsia"/>
          <w:b/>
        </w:rPr>
        <w:t>个性化设置</w:t>
      </w:r>
      <w:r>
        <w:rPr>
          <w:rFonts w:hint="eastAsia"/>
          <w:b/>
        </w:rPr>
        <w:t>”模块的用例图</w:t>
      </w:r>
    </w:p>
    <w:p w14:paraId="72543321" w14:textId="77777777" w:rsidR="005020F6" w:rsidRDefault="004E1D0A" w:rsidP="005020F6">
      <w:pPr>
        <w:jc w:val="left"/>
      </w:pPr>
      <w:r>
        <w:t>对用例的说明如表</w:t>
      </w:r>
      <w:r>
        <w:rPr>
          <w:rFonts w:hint="eastAsia"/>
        </w:rPr>
        <w:t>7.1-</w:t>
      </w:r>
      <w:r>
        <w:rPr>
          <w:rFonts w:hint="eastAsia"/>
        </w:rPr>
        <w:t>表</w:t>
      </w:r>
      <w:r>
        <w:t>7.7</w:t>
      </w:r>
      <w:r>
        <w:t>所示</w:t>
      </w:r>
      <w:r>
        <w:rPr>
          <w:rFonts w:hint="eastAsia"/>
        </w:rPr>
        <w:t>。</w:t>
      </w:r>
    </w:p>
    <w:p w14:paraId="233A69D5" w14:textId="77777777" w:rsidR="004E1D0A" w:rsidRDefault="004E1D0A" w:rsidP="00092D55">
      <w:pPr>
        <w:jc w:val="center"/>
        <w:rPr>
          <w:b/>
        </w:rPr>
      </w:pPr>
      <w:r w:rsidRPr="00993251">
        <w:rPr>
          <w:b/>
        </w:rPr>
        <w:t>表</w:t>
      </w:r>
      <w:r>
        <w:rPr>
          <w:rFonts w:hint="eastAsia"/>
          <w:b/>
        </w:rPr>
        <w:t>7.1</w:t>
      </w:r>
      <w:r w:rsidRPr="00993251">
        <w:rPr>
          <w:rFonts w:hint="eastAsia"/>
          <w:b/>
        </w:rPr>
        <w:t xml:space="preserve"> </w:t>
      </w:r>
      <w:r w:rsidRPr="00993251">
        <w:rPr>
          <w:rFonts w:hint="eastAsia"/>
          <w:b/>
        </w:rPr>
        <w:t>“</w:t>
      </w:r>
      <w:r>
        <w:rPr>
          <w:rFonts w:hint="eastAsia"/>
          <w:b/>
        </w:rPr>
        <w:t>身体信息更改</w:t>
      </w:r>
      <w:r w:rsidRPr="00993251">
        <w:rPr>
          <w:rFonts w:hint="eastAsia"/>
          <w:b/>
        </w:rPr>
        <w:t>”用例</w:t>
      </w:r>
    </w:p>
    <w:tbl>
      <w:tblPr>
        <w:tblStyle w:val="271"/>
        <w:tblW w:w="8296" w:type="dxa"/>
        <w:tblLayout w:type="fixed"/>
        <w:tblLook w:val="04A0" w:firstRow="1" w:lastRow="0" w:firstColumn="1" w:lastColumn="0" w:noHBand="0" w:noVBand="1"/>
      </w:tblPr>
      <w:tblGrid>
        <w:gridCol w:w="1413"/>
        <w:gridCol w:w="2735"/>
        <w:gridCol w:w="1234"/>
        <w:gridCol w:w="2914"/>
      </w:tblGrid>
      <w:tr w:rsidR="004E1D0A" w:rsidRPr="00993251" w14:paraId="4F2A3E49" w14:textId="77777777" w:rsidTr="006A4C69">
        <w:tc>
          <w:tcPr>
            <w:tcW w:w="1413" w:type="dxa"/>
          </w:tcPr>
          <w:p w14:paraId="12FAD923" w14:textId="77777777" w:rsidR="004E1D0A" w:rsidRPr="00993251" w:rsidRDefault="004E1D0A" w:rsidP="006A4C69">
            <w:pPr>
              <w:jc w:val="left"/>
              <w:rPr>
                <w:rFonts w:ascii="Calibri" w:eastAsia="宋体" w:hAnsi="Calibri" w:cs="Times New Roman"/>
                <w:noProof w:val="0"/>
              </w:rPr>
            </w:pPr>
            <w:r w:rsidRPr="00993251">
              <w:rPr>
                <w:rFonts w:ascii="Calibri" w:eastAsia="宋体" w:hAnsi="Calibri" w:cs="Times New Roman"/>
                <w:noProof w:val="0"/>
              </w:rPr>
              <w:t>编号</w:t>
            </w:r>
          </w:p>
        </w:tc>
        <w:tc>
          <w:tcPr>
            <w:tcW w:w="2735" w:type="dxa"/>
          </w:tcPr>
          <w:p w14:paraId="3C68D581" w14:textId="77777777" w:rsidR="004E1D0A" w:rsidRPr="00993251" w:rsidRDefault="004E1D0A" w:rsidP="006A4C69">
            <w:pPr>
              <w:jc w:val="left"/>
              <w:rPr>
                <w:rFonts w:ascii="Calibri" w:eastAsia="宋体" w:hAnsi="Calibri" w:cs="Times New Roman"/>
                <w:noProof w:val="0"/>
              </w:rPr>
            </w:pPr>
            <w:r>
              <w:rPr>
                <w:rFonts w:ascii="Calibri" w:eastAsia="宋体" w:hAnsi="Calibri" w:cs="Times New Roman"/>
                <w:noProof w:val="0"/>
              </w:rPr>
              <w:t>501</w:t>
            </w:r>
          </w:p>
        </w:tc>
        <w:tc>
          <w:tcPr>
            <w:tcW w:w="1234" w:type="dxa"/>
          </w:tcPr>
          <w:p w14:paraId="1CD37BC6" w14:textId="77777777" w:rsidR="004E1D0A" w:rsidRPr="00993251" w:rsidRDefault="004E1D0A" w:rsidP="006A4C69">
            <w:pPr>
              <w:jc w:val="left"/>
              <w:rPr>
                <w:rFonts w:ascii="Calibri" w:eastAsia="宋体" w:hAnsi="Calibri" w:cs="Times New Roman"/>
                <w:noProof w:val="0"/>
              </w:rPr>
            </w:pPr>
            <w:r w:rsidRPr="00993251">
              <w:rPr>
                <w:rFonts w:ascii="Calibri" w:eastAsia="宋体" w:hAnsi="Calibri" w:cs="Times New Roman"/>
                <w:noProof w:val="0"/>
              </w:rPr>
              <w:t>用例名称</w:t>
            </w:r>
          </w:p>
        </w:tc>
        <w:tc>
          <w:tcPr>
            <w:tcW w:w="2914" w:type="dxa"/>
          </w:tcPr>
          <w:p w14:paraId="78402076" w14:textId="77777777" w:rsidR="004E1D0A" w:rsidRPr="00993251" w:rsidRDefault="004E1D0A" w:rsidP="006A4C69">
            <w:pPr>
              <w:jc w:val="left"/>
              <w:rPr>
                <w:rFonts w:ascii="Calibri" w:eastAsia="宋体" w:hAnsi="Calibri" w:cs="Times New Roman"/>
                <w:noProof w:val="0"/>
              </w:rPr>
            </w:pPr>
            <w:r>
              <w:rPr>
                <w:rFonts w:ascii="Calibri" w:eastAsia="宋体" w:hAnsi="Calibri" w:cs="Times New Roman" w:hint="eastAsia"/>
                <w:noProof w:val="0"/>
                <w:szCs w:val="21"/>
              </w:rPr>
              <w:t>身体信息更改</w:t>
            </w:r>
          </w:p>
        </w:tc>
      </w:tr>
      <w:tr w:rsidR="004E1D0A" w:rsidRPr="00993251" w14:paraId="36FAACFF" w14:textId="77777777" w:rsidTr="006A4C69">
        <w:tc>
          <w:tcPr>
            <w:tcW w:w="1413" w:type="dxa"/>
          </w:tcPr>
          <w:p w14:paraId="22A45442" w14:textId="77777777" w:rsidR="004E1D0A" w:rsidRPr="00993251" w:rsidRDefault="004E1D0A" w:rsidP="006A4C69">
            <w:pPr>
              <w:jc w:val="left"/>
              <w:rPr>
                <w:rFonts w:ascii="Calibri" w:eastAsia="宋体" w:hAnsi="Calibri" w:cs="Times New Roman"/>
                <w:noProof w:val="0"/>
              </w:rPr>
            </w:pPr>
            <w:r w:rsidRPr="00993251">
              <w:rPr>
                <w:rFonts w:ascii="Calibri" w:eastAsia="宋体" w:hAnsi="Calibri" w:cs="Times New Roman"/>
                <w:noProof w:val="0"/>
              </w:rPr>
              <w:t>使用人员</w:t>
            </w:r>
          </w:p>
        </w:tc>
        <w:tc>
          <w:tcPr>
            <w:tcW w:w="2735" w:type="dxa"/>
            <w:tcBorders>
              <w:bottom w:val="single" w:sz="4" w:space="0" w:color="auto"/>
            </w:tcBorders>
          </w:tcPr>
          <w:p w14:paraId="1541245F" w14:textId="77777777" w:rsidR="004E1D0A" w:rsidRPr="00993251" w:rsidRDefault="004E1D0A" w:rsidP="006A4C69">
            <w:pPr>
              <w:jc w:val="left"/>
              <w:rPr>
                <w:rFonts w:ascii="Calibri" w:eastAsia="宋体" w:hAnsi="Calibri" w:cs="Times New Roman"/>
                <w:noProof w:val="0"/>
              </w:rPr>
            </w:pPr>
            <w:r w:rsidRPr="00993251">
              <w:rPr>
                <w:rFonts w:ascii="Calibri" w:eastAsia="宋体" w:hAnsi="Calibri" w:cs="Times New Roman" w:hint="eastAsia"/>
                <w:noProof w:val="0"/>
                <w:szCs w:val="21"/>
              </w:rPr>
              <w:t>正式用户</w:t>
            </w:r>
          </w:p>
        </w:tc>
        <w:tc>
          <w:tcPr>
            <w:tcW w:w="1234" w:type="dxa"/>
          </w:tcPr>
          <w:p w14:paraId="7F1D136B" w14:textId="77777777" w:rsidR="004E1D0A" w:rsidRPr="00993251" w:rsidRDefault="004E1D0A" w:rsidP="006A4C69">
            <w:pPr>
              <w:jc w:val="left"/>
              <w:rPr>
                <w:rFonts w:ascii="Calibri" w:eastAsia="宋体" w:hAnsi="Calibri" w:cs="Times New Roman"/>
                <w:noProof w:val="0"/>
              </w:rPr>
            </w:pPr>
            <w:r w:rsidRPr="00993251">
              <w:rPr>
                <w:rFonts w:ascii="Calibri" w:eastAsia="宋体" w:hAnsi="Calibri" w:cs="Times New Roman"/>
                <w:noProof w:val="0"/>
              </w:rPr>
              <w:t>扩展点</w:t>
            </w:r>
          </w:p>
        </w:tc>
        <w:tc>
          <w:tcPr>
            <w:tcW w:w="2914" w:type="dxa"/>
            <w:tcBorders>
              <w:bottom w:val="single" w:sz="4" w:space="0" w:color="auto"/>
            </w:tcBorders>
          </w:tcPr>
          <w:p w14:paraId="197EF7F2" w14:textId="77777777" w:rsidR="004E1D0A" w:rsidRPr="00993251" w:rsidRDefault="004E1D0A" w:rsidP="006A4C69">
            <w:pPr>
              <w:jc w:val="left"/>
              <w:rPr>
                <w:rFonts w:ascii="Calibri" w:eastAsia="宋体" w:hAnsi="Calibri" w:cs="Times New Roman"/>
                <w:noProof w:val="0"/>
                <w:szCs w:val="21"/>
              </w:rPr>
            </w:pPr>
            <w:r w:rsidRPr="00993251">
              <w:rPr>
                <w:rFonts w:ascii="Calibri" w:eastAsia="宋体" w:hAnsi="Calibri" w:cs="Times New Roman" w:hint="eastAsia"/>
                <w:noProof w:val="0"/>
                <w:szCs w:val="21"/>
              </w:rPr>
              <w:t>无</w:t>
            </w:r>
          </w:p>
        </w:tc>
      </w:tr>
      <w:tr w:rsidR="004E1D0A" w:rsidRPr="00993251" w14:paraId="0F6648F5" w14:textId="77777777" w:rsidTr="006A4C69">
        <w:tc>
          <w:tcPr>
            <w:tcW w:w="1413" w:type="dxa"/>
          </w:tcPr>
          <w:p w14:paraId="49CB8150" w14:textId="77777777" w:rsidR="004E1D0A" w:rsidRPr="00993251" w:rsidRDefault="004E1D0A" w:rsidP="006A4C69">
            <w:pPr>
              <w:jc w:val="left"/>
              <w:rPr>
                <w:rFonts w:ascii="Calibri" w:eastAsia="宋体" w:hAnsi="Calibri" w:cs="Times New Roman"/>
                <w:noProof w:val="0"/>
              </w:rPr>
            </w:pPr>
            <w:r w:rsidRPr="00993251">
              <w:rPr>
                <w:rFonts w:ascii="Calibri" w:eastAsia="宋体" w:hAnsi="Calibri" w:cs="Times New Roman" w:hint="eastAsia"/>
                <w:noProof w:val="0"/>
              </w:rPr>
              <w:t>输入</w:t>
            </w:r>
          </w:p>
        </w:tc>
        <w:tc>
          <w:tcPr>
            <w:tcW w:w="6883" w:type="dxa"/>
            <w:gridSpan w:val="3"/>
          </w:tcPr>
          <w:p w14:paraId="1F2CA944" w14:textId="77777777" w:rsidR="004E1D0A" w:rsidRPr="00993251" w:rsidRDefault="004E1D0A" w:rsidP="00A124FB">
            <w:pPr>
              <w:jc w:val="left"/>
              <w:rPr>
                <w:rFonts w:ascii="Calibri" w:eastAsia="宋体" w:hAnsi="Calibri" w:cs="Times New Roman"/>
                <w:noProof w:val="0"/>
              </w:rPr>
            </w:pPr>
            <w:r>
              <w:rPr>
                <w:rFonts w:ascii="Calibri" w:eastAsia="宋体" w:hAnsi="Calibri" w:cs="Times New Roman" w:hint="eastAsia"/>
                <w:noProof w:val="0"/>
              </w:rPr>
              <w:t>用户</w:t>
            </w:r>
            <w:r w:rsidR="00A124FB">
              <w:rPr>
                <w:rFonts w:ascii="Calibri" w:eastAsia="宋体" w:hAnsi="Calibri" w:cs="Times New Roman" w:hint="eastAsia"/>
                <w:noProof w:val="0"/>
              </w:rPr>
              <w:t>选择身体信息，点击确认</w:t>
            </w:r>
          </w:p>
        </w:tc>
      </w:tr>
      <w:tr w:rsidR="004E1D0A" w:rsidRPr="00993251" w14:paraId="7B5DA8E3" w14:textId="77777777" w:rsidTr="006A4C69">
        <w:tc>
          <w:tcPr>
            <w:tcW w:w="1413" w:type="dxa"/>
          </w:tcPr>
          <w:p w14:paraId="62099BC5" w14:textId="77777777" w:rsidR="004E1D0A" w:rsidRPr="00993251" w:rsidRDefault="004E1D0A" w:rsidP="006A4C69">
            <w:pPr>
              <w:jc w:val="left"/>
              <w:rPr>
                <w:rFonts w:ascii="Calibri" w:eastAsia="宋体" w:hAnsi="Calibri" w:cs="Times New Roman"/>
                <w:noProof w:val="0"/>
              </w:rPr>
            </w:pPr>
            <w:r w:rsidRPr="00993251">
              <w:rPr>
                <w:rFonts w:ascii="Calibri" w:eastAsia="宋体" w:hAnsi="Calibri" w:cs="Times New Roman" w:hint="eastAsia"/>
                <w:noProof w:val="0"/>
              </w:rPr>
              <w:t>系统响应</w:t>
            </w:r>
          </w:p>
        </w:tc>
        <w:tc>
          <w:tcPr>
            <w:tcW w:w="6883" w:type="dxa"/>
            <w:gridSpan w:val="3"/>
          </w:tcPr>
          <w:p w14:paraId="25A9BA52" w14:textId="77777777" w:rsidR="004E1D0A" w:rsidRPr="00993251" w:rsidRDefault="00092D55" w:rsidP="00092D55">
            <w:pPr>
              <w:jc w:val="left"/>
              <w:rPr>
                <w:rFonts w:ascii="Calibri" w:eastAsia="宋体" w:hAnsi="Calibri" w:cs="Times New Roman"/>
                <w:noProof w:val="0"/>
              </w:rPr>
            </w:pPr>
            <w:r>
              <w:rPr>
                <w:rFonts w:ascii="Calibri" w:eastAsia="宋体" w:hAnsi="Calibri" w:cs="Times New Roman" w:hint="eastAsia"/>
                <w:noProof w:val="0"/>
                <w:szCs w:val="21"/>
              </w:rPr>
              <w:t>系统在数据库内修改身体信息</w:t>
            </w:r>
          </w:p>
        </w:tc>
      </w:tr>
      <w:tr w:rsidR="004E1D0A" w:rsidRPr="00993251" w14:paraId="03ED4D47" w14:textId="77777777" w:rsidTr="006A4C69">
        <w:tc>
          <w:tcPr>
            <w:tcW w:w="1413" w:type="dxa"/>
          </w:tcPr>
          <w:p w14:paraId="53250925" w14:textId="77777777" w:rsidR="004E1D0A" w:rsidRPr="00993251" w:rsidRDefault="004E1D0A" w:rsidP="006A4C69">
            <w:pPr>
              <w:jc w:val="left"/>
              <w:rPr>
                <w:rFonts w:ascii="Calibri" w:eastAsia="宋体" w:hAnsi="Calibri" w:cs="Times New Roman"/>
                <w:noProof w:val="0"/>
              </w:rPr>
            </w:pPr>
            <w:r w:rsidRPr="00993251">
              <w:rPr>
                <w:rFonts w:ascii="Calibri" w:eastAsia="宋体" w:hAnsi="Calibri" w:cs="Times New Roman" w:hint="eastAsia"/>
                <w:noProof w:val="0"/>
              </w:rPr>
              <w:t>输出</w:t>
            </w:r>
          </w:p>
        </w:tc>
        <w:tc>
          <w:tcPr>
            <w:tcW w:w="6883" w:type="dxa"/>
            <w:gridSpan w:val="3"/>
          </w:tcPr>
          <w:p w14:paraId="4EDCB3DF" w14:textId="77777777" w:rsidR="004E1D0A" w:rsidRPr="00993251" w:rsidRDefault="00092D55" w:rsidP="006A4C69">
            <w:pPr>
              <w:jc w:val="left"/>
              <w:rPr>
                <w:rFonts w:ascii="Calibri" w:eastAsia="宋体" w:hAnsi="Calibri" w:cs="Times New Roman"/>
                <w:noProof w:val="0"/>
              </w:rPr>
            </w:pPr>
            <w:r>
              <w:rPr>
                <w:rFonts w:ascii="Calibri" w:eastAsia="宋体" w:hAnsi="Calibri" w:cs="Times New Roman" w:hint="eastAsia"/>
                <w:noProof w:val="0"/>
              </w:rPr>
              <w:t>身体信息更改</w:t>
            </w:r>
            <w:r w:rsidR="004E1D0A">
              <w:rPr>
                <w:rFonts w:ascii="Calibri" w:eastAsia="宋体" w:hAnsi="Calibri" w:cs="Times New Roman" w:hint="eastAsia"/>
                <w:noProof w:val="0"/>
              </w:rPr>
              <w:t>状态</w:t>
            </w:r>
          </w:p>
        </w:tc>
      </w:tr>
      <w:tr w:rsidR="004E1D0A" w:rsidRPr="00993251" w14:paraId="0B823D0D" w14:textId="77777777" w:rsidTr="006A4C69">
        <w:tc>
          <w:tcPr>
            <w:tcW w:w="1413" w:type="dxa"/>
          </w:tcPr>
          <w:p w14:paraId="41BA5969" w14:textId="77777777" w:rsidR="004E1D0A" w:rsidRPr="00993251" w:rsidRDefault="004E1D0A" w:rsidP="006A4C69">
            <w:pPr>
              <w:jc w:val="left"/>
              <w:rPr>
                <w:rFonts w:ascii="Calibri" w:eastAsia="宋体" w:hAnsi="Calibri" w:cs="Times New Roman"/>
                <w:noProof w:val="0"/>
              </w:rPr>
            </w:pPr>
            <w:r w:rsidRPr="00993251">
              <w:rPr>
                <w:rFonts w:ascii="Calibri" w:eastAsia="宋体" w:hAnsi="Calibri" w:cs="Times New Roman" w:hint="eastAsia"/>
                <w:noProof w:val="0"/>
              </w:rPr>
              <w:t>前置条件</w:t>
            </w:r>
          </w:p>
        </w:tc>
        <w:tc>
          <w:tcPr>
            <w:tcW w:w="2735" w:type="dxa"/>
          </w:tcPr>
          <w:p w14:paraId="2504E8F6" w14:textId="77777777" w:rsidR="004E1D0A" w:rsidRPr="00993251" w:rsidRDefault="004E1D0A" w:rsidP="006A4C69">
            <w:pPr>
              <w:widowControl/>
              <w:jc w:val="left"/>
              <w:rPr>
                <w:rFonts w:ascii="Calibri" w:eastAsia="宋体" w:hAnsi="Calibri" w:cs="Times New Roman"/>
                <w:noProof w:val="0"/>
                <w:szCs w:val="21"/>
              </w:rPr>
            </w:pPr>
            <w:r w:rsidRPr="00993251">
              <w:rPr>
                <w:rFonts w:ascii="Calibri" w:eastAsia="宋体" w:hAnsi="Calibri" w:cs="Times New Roman" w:hint="eastAsia"/>
                <w:noProof w:val="0"/>
                <w:szCs w:val="21"/>
              </w:rPr>
              <w:t>用户进入</w:t>
            </w:r>
            <w:r w:rsidR="00092D55">
              <w:rPr>
                <w:rFonts w:ascii="Calibri" w:eastAsia="宋体" w:hAnsi="Calibri" w:cs="Times New Roman" w:hint="eastAsia"/>
                <w:noProof w:val="0"/>
                <w:szCs w:val="21"/>
              </w:rPr>
              <w:t>个性化设置界面</w:t>
            </w:r>
          </w:p>
        </w:tc>
        <w:tc>
          <w:tcPr>
            <w:tcW w:w="1234" w:type="dxa"/>
          </w:tcPr>
          <w:p w14:paraId="4869FAB6" w14:textId="77777777" w:rsidR="004E1D0A" w:rsidRPr="00993251" w:rsidRDefault="004E1D0A" w:rsidP="006A4C69">
            <w:pPr>
              <w:jc w:val="left"/>
              <w:rPr>
                <w:rFonts w:ascii="Calibri" w:eastAsia="宋体" w:hAnsi="Calibri" w:cs="Times New Roman"/>
                <w:noProof w:val="0"/>
              </w:rPr>
            </w:pPr>
            <w:r w:rsidRPr="00993251">
              <w:rPr>
                <w:rFonts w:ascii="Calibri" w:eastAsia="宋体" w:hAnsi="Calibri" w:cs="Times New Roman" w:hint="eastAsia"/>
                <w:noProof w:val="0"/>
              </w:rPr>
              <w:t>后置条件</w:t>
            </w:r>
          </w:p>
        </w:tc>
        <w:tc>
          <w:tcPr>
            <w:tcW w:w="2914" w:type="dxa"/>
          </w:tcPr>
          <w:p w14:paraId="24C3EDB0" w14:textId="77777777" w:rsidR="004E1D0A" w:rsidRPr="00993251" w:rsidRDefault="00092D55" w:rsidP="006A4C69">
            <w:pPr>
              <w:widowControl/>
              <w:jc w:val="left"/>
              <w:rPr>
                <w:rFonts w:ascii="Calibri" w:eastAsia="宋体" w:hAnsi="Calibri" w:cs="Times New Roman"/>
                <w:noProof w:val="0"/>
                <w:szCs w:val="21"/>
              </w:rPr>
            </w:pPr>
            <w:r>
              <w:rPr>
                <w:rFonts w:ascii="Calibri" w:eastAsia="宋体" w:hAnsi="Calibri" w:cs="Times New Roman" w:hint="eastAsia"/>
                <w:noProof w:val="0"/>
                <w:szCs w:val="21"/>
              </w:rPr>
              <w:t>用户身体信息修改</w:t>
            </w:r>
          </w:p>
        </w:tc>
      </w:tr>
      <w:tr w:rsidR="004E1D0A" w:rsidRPr="00993251" w14:paraId="56B020E3" w14:textId="77777777" w:rsidTr="006A4C69">
        <w:tc>
          <w:tcPr>
            <w:tcW w:w="1413" w:type="dxa"/>
          </w:tcPr>
          <w:p w14:paraId="1E6CD379" w14:textId="77777777" w:rsidR="004E1D0A" w:rsidRPr="00993251" w:rsidRDefault="004E1D0A" w:rsidP="006A4C69">
            <w:pPr>
              <w:jc w:val="left"/>
              <w:rPr>
                <w:rFonts w:ascii="Calibri" w:eastAsia="宋体" w:hAnsi="Calibri" w:cs="Times New Roman"/>
                <w:noProof w:val="0"/>
              </w:rPr>
            </w:pPr>
            <w:r w:rsidRPr="00993251">
              <w:rPr>
                <w:rFonts w:ascii="Calibri" w:eastAsia="宋体" w:hAnsi="Calibri" w:cs="Times New Roman" w:hint="eastAsia"/>
                <w:noProof w:val="0"/>
              </w:rPr>
              <w:t>活动步骤</w:t>
            </w:r>
          </w:p>
        </w:tc>
        <w:tc>
          <w:tcPr>
            <w:tcW w:w="6883" w:type="dxa"/>
            <w:gridSpan w:val="3"/>
          </w:tcPr>
          <w:p w14:paraId="4FF981D4" w14:textId="77777777" w:rsidR="004E1D0A" w:rsidRDefault="004E1D0A" w:rsidP="00092D55">
            <w:pPr>
              <w:pStyle w:val="aa"/>
              <w:widowControl/>
              <w:numPr>
                <w:ilvl w:val="0"/>
                <w:numId w:val="44"/>
              </w:numPr>
              <w:spacing w:line="360" w:lineRule="auto"/>
              <w:ind w:firstLineChars="0"/>
              <w:jc w:val="left"/>
              <w:rPr>
                <w:rFonts w:ascii="Calibri" w:eastAsia="宋体" w:hAnsi="Calibri" w:cs="Times New Roman"/>
                <w:noProof w:val="0"/>
                <w:szCs w:val="21"/>
              </w:rPr>
            </w:pPr>
            <w:r>
              <w:rPr>
                <w:rFonts w:ascii="Calibri" w:eastAsia="宋体" w:hAnsi="Calibri" w:cs="Times New Roman" w:hint="eastAsia"/>
                <w:noProof w:val="0"/>
                <w:szCs w:val="21"/>
              </w:rPr>
              <w:t>用户</w:t>
            </w:r>
            <w:r w:rsidR="00092D55">
              <w:rPr>
                <w:rFonts w:ascii="Calibri" w:eastAsia="宋体" w:hAnsi="Calibri" w:cs="Times New Roman" w:hint="eastAsia"/>
                <w:noProof w:val="0"/>
                <w:szCs w:val="21"/>
              </w:rPr>
              <w:t>修改身体信息</w:t>
            </w:r>
          </w:p>
          <w:p w14:paraId="31F676B0" w14:textId="77777777" w:rsidR="004E1D0A" w:rsidRDefault="00092D55" w:rsidP="00092D55">
            <w:pPr>
              <w:pStyle w:val="aa"/>
              <w:widowControl/>
              <w:numPr>
                <w:ilvl w:val="0"/>
                <w:numId w:val="44"/>
              </w:numPr>
              <w:spacing w:line="360" w:lineRule="auto"/>
              <w:ind w:firstLineChars="0"/>
              <w:jc w:val="left"/>
              <w:rPr>
                <w:rFonts w:ascii="Calibri" w:eastAsia="宋体" w:hAnsi="Calibri" w:cs="Times New Roman"/>
                <w:noProof w:val="0"/>
                <w:szCs w:val="21"/>
              </w:rPr>
            </w:pPr>
            <w:r>
              <w:rPr>
                <w:rFonts w:ascii="Calibri" w:eastAsia="宋体" w:hAnsi="Calibri" w:cs="Times New Roman" w:hint="eastAsia"/>
                <w:noProof w:val="0"/>
                <w:szCs w:val="21"/>
              </w:rPr>
              <w:t>用户点击确认</w:t>
            </w:r>
          </w:p>
          <w:p w14:paraId="5733FB27" w14:textId="77777777" w:rsidR="00092D55" w:rsidRDefault="00092D55" w:rsidP="00092D55">
            <w:pPr>
              <w:pStyle w:val="aa"/>
              <w:widowControl/>
              <w:numPr>
                <w:ilvl w:val="0"/>
                <w:numId w:val="44"/>
              </w:numPr>
              <w:spacing w:line="360" w:lineRule="auto"/>
              <w:ind w:firstLineChars="0"/>
              <w:jc w:val="left"/>
              <w:rPr>
                <w:rFonts w:ascii="Calibri" w:eastAsia="宋体" w:hAnsi="Calibri" w:cs="Times New Roman"/>
                <w:noProof w:val="0"/>
                <w:szCs w:val="21"/>
              </w:rPr>
            </w:pPr>
            <w:r>
              <w:rPr>
                <w:rFonts w:ascii="Calibri" w:eastAsia="宋体" w:hAnsi="Calibri" w:cs="Times New Roman" w:hint="eastAsia"/>
                <w:noProof w:val="0"/>
                <w:szCs w:val="21"/>
              </w:rPr>
              <w:t>系统修改用户身体信息</w:t>
            </w:r>
          </w:p>
          <w:p w14:paraId="0036F05F" w14:textId="77777777" w:rsidR="004E1D0A" w:rsidRPr="004E1D0A" w:rsidRDefault="00092D55" w:rsidP="00092D55">
            <w:pPr>
              <w:pStyle w:val="aa"/>
              <w:widowControl/>
              <w:numPr>
                <w:ilvl w:val="0"/>
                <w:numId w:val="44"/>
              </w:numPr>
              <w:spacing w:line="360" w:lineRule="auto"/>
              <w:ind w:firstLineChars="0"/>
              <w:jc w:val="left"/>
              <w:rPr>
                <w:rFonts w:ascii="Calibri" w:eastAsia="宋体" w:hAnsi="Calibri" w:cs="Times New Roman"/>
                <w:noProof w:val="0"/>
                <w:szCs w:val="21"/>
              </w:rPr>
            </w:pPr>
            <w:r>
              <w:rPr>
                <w:rFonts w:ascii="Calibri" w:eastAsia="宋体" w:hAnsi="Calibri" w:cs="Times New Roman" w:hint="eastAsia"/>
                <w:noProof w:val="0"/>
                <w:szCs w:val="21"/>
              </w:rPr>
              <w:t>对当前用户显示更改</w:t>
            </w:r>
            <w:r w:rsidR="004E1D0A">
              <w:rPr>
                <w:rFonts w:ascii="Calibri" w:eastAsia="宋体" w:hAnsi="Calibri" w:cs="Times New Roman" w:hint="eastAsia"/>
                <w:noProof w:val="0"/>
                <w:szCs w:val="21"/>
              </w:rPr>
              <w:t>状态</w:t>
            </w:r>
          </w:p>
        </w:tc>
      </w:tr>
      <w:tr w:rsidR="004E1D0A" w:rsidRPr="00993251" w14:paraId="03DE2D26" w14:textId="77777777" w:rsidTr="006A4C69">
        <w:tc>
          <w:tcPr>
            <w:tcW w:w="1413" w:type="dxa"/>
          </w:tcPr>
          <w:p w14:paraId="3DEA7D08" w14:textId="77777777" w:rsidR="004E1D0A" w:rsidRPr="00993251" w:rsidRDefault="004E1D0A" w:rsidP="006A4C69">
            <w:pPr>
              <w:jc w:val="left"/>
              <w:rPr>
                <w:rFonts w:ascii="Calibri" w:eastAsia="宋体" w:hAnsi="Calibri" w:cs="Times New Roman"/>
                <w:noProof w:val="0"/>
              </w:rPr>
            </w:pPr>
            <w:r w:rsidRPr="00993251">
              <w:rPr>
                <w:rFonts w:ascii="Calibri" w:eastAsia="宋体" w:hAnsi="Calibri" w:cs="Times New Roman" w:hint="eastAsia"/>
                <w:noProof w:val="0"/>
              </w:rPr>
              <w:t>异常处理</w:t>
            </w:r>
          </w:p>
        </w:tc>
        <w:tc>
          <w:tcPr>
            <w:tcW w:w="6883" w:type="dxa"/>
            <w:gridSpan w:val="3"/>
          </w:tcPr>
          <w:p w14:paraId="67CB7897" w14:textId="77777777" w:rsidR="004E1D0A" w:rsidRPr="00993251" w:rsidRDefault="004E1D0A" w:rsidP="006A4C69">
            <w:pPr>
              <w:widowControl/>
              <w:spacing w:line="360" w:lineRule="auto"/>
              <w:jc w:val="left"/>
              <w:rPr>
                <w:rFonts w:ascii="Calibri" w:eastAsia="宋体" w:hAnsi="Calibri" w:cs="Times New Roman"/>
                <w:noProof w:val="0"/>
              </w:rPr>
            </w:pPr>
            <w:r w:rsidRPr="00993251">
              <w:rPr>
                <w:rFonts w:ascii="Calibri" w:eastAsia="宋体" w:hAnsi="Calibri" w:cs="Times New Roman" w:hint="eastAsia"/>
                <w:noProof w:val="0"/>
                <w:szCs w:val="21"/>
              </w:rPr>
              <w:t>系统异常，无法进行操作时（如</w:t>
            </w:r>
            <w:r w:rsidRPr="00993251">
              <w:rPr>
                <w:rFonts w:ascii="Calibri" w:eastAsia="宋体" w:hAnsi="Calibri" w:cs="Times New Roman" w:hint="eastAsia"/>
                <w:noProof w:val="0"/>
                <w:szCs w:val="21"/>
              </w:rPr>
              <w:t>A</w:t>
            </w:r>
            <w:r w:rsidRPr="00993251">
              <w:rPr>
                <w:rFonts w:ascii="Calibri" w:eastAsia="宋体" w:hAnsi="Calibri" w:cs="Times New Roman"/>
                <w:noProof w:val="0"/>
                <w:szCs w:val="21"/>
              </w:rPr>
              <w:t>PP</w:t>
            </w:r>
            <w:r w:rsidRPr="00993251">
              <w:rPr>
                <w:rFonts w:ascii="Calibri" w:eastAsia="宋体" w:hAnsi="Calibri" w:cs="Times New Roman"/>
                <w:noProof w:val="0"/>
                <w:szCs w:val="21"/>
              </w:rPr>
              <w:t>崩溃</w:t>
            </w:r>
            <w:r w:rsidRPr="00993251">
              <w:rPr>
                <w:rFonts w:ascii="Calibri" w:eastAsia="宋体" w:hAnsi="Calibri" w:cs="Times New Roman" w:hint="eastAsia"/>
                <w:noProof w:val="0"/>
                <w:szCs w:val="21"/>
              </w:rPr>
              <w:t>等），给出相应提示信息。</w:t>
            </w:r>
          </w:p>
        </w:tc>
      </w:tr>
    </w:tbl>
    <w:p w14:paraId="7D76BAAE" w14:textId="77777777" w:rsidR="00092D55" w:rsidRDefault="00092D55" w:rsidP="00092D55">
      <w:pPr>
        <w:jc w:val="center"/>
        <w:rPr>
          <w:b/>
        </w:rPr>
      </w:pPr>
    </w:p>
    <w:p w14:paraId="4EE4A809" w14:textId="77777777" w:rsidR="00092D55" w:rsidRDefault="00092D55" w:rsidP="00092D55">
      <w:pPr>
        <w:jc w:val="center"/>
        <w:rPr>
          <w:b/>
        </w:rPr>
      </w:pPr>
      <w:r w:rsidRPr="00993251">
        <w:rPr>
          <w:b/>
        </w:rPr>
        <w:t>表</w:t>
      </w:r>
      <w:r>
        <w:rPr>
          <w:rFonts w:hint="eastAsia"/>
          <w:b/>
        </w:rPr>
        <w:t>7.2</w:t>
      </w:r>
      <w:r w:rsidRPr="00993251">
        <w:rPr>
          <w:rFonts w:hint="eastAsia"/>
          <w:b/>
        </w:rPr>
        <w:t xml:space="preserve"> </w:t>
      </w:r>
      <w:r w:rsidRPr="00993251">
        <w:rPr>
          <w:rFonts w:hint="eastAsia"/>
          <w:b/>
        </w:rPr>
        <w:t>“</w:t>
      </w:r>
      <w:r>
        <w:rPr>
          <w:rFonts w:ascii="Calibri" w:eastAsia="宋体" w:hAnsi="Calibri" w:cs="Times New Roman" w:hint="eastAsia"/>
          <w:b/>
          <w:noProof w:val="0"/>
          <w:szCs w:val="21"/>
        </w:rPr>
        <w:t>界面风格更改</w:t>
      </w:r>
      <w:r w:rsidRPr="00993251">
        <w:rPr>
          <w:rFonts w:hint="eastAsia"/>
          <w:b/>
        </w:rPr>
        <w:t>”用例</w:t>
      </w:r>
    </w:p>
    <w:tbl>
      <w:tblPr>
        <w:tblStyle w:val="271"/>
        <w:tblW w:w="8296" w:type="dxa"/>
        <w:tblLayout w:type="fixed"/>
        <w:tblLook w:val="04A0" w:firstRow="1" w:lastRow="0" w:firstColumn="1" w:lastColumn="0" w:noHBand="0" w:noVBand="1"/>
      </w:tblPr>
      <w:tblGrid>
        <w:gridCol w:w="1413"/>
        <w:gridCol w:w="2735"/>
        <w:gridCol w:w="1234"/>
        <w:gridCol w:w="2914"/>
      </w:tblGrid>
      <w:tr w:rsidR="00092D55" w:rsidRPr="00993251" w14:paraId="1BCBC49A" w14:textId="77777777" w:rsidTr="006A4C69">
        <w:tc>
          <w:tcPr>
            <w:tcW w:w="1413" w:type="dxa"/>
          </w:tcPr>
          <w:p w14:paraId="350F40CE" w14:textId="77777777" w:rsidR="00092D55" w:rsidRPr="00993251" w:rsidRDefault="00092D55" w:rsidP="006A4C69">
            <w:pPr>
              <w:jc w:val="left"/>
              <w:rPr>
                <w:rFonts w:ascii="Calibri" w:eastAsia="宋体" w:hAnsi="Calibri" w:cs="Times New Roman"/>
                <w:noProof w:val="0"/>
              </w:rPr>
            </w:pPr>
            <w:r w:rsidRPr="00993251">
              <w:rPr>
                <w:rFonts w:ascii="Calibri" w:eastAsia="宋体" w:hAnsi="Calibri" w:cs="Times New Roman"/>
                <w:noProof w:val="0"/>
              </w:rPr>
              <w:t>编号</w:t>
            </w:r>
          </w:p>
        </w:tc>
        <w:tc>
          <w:tcPr>
            <w:tcW w:w="2735" w:type="dxa"/>
          </w:tcPr>
          <w:p w14:paraId="2535E904" w14:textId="77777777" w:rsidR="00092D55" w:rsidRPr="00993251" w:rsidRDefault="00092D55" w:rsidP="006A4C69">
            <w:pPr>
              <w:jc w:val="left"/>
              <w:rPr>
                <w:rFonts w:ascii="Calibri" w:eastAsia="宋体" w:hAnsi="Calibri" w:cs="Times New Roman"/>
                <w:noProof w:val="0"/>
              </w:rPr>
            </w:pPr>
            <w:r>
              <w:rPr>
                <w:rFonts w:ascii="Calibri" w:eastAsia="宋体" w:hAnsi="Calibri" w:cs="Times New Roman"/>
                <w:noProof w:val="0"/>
              </w:rPr>
              <w:t>502</w:t>
            </w:r>
          </w:p>
        </w:tc>
        <w:tc>
          <w:tcPr>
            <w:tcW w:w="1234" w:type="dxa"/>
          </w:tcPr>
          <w:p w14:paraId="2039118D" w14:textId="77777777" w:rsidR="00092D55" w:rsidRPr="00993251" w:rsidRDefault="00092D55" w:rsidP="006A4C69">
            <w:pPr>
              <w:jc w:val="left"/>
              <w:rPr>
                <w:rFonts w:ascii="Calibri" w:eastAsia="宋体" w:hAnsi="Calibri" w:cs="Times New Roman"/>
                <w:noProof w:val="0"/>
              </w:rPr>
            </w:pPr>
            <w:r w:rsidRPr="00993251">
              <w:rPr>
                <w:rFonts w:ascii="Calibri" w:eastAsia="宋体" w:hAnsi="Calibri" w:cs="Times New Roman"/>
                <w:noProof w:val="0"/>
              </w:rPr>
              <w:t>用例名称</w:t>
            </w:r>
          </w:p>
        </w:tc>
        <w:tc>
          <w:tcPr>
            <w:tcW w:w="2914" w:type="dxa"/>
          </w:tcPr>
          <w:p w14:paraId="4863128F" w14:textId="77777777" w:rsidR="00092D55" w:rsidRPr="00993251" w:rsidRDefault="00092D55" w:rsidP="006A4C69">
            <w:pPr>
              <w:jc w:val="left"/>
              <w:rPr>
                <w:rFonts w:ascii="Calibri" w:eastAsia="宋体" w:hAnsi="Calibri" w:cs="Times New Roman"/>
                <w:noProof w:val="0"/>
              </w:rPr>
            </w:pPr>
            <w:r>
              <w:rPr>
                <w:rFonts w:ascii="Calibri" w:eastAsia="宋体" w:hAnsi="Calibri" w:cs="Times New Roman" w:hint="eastAsia"/>
                <w:noProof w:val="0"/>
                <w:szCs w:val="21"/>
              </w:rPr>
              <w:t>界面风格更改</w:t>
            </w:r>
          </w:p>
        </w:tc>
      </w:tr>
      <w:tr w:rsidR="00092D55" w:rsidRPr="00993251" w14:paraId="5061EF5E" w14:textId="77777777" w:rsidTr="006A4C69">
        <w:tc>
          <w:tcPr>
            <w:tcW w:w="1413" w:type="dxa"/>
          </w:tcPr>
          <w:p w14:paraId="73421AD0" w14:textId="77777777" w:rsidR="00092D55" w:rsidRPr="00993251" w:rsidRDefault="00092D55" w:rsidP="006A4C69">
            <w:pPr>
              <w:jc w:val="left"/>
              <w:rPr>
                <w:rFonts w:ascii="Calibri" w:eastAsia="宋体" w:hAnsi="Calibri" w:cs="Times New Roman"/>
                <w:noProof w:val="0"/>
              </w:rPr>
            </w:pPr>
            <w:r w:rsidRPr="00993251">
              <w:rPr>
                <w:rFonts w:ascii="Calibri" w:eastAsia="宋体" w:hAnsi="Calibri" w:cs="Times New Roman"/>
                <w:noProof w:val="0"/>
              </w:rPr>
              <w:t>使用人员</w:t>
            </w:r>
          </w:p>
        </w:tc>
        <w:tc>
          <w:tcPr>
            <w:tcW w:w="2735" w:type="dxa"/>
            <w:tcBorders>
              <w:bottom w:val="single" w:sz="4" w:space="0" w:color="auto"/>
            </w:tcBorders>
          </w:tcPr>
          <w:p w14:paraId="4A0B99B8" w14:textId="77777777" w:rsidR="00092D55" w:rsidRPr="00993251" w:rsidRDefault="00092D55" w:rsidP="006A4C69">
            <w:pPr>
              <w:jc w:val="left"/>
              <w:rPr>
                <w:rFonts w:ascii="Calibri" w:eastAsia="宋体" w:hAnsi="Calibri" w:cs="Times New Roman"/>
                <w:noProof w:val="0"/>
              </w:rPr>
            </w:pPr>
            <w:r w:rsidRPr="00993251">
              <w:rPr>
                <w:rFonts w:ascii="Calibri" w:eastAsia="宋体" w:hAnsi="Calibri" w:cs="Times New Roman" w:hint="eastAsia"/>
                <w:noProof w:val="0"/>
                <w:szCs w:val="21"/>
              </w:rPr>
              <w:t>正式用户</w:t>
            </w:r>
          </w:p>
        </w:tc>
        <w:tc>
          <w:tcPr>
            <w:tcW w:w="1234" w:type="dxa"/>
          </w:tcPr>
          <w:p w14:paraId="3A1500EF" w14:textId="77777777" w:rsidR="00092D55" w:rsidRPr="00993251" w:rsidRDefault="00092D55" w:rsidP="006A4C69">
            <w:pPr>
              <w:jc w:val="left"/>
              <w:rPr>
                <w:rFonts w:ascii="Calibri" w:eastAsia="宋体" w:hAnsi="Calibri" w:cs="Times New Roman"/>
                <w:noProof w:val="0"/>
              </w:rPr>
            </w:pPr>
            <w:r w:rsidRPr="00993251">
              <w:rPr>
                <w:rFonts w:ascii="Calibri" w:eastAsia="宋体" w:hAnsi="Calibri" w:cs="Times New Roman"/>
                <w:noProof w:val="0"/>
              </w:rPr>
              <w:t>扩展点</w:t>
            </w:r>
          </w:p>
        </w:tc>
        <w:tc>
          <w:tcPr>
            <w:tcW w:w="2914" w:type="dxa"/>
            <w:tcBorders>
              <w:bottom w:val="single" w:sz="4" w:space="0" w:color="auto"/>
            </w:tcBorders>
          </w:tcPr>
          <w:p w14:paraId="52D1A98A" w14:textId="77777777" w:rsidR="00092D55" w:rsidRPr="00993251" w:rsidRDefault="00092D55" w:rsidP="006A4C69">
            <w:pPr>
              <w:jc w:val="left"/>
              <w:rPr>
                <w:rFonts w:ascii="Calibri" w:eastAsia="宋体" w:hAnsi="Calibri" w:cs="Times New Roman"/>
                <w:noProof w:val="0"/>
                <w:szCs w:val="21"/>
              </w:rPr>
            </w:pPr>
            <w:r w:rsidRPr="00993251">
              <w:rPr>
                <w:rFonts w:ascii="Calibri" w:eastAsia="宋体" w:hAnsi="Calibri" w:cs="Times New Roman" w:hint="eastAsia"/>
                <w:noProof w:val="0"/>
                <w:szCs w:val="21"/>
              </w:rPr>
              <w:t>无</w:t>
            </w:r>
          </w:p>
        </w:tc>
      </w:tr>
      <w:tr w:rsidR="00092D55" w:rsidRPr="00993251" w14:paraId="4FFE6AF4" w14:textId="77777777" w:rsidTr="006A4C69">
        <w:tc>
          <w:tcPr>
            <w:tcW w:w="1413" w:type="dxa"/>
          </w:tcPr>
          <w:p w14:paraId="5828D9FD" w14:textId="77777777" w:rsidR="00092D55" w:rsidRPr="00993251" w:rsidRDefault="00092D55" w:rsidP="006A4C69">
            <w:pPr>
              <w:jc w:val="left"/>
              <w:rPr>
                <w:rFonts w:ascii="Calibri" w:eastAsia="宋体" w:hAnsi="Calibri" w:cs="Times New Roman"/>
                <w:noProof w:val="0"/>
              </w:rPr>
            </w:pPr>
            <w:r w:rsidRPr="00993251">
              <w:rPr>
                <w:rFonts w:ascii="Calibri" w:eastAsia="宋体" w:hAnsi="Calibri" w:cs="Times New Roman" w:hint="eastAsia"/>
                <w:noProof w:val="0"/>
              </w:rPr>
              <w:t>输入</w:t>
            </w:r>
          </w:p>
        </w:tc>
        <w:tc>
          <w:tcPr>
            <w:tcW w:w="6883" w:type="dxa"/>
            <w:gridSpan w:val="3"/>
          </w:tcPr>
          <w:p w14:paraId="323FADE1" w14:textId="77777777" w:rsidR="00092D55" w:rsidRPr="00993251" w:rsidRDefault="00092D55" w:rsidP="006A4C69">
            <w:pPr>
              <w:jc w:val="left"/>
              <w:rPr>
                <w:rFonts w:ascii="Calibri" w:eastAsia="宋体" w:hAnsi="Calibri" w:cs="Times New Roman"/>
                <w:noProof w:val="0"/>
              </w:rPr>
            </w:pPr>
            <w:r>
              <w:rPr>
                <w:rFonts w:ascii="Calibri" w:eastAsia="宋体" w:hAnsi="Calibri" w:cs="Times New Roman" w:hint="eastAsia"/>
                <w:noProof w:val="0"/>
              </w:rPr>
              <w:t>用户选择界面颜色，点击确认</w:t>
            </w:r>
          </w:p>
        </w:tc>
      </w:tr>
      <w:tr w:rsidR="00092D55" w:rsidRPr="00993251" w14:paraId="01E281A9" w14:textId="77777777" w:rsidTr="006A4C69">
        <w:tc>
          <w:tcPr>
            <w:tcW w:w="1413" w:type="dxa"/>
          </w:tcPr>
          <w:p w14:paraId="6E59E0CA" w14:textId="77777777" w:rsidR="00092D55" w:rsidRPr="00993251" w:rsidRDefault="00092D55" w:rsidP="006A4C69">
            <w:pPr>
              <w:jc w:val="left"/>
              <w:rPr>
                <w:rFonts w:ascii="Calibri" w:eastAsia="宋体" w:hAnsi="Calibri" w:cs="Times New Roman"/>
                <w:noProof w:val="0"/>
              </w:rPr>
            </w:pPr>
            <w:r w:rsidRPr="00993251">
              <w:rPr>
                <w:rFonts w:ascii="Calibri" w:eastAsia="宋体" w:hAnsi="Calibri" w:cs="Times New Roman" w:hint="eastAsia"/>
                <w:noProof w:val="0"/>
              </w:rPr>
              <w:t>系统响应</w:t>
            </w:r>
          </w:p>
        </w:tc>
        <w:tc>
          <w:tcPr>
            <w:tcW w:w="6883" w:type="dxa"/>
            <w:gridSpan w:val="3"/>
          </w:tcPr>
          <w:p w14:paraId="09119089" w14:textId="77777777" w:rsidR="00092D55" w:rsidRPr="00993251" w:rsidRDefault="00092D55" w:rsidP="006A4C69">
            <w:pPr>
              <w:jc w:val="left"/>
              <w:rPr>
                <w:rFonts w:ascii="Calibri" w:eastAsia="宋体" w:hAnsi="Calibri" w:cs="Times New Roman"/>
                <w:noProof w:val="0"/>
              </w:rPr>
            </w:pPr>
            <w:r>
              <w:rPr>
                <w:rFonts w:ascii="Calibri" w:eastAsia="宋体" w:hAnsi="Calibri" w:cs="Times New Roman" w:hint="eastAsia"/>
                <w:noProof w:val="0"/>
                <w:szCs w:val="21"/>
              </w:rPr>
              <w:t>系统在客户端内修改颜色信息</w:t>
            </w:r>
          </w:p>
        </w:tc>
      </w:tr>
      <w:tr w:rsidR="00092D55" w:rsidRPr="00993251" w14:paraId="6F2828E0" w14:textId="77777777" w:rsidTr="006A4C69">
        <w:tc>
          <w:tcPr>
            <w:tcW w:w="1413" w:type="dxa"/>
          </w:tcPr>
          <w:p w14:paraId="6994D21C" w14:textId="77777777" w:rsidR="00092D55" w:rsidRPr="00993251" w:rsidRDefault="00092D55" w:rsidP="006A4C69">
            <w:pPr>
              <w:jc w:val="left"/>
              <w:rPr>
                <w:rFonts w:ascii="Calibri" w:eastAsia="宋体" w:hAnsi="Calibri" w:cs="Times New Roman"/>
                <w:noProof w:val="0"/>
              </w:rPr>
            </w:pPr>
            <w:r w:rsidRPr="00993251">
              <w:rPr>
                <w:rFonts w:ascii="Calibri" w:eastAsia="宋体" w:hAnsi="Calibri" w:cs="Times New Roman" w:hint="eastAsia"/>
                <w:noProof w:val="0"/>
              </w:rPr>
              <w:t>输出</w:t>
            </w:r>
          </w:p>
        </w:tc>
        <w:tc>
          <w:tcPr>
            <w:tcW w:w="6883" w:type="dxa"/>
            <w:gridSpan w:val="3"/>
          </w:tcPr>
          <w:p w14:paraId="0D4D7257" w14:textId="77777777" w:rsidR="00092D55" w:rsidRPr="00993251" w:rsidRDefault="00092D55" w:rsidP="006A4C69">
            <w:pPr>
              <w:jc w:val="left"/>
              <w:rPr>
                <w:rFonts w:ascii="Calibri" w:eastAsia="宋体" w:hAnsi="Calibri" w:cs="Times New Roman"/>
                <w:noProof w:val="0"/>
              </w:rPr>
            </w:pPr>
            <w:r>
              <w:rPr>
                <w:rFonts w:ascii="Calibri" w:eastAsia="宋体" w:hAnsi="Calibri" w:cs="Times New Roman" w:hint="eastAsia"/>
                <w:noProof w:val="0"/>
              </w:rPr>
              <w:t>界面颜色更改</w:t>
            </w:r>
          </w:p>
        </w:tc>
      </w:tr>
      <w:tr w:rsidR="00092D55" w:rsidRPr="00993251" w14:paraId="65F6DF7F" w14:textId="77777777" w:rsidTr="006A4C69">
        <w:tc>
          <w:tcPr>
            <w:tcW w:w="1413" w:type="dxa"/>
          </w:tcPr>
          <w:p w14:paraId="72B51F32" w14:textId="77777777" w:rsidR="00092D55" w:rsidRPr="00993251" w:rsidRDefault="00092D55" w:rsidP="006A4C69">
            <w:pPr>
              <w:jc w:val="left"/>
              <w:rPr>
                <w:rFonts w:ascii="Calibri" w:eastAsia="宋体" w:hAnsi="Calibri" w:cs="Times New Roman"/>
                <w:noProof w:val="0"/>
              </w:rPr>
            </w:pPr>
            <w:r w:rsidRPr="00993251">
              <w:rPr>
                <w:rFonts w:ascii="Calibri" w:eastAsia="宋体" w:hAnsi="Calibri" w:cs="Times New Roman" w:hint="eastAsia"/>
                <w:noProof w:val="0"/>
              </w:rPr>
              <w:t>前置条件</w:t>
            </w:r>
          </w:p>
        </w:tc>
        <w:tc>
          <w:tcPr>
            <w:tcW w:w="2735" w:type="dxa"/>
          </w:tcPr>
          <w:p w14:paraId="297AAAE4" w14:textId="77777777" w:rsidR="00092D55" w:rsidRPr="00993251" w:rsidRDefault="00092D55" w:rsidP="006A4C69">
            <w:pPr>
              <w:widowControl/>
              <w:jc w:val="left"/>
              <w:rPr>
                <w:rFonts w:ascii="Calibri" w:eastAsia="宋体" w:hAnsi="Calibri" w:cs="Times New Roman"/>
                <w:noProof w:val="0"/>
                <w:szCs w:val="21"/>
              </w:rPr>
            </w:pPr>
            <w:r w:rsidRPr="00993251">
              <w:rPr>
                <w:rFonts w:ascii="Calibri" w:eastAsia="宋体" w:hAnsi="Calibri" w:cs="Times New Roman" w:hint="eastAsia"/>
                <w:noProof w:val="0"/>
                <w:szCs w:val="21"/>
              </w:rPr>
              <w:t>用户进入</w:t>
            </w:r>
            <w:r>
              <w:rPr>
                <w:rFonts w:ascii="Calibri" w:eastAsia="宋体" w:hAnsi="Calibri" w:cs="Times New Roman" w:hint="eastAsia"/>
                <w:noProof w:val="0"/>
                <w:szCs w:val="21"/>
              </w:rPr>
              <w:t>个性化设置界面</w:t>
            </w:r>
          </w:p>
        </w:tc>
        <w:tc>
          <w:tcPr>
            <w:tcW w:w="1234" w:type="dxa"/>
          </w:tcPr>
          <w:p w14:paraId="61FAABB1" w14:textId="77777777" w:rsidR="00092D55" w:rsidRPr="00993251" w:rsidRDefault="00092D55" w:rsidP="006A4C69">
            <w:pPr>
              <w:jc w:val="left"/>
              <w:rPr>
                <w:rFonts w:ascii="Calibri" w:eastAsia="宋体" w:hAnsi="Calibri" w:cs="Times New Roman"/>
                <w:noProof w:val="0"/>
              </w:rPr>
            </w:pPr>
            <w:r w:rsidRPr="00993251">
              <w:rPr>
                <w:rFonts w:ascii="Calibri" w:eastAsia="宋体" w:hAnsi="Calibri" w:cs="Times New Roman" w:hint="eastAsia"/>
                <w:noProof w:val="0"/>
              </w:rPr>
              <w:t>后置条件</w:t>
            </w:r>
          </w:p>
        </w:tc>
        <w:tc>
          <w:tcPr>
            <w:tcW w:w="2914" w:type="dxa"/>
          </w:tcPr>
          <w:p w14:paraId="68998E59" w14:textId="77777777" w:rsidR="00092D55" w:rsidRPr="00993251" w:rsidRDefault="00092D55" w:rsidP="006A4C69">
            <w:pPr>
              <w:widowControl/>
              <w:jc w:val="left"/>
              <w:rPr>
                <w:rFonts w:ascii="Calibri" w:eastAsia="宋体" w:hAnsi="Calibri" w:cs="Times New Roman"/>
                <w:noProof w:val="0"/>
                <w:szCs w:val="21"/>
              </w:rPr>
            </w:pPr>
            <w:r>
              <w:rPr>
                <w:rFonts w:ascii="Calibri" w:eastAsia="宋体" w:hAnsi="Calibri" w:cs="Times New Roman" w:hint="eastAsia"/>
                <w:noProof w:val="0"/>
                <w:szCs w:val="21"/>
              </w:rPr>
              <w:t>界面颜色更改</w:t>
            </w:r>
          </w:p>
        </w:tc>
      </w:tr>
      <w:tr w:rsidR="00092D55" w:rsidRPr="00993251" w14:paraId="7146121D" w14:textId="77777777" w:rsidTr="006A4C69">
        <w:tc>
          <w:tcPr>
            <w:tcW w:w="1413" w:type="dxa"/>
          </w:tcPr>
          <w:p w14:paraId="4AE8EBF2" w14:textId="77777777" w:rsidR="00092D55" w:rsidRPr="00993251" w:rsidRDefault="00092D55" w:rsidP="006A4C69">
            <w:pPr>
              <w:jc w:val="left"/>
              <w:rPr>
                <w:rFonts w:ascii="Calibri" w:eastAsia="宋体" w:hAnsi="Calibri" w:cs="Times New Roman"/>
                <w:noProof w:val="0"/>
              </w:rPr>
            </w:pPr>
            <w:r w:rsidRPr="00993251">
              <w:rPr>
                <w:rFonts w:ascii="Calibri" w:eastAsia="宋体" w:hAnsi="Calibri" w:cs="Times New Roman" w:hint="eastAsia"/>
                <w:noProof w:val="0"/>
              </w:rPr>
              <w:t>活动步骤</w:t>
            </w:r>
          </w:p>
        </w:tc>
        <w:tc>
          <w:tcPr>
            <w:tcW w:w="6883" w:type="dxa"/>
            <w:gridSpan w:val="3"/>
          </w:tcPr>
          <w:p w14:paraId="64B07077" w14:textId="77777777" w:rsidR="00092D55" w:rsidRPr="00092D55" w:rsidRDefault="00092D55" w:rsidP="00092D55">
            <w:pPr>
              <w:pStyle w:val="aa"/>
              <w:widowControl/>
              <w:numPr>
                <w:ilvl w:val="0"/>
                <w:numId w:val="45"/>
              </w:numPr>
              <w:spacing w:line="360" w:lineRule="auto"/>
              <w:ind w:firstLineChars="0"/>
              <w:jc w:val="left"/>
              <w:rPr>
                <w:rFonts w:ascii="Calibri" w:eastAsia="宋体" w:hAnsi="Calibri" w:cs="Times New Roman"/>
                <w:noProof w:val="0"/>
                <w:szCs w:val="21"/>
              </w:rPr>
            </w:pPr>
            <w:r w:rsidRPr="00092D55">
              <w:rPr>
                <w:rFonts w:ascii="Calibri" w:eastAsia="宋体" w:hAnsi="Calibri" w:cs="Times New Roman" w:hint="eastAsia"/>
                <w:noProof w:val="0"/>
                <w:szCs w:val="21"/>
              </w:rPr>
              <w:t>用户修改身体信息</w:t>
            </w:r>
          </w:p>
          <w:p w14:paraId="5FD75EFE" w14:textId="77777777" w:rsidR="00092D55" w:rsidRPr="00092D55" w:rsidRDefault="00092D55" w:rsidP="00092D55">
            <w:pPr>
              <w:pStyle w:val="aa"/>
              <w:widowControl/>
              <w:numPr>
                <w:ilvl w:val="0"/>
                <w:numId w:val="45"/>
              </w:numPr>
              <w:spacing w:line="360" w:lineRule="auto"/>
              <w:ind w:firstLineChars="0"/>
              <w:jc w:val="left"/>
              <w:rPr>
                <w:rFonts w:ascii="Calibri" w:eastAsia="宋体" w:hAnsi="Calibri" w:cs="Times New Roman"/>
                <w:noProof w:val="0"/>
                <w:szCs w:val="21"/>
              </w:rPr>
            </w:pPr>
            <w:r w:rsidRPr="00092D55">
              <w:rPr>
                <w:rFonts w:ascii="Calibri" w:eastAsia="宋体" w:hAnsi="Calibri" w:cs="Times New Roman" w:hint="eastAsia"/>
                <w:noProof w:val="0"/>
                <w:szCs w:val="21"/>
              </w:rPr>
              <w:t>用户点击确认</w:t>
            </w:r>
          </w:p>
          <w:p w14:paraId="64642757" w14:textId="77777777" w:rsidR="00092D55" w:rsidRPr="00092D55" w:rsidRDefault="00092D55" w:rsidP="00092D55">
            <w:pPr>
              <w:pStyle w:val="aa"/>
              <w:widowControl/>
              <w:numPr>
                <w:ilvl w:val="0"/>
                <w:numId w:val="45"/>
              </w:numPr>
              <w:spacing w:line="360" w:lineRule="auto"/>
              <w:ind w:firstLineChars="0"/>
              <w:jc w:val="left"/>
              <w:rPr>
                <w:rFonts w:ascii="Calibri" w:eastAsia="宋体" w:hAnsi="Calibri" w:cs="Times New Roman"/>
                <w:noProof w:val="0"/>
                <w:szCs w:val="21"/>
              </w:rPr>
            </w:pPr>
            <w:r>
              <w:rPr>
                <w:rFonts w:ascii="Calibri" w:eastAsia="宋体" w:hAnsi="Calibri" w:cs="Times New Roman" w:hint="eastAsia"/>
                <w:noProof w:val="0"/>
                <w:szCs w:val="21"/>
              </w:rPr>
              <w:t>界面颜色改变</w:t>
            </w:r>
          </w:p>
        </w:tc>
      </w:tr>
      <w:tr w:rsidR="00092D55" w:rsidRPr="00993251" w14:paraId="2968CDA2" w14:textId="77777777" w:rsidTr="006A4C69">
        <w:tc>
          <w:tcPr>
            <w:tcW w:w="1413" w:type="dxa"/>
          </w:tcPr>
          <w:p w14:paraId="2831D6C0" w14:textId="77777777" w:rsidR="00092D55" w:rsidRPr="00993251" w:rsidRDefault="00092D55" w:rsidP="006A4C69">
            <w:pPr>
              <w:jc w:val="left"/>
              <w:rPr>
                <w:rFonts w:ascii="Calibri" w:eastAsia="宋体" w:hAnsi="Calibri" w:cs="Times New Roman"/>
                <w:noProof w:val="0"/>
              </w:rPr>
            </w:pPr>
            <w:r w:rsidRPr="00993251">
              <w:rPr>
                <w:rFonts w:ascii="Calibri" w:eastAsia="宋体" w:hAnsi="Calibri" w:cs="Times New Roman" w:hint="eastAsia"/>
                <w:noProof w:val="0"/>
              </w:rPr>
              <w:t>异常处理</w:t>
            </w:r>
          </w:p>
        </w:tc>
        <w:tc>
          <w:tcPr>
            <w:tcW w:w="6883" w:type="dxa"/>
            <w:gridSpan w:val="3"/>
          </w:tcPr>
          <w:p w14:paraId="1B08531A" w14:textId="77777777" w:rsidR="00092D55" w:rsidRPr="00993251" w:rsidRDefault="00092D55" w:rsidP="006A4C69">
            <w:pPr>
              <w:widowControl/>
              <w:spacing w:line="360" w:lineRule="auto"/>
              <w:jc w:val="left"/>
              <w:rPr>
                <w:rFonts w:ascii="Calibri" w:eastAsia="宋体" w:hAnsi="Calibri" w:cs="Times New Roman"/>
                <w:noProof w:val="0"/>
              </w:rPr>
            </w:pPr>
            <w:r w:rsidRPr="00993251">
              <w:rPr>
                <w:rFonts w:ascii="Calibri" w:eastAsia="宋体" w:hAnsi="Calibri" w:cs="Times New Roman" w:hint="eastAsia"/>
                <w:noProof w:val="0"/>
                <w:szCs w:val="21"/>
              </w:rPr>
              <w:t>系统异常，无法进行操作时（如</w:t>
            </w:r>
            <w:r w:rsidRPr="00993251">
              <w:rPr>
                <w:rFonts w:ascii="Calibri" w:eastAsia="宋体" w:hAnsi="Calibri" w:cs="Times New Roman" w:hint="eastAsia"/>
                <w:noProof w:val="0"/>
                <w:szCs w:val="21"/>
              </w:rPr>
              <w:t>A</w:t>
            </w:r>
            <w:r w:rsidRPr="00993251">
              <w:rPr>
                <w:rFonts w:ascii="Calibri" w:eastAsia="宋体" w:hAnsi="Calibri" w:cs="Times New Roman"/>
                <w:noProof w:val="0"/>
                <w:szCs w:val="21"/>
              </w:rPr>
              <w:t>PP</w:t>
            </w:r>
            <w:r w:rsidRPr="00993251">
              <w:rPr>
                <w:rFonts w:ascii="Calibri" w:eastAsia="宋体" w:hAnsi="Calibri" w:cs="Times New Roman"/>
                <w:noProof w:val="0"/>
                <w:szCs w:val="21"/>
              </w:rPr>
              <w:t>崩溃</w:t>
            </w:r>
            <w:r w:rsidRPr="00993251">
              <w:rPr>
                <w:rFonts w:ascii="Calibri" w:eastAsia="宋体" w:hAnsi="Calibri" w:cs="Times New Roman" w:hint="eastAsia"/>
                <w:noProof w:val="0"/>
                <w:szCs w:val="21"/>
              </w:rPr>
              <w:t>等），给出相应提示信息。</w:t>
            </w:r>
          </w:p>
        </w:tc>
      </w:tr>
    </w:tbl>
    <w:p w14:paraId="34A59ABE" w14:textId="77777777" w:rsidR="00092D55" w:rsidRDefault="00092D55" w:rsidP="00092D55">
      <w:pPr>
        <w:rPr>
          <w:b/>
        </w:rPr>
      </w:pPr>
    </w:p>
    <w:p w14:paraId="502E2B29" w14:textId="77777777" w:rsidR="00092D55" w:rsidRDefault="00092D55" w:rsidP="00092D55">
      <w:pPr>
        <w:jc w:val="center"/>
        <w:rPr>
          <w:b/>
        </w:rPr>
      </w:pPr>
      <w:r w:rsidRPr="00993251">
        <w:rPr>
          <w:b/>
        </w:rPr>
        <w:t>表</w:t>
      </w:r>
      <w:r>
        <w:rPr>
          <w:rFonts w:hint="eastAsia"/>
          <w:b/>
        </w:rPr>
        <w:t>7.3</w:t>
      </w:r>
      <w:r w:rsidRPr="00993251">
        <w:rPr>
          <w:rFonts w:hint="eastAsia"/>
          <w:b/>
        </w:rPr>
        <w:t xml:space="preserve"> </w:t>
      </w:r>
      <w:r w:rsidRPr="00993251">
        <w:rPr>
          <w:rFonts w:hint="eastAsia"/>
          <w:b/>
        </w:rPr>
        <w:t>“</w:t>
      </w:r>
      <w:r>
        <w:rPr>
          <w:rFonts w:ascii="Calibri" w:eastAsia="宋体" w:hAnsi="Calibri" w:cs="Times New Roman" w:hint="eastAsia"/>
          <w:b/>
          <w:noProof w:val="0"/>
          <w:szCs w:val="21"/>
        </w:rPr>
        <w:t>账户信息更改</w:t>
      </w:r>
      <w:r w:rsidRPr="00993251">
        <w:rPr>
          <w:rFonts w:hint="eastAsia"/>
          <w:b/>
        </w:rPr>
        <w:t>”用例</w:t>
      </w:r>
    </w:p>
    <w:tbl>
      <w:tblPr>
        <w:tblStyle w:val="271"/>
        <w:tblW w:w="8296" w:type="dxa"/>
        <w:tblLayout w:type="fixed"/>
        <w:tblLook w:val="04A0" w:firstRow="1" w:lastRow="0" w:firstColumn="1" w:lastColumn="0" w:noHBand="0" w:noVBand="1"/>
      </w:tblPr>
      <w:tblGrid>
        <w:gridCol w:w="1413"/>
        <w:gridCol w:w="2735"/>
        <w:gridCol w:w="1234"/>
        <w:gridCol w:w="2914"/>
      </w:tblGrid>
      <w:tr w:rsidR="00092D55" w:rsidRPr="00993251" w14:paraId="7CF65CB1" w14:textId="77777777" w:rsidTr="006A4C69">
        <w:tc>
          <w:tcPr>
            <w:tcW w:w="1413" w:type="dxa"/>
          </w:tcPr>
          <w:p w14:paraId="163AB052" w14:textId="77777777" w:rsidR="00092D55" w:rsidRPr="00993251" w:rsidRDefault="00092D55" w:rsidP="006A4C69">
            <w:pPr>
              <w:jc w:val="left"/>
              <w:rPr>
                <w:rFonts w:ascii="Calibri" w:eastAsia="宋体" w:hAnsi="Calibri" w:cs="Times New Roman"/>
                <w:noProof w:val="0"/>
              </w:rPr>
            </w:pPr>
            <w:r w:rsidRPr="00993251">
              <w:rPr>
                <w:rFonts w:ascii="Calibri" w:eastAsia="宋体" w:hAnsi="Calibri" w:cs="Times New Roman"/>
                <w:noProof w:val="0"/>
              </w:rPr>
              <w:t>编号</w:t>
            </w:r>
          </w:p>
        </w:tc>
        <w:tc>
          <w:tcPr>
            <w:tcW w:w="2735" w:type="dxa"/>
          </w:tcPr>
          <w:p w14:paraId="648AE6E5" w14:textId="77777777" w:rsidR="00092D55" w:rsidRPr="00993251" w:rsidRDefault="00092D55" w:rsidP="006A4C69">
            <w:pPr>
              <w:jc w:val="left"/>
              <w:rPr>
                <w:rFonts w:ascii="Calibri" w:eastAsia="宋体" w:hAnsi="Calibri" w:cs="Times New Roman"/>
                <w:noProof w:val="0"/>
              </w:rPr>
            </w:pPr>
            <w:r>
              <w:rPr>
                <w:rFonts w:ascii="Calibri" w:eastAsia="宋体" w:hAnsi="Calibri" w:cs="Times New Roman"/>
                <w:noProof w:val="0"/>
              </w:rPr>
              <w:t>503</w:t>
            </w:r>
          </w:p>
        </w:tc>
        <w:tc>
          <w:tcPr>
            <w:tcW w:w="1234" w:type="dxa"/>
          </w:tcPr>
          <w:p w14:paraId="3FC8C65E" w14:textId="77777777" w:rsidR="00092D55" w:rsidRPr="00993251" w:rsidRDefault="00092D55" w:rsidP="006A4C69">
            <w:pPr>
              <w:jc w:val="left"/>
              <w:rPr>
                <w:rFonts w:ascii="Calibri" w:eastAsia="宋体" w:hAnsi="Calibri" w:cs="Times New Roman"/>
                <w:noProof w:val="0"/>
              </w:rPr>
            </w:pPr>
            <w:r w:rsidRPr="00993251">
              <w:rPr>
                <w:rFonts w:ascii="Calibri" w:eastAsia="宋体" w:hAnsi="Calibri" w:cs="Times New Roman"/>
                <w:noProof w:val="0"/>
              </w:rPr>
              <w:t>用例名称</w:t>
            </w:r>
          </w:p>
        </w:tc>
        <w:tc>
          <w:tcPr>
            <w:tcW w:w="2914" w:type="dxa"/>
          </w:tcPr>
          <w:p w14:paraId="146EE290" w14:textId="77777777" w:rsidR="00092D55" w:rsidRPr="00993251" w:rsidRDefault="00092D55" w:rsidP="006A4C69">
            <w:pPr>
              <w:jc w:val="left"/>
              <w:rPr>
                <w:rFonts w:ascii="Calibri" w:eastAsia="宋体" w:hAnsi="Calibri" w:cs="Times New Roman"/>
                <w:noProof w:val="0"/>
              </w:rPr>
            </w:pPr>
            <w:r>
              <w:rPr>
                <w:rFonts w:ascii="Calibri" w:eastAsia="宋体" w:hAnsi="Calibri" w:cs="Times New Roman" w:hint="eastAsia"/>
                <w:noProof w:val="0"/>
                <w:szCs w:val="21"/>
              </w:rPr>
              <w:t>账户信息更改</w:t>
            </w:r>
          </w:p>
        </w:tc>
      </w:tr>
      <w:tr w:rsidR="00092D55" w:rsidRPr="00993251" w14:paraId="0A056F9A" w14:textId="77777777" w:rsidTr="006A4C69">
        <w:tc>
          <w:tcPr>
            <w:tcW w:w="1413" w:type="dxa"/>
          </w:tcPr>
          <w:p w14:paraId="124EDCDA" w14:textId="77777777" w:rsidR="00092D55" w:rsidRPr="00993251" w:rsidRDefault="00092D55" w:rsidP="006A4C69">
            <w:pPr>
              <w:jc w:val="left"/>
              <w:rPr>
                <w:rFonts w:ascii="Calibri" w:eastAsia="宋体" w:hAnsi="Calibri" w:cs="Times New Roman"/>
                <w:noProof w:val="0"/>
              </w:rPr>
            </w:pPr>
            <w:r w:rsidRPr="00993251">
              <w:rPr>
                <w:rFonts w:ascii="Calibri" w:eastAsia="宋体" w:hAnsi="Calibri" w:cs="Times New Roman"/>
                <w:noProof w:val="0"/>
              </w:rPr>
              <w:t>使用人员</w:t>
            </w:r>
          </w:p>
        </w:tc>
        <w:tc>
          <w:tcPr>
            <w:tcW w:w="2735" w:type="dxa"/>
            <w:tcBorders>
              <w:bottom w:val="single" w:sz="4" w:space="0" w:color="auto"/>
            </w:tcBorders>
          </w:tcPr>
          <w:p w14:paraId="767B560F" w14:textId="77777777" w:rsidR="00092D55" w:rsidRPr="00993251" w:rsidRDefault="00092D55" w:rsidP="006A4C69">
            <w:pPr>
              <w:jc w:val="left"/>
              <w:rPr>
                <w:rFonts w:ascii="Calibri" w:eastAsia="宋体" w:hAnsi="Calibri" w:cs="Times New Roman"/>
                <w:noProof w:val="0"/>
              </w:rPr>
            </w:pPr>
            <w:r w:rsidRPr="00993251">
              <w:rPr>
                <w:rFonts w:ascii="Calibri" w:eastAsia="宋体" w:hAnsi="Calibri" w:cs="Times New Roman" w:hint="eastAsia"/>
                <w:noProof w:val="0"/>
                <w:szCs w:val="21"/>
              </w:rPr>
              <w:t>正式用户</w:t>
            </w:r>
          </w:p>
        </w:tc>
        <w:tc>
          <w:tcPr>
            <w:tcW w:w="1234" w:type="dxa"/>
          </w:tcPr>
          <w:p w14:paraId="74A1667F" w14:textId="77777777" w:rsidR="00092D55" w:rsidRPr="00993251" w:rsidRDefault="00092D55" w:rsidP="006A4C69">
            <w:pPr>
              <w:jc w:val="left"/>
              <w:rPr>
                <w:rFonts w:ascii="Calibri" w:eastAsia="宋体" w:hAnsi="Calibri" w:cs="Times New Roman"/>
                <w:noProof w:val="0"/>
              </w:rPr>
            </w:pPr>
            <w:r w:rsidRPr="00993251">
              <w:rPr>
                <w:rFonts w:ascii="Calibri" w:eastAsia="宋体" w:hAnsi="Calibri" w:cs="Times New Roman"/>
                <w:noProof w:val="0"/>
              </w:rPr>
              <w:t>扩展点</w:t>
            </w:r>
          </w:p>
        </w:tc>
        <w:tc>
          <w:tcPr>
            <w:tcW w:w="2914" w:type="dxa"/>
            <w:tcBorders>
              <w:bottom w:val="single" w:sz="4" w:space="0" w:color="auto"/>
            </w:tcBorders>
          </w:tcPr>
          <w:p w14:paraId="6EE60973" w14:textId="77777777" w:rsidR="00092D55" w:rsidRPr="00993251" w:rsidRDefault="00092D55" w:rsidP="006A4C69">
            <w:pPr>
              <w:jc w:val="left"/>
              <w:rPr>
                <w:rFonts w:ascii="Calibri" w:eastAsia="宋体" w:hAnsi="Calibri" w:cs="Times New Roman"/>
                <w:noProof w:val="0"/>
                <w:szCs w:val="21"/>
              </w:rPr>
            </w:pPr>
            <w:r w:rsidRPr="00993251">
              <w:rPr>
                <w:rFonts w:ascii="Calibri" w:eastAsia="宋体" w:hAnsi="Calibri" w:cs="Times New Roman" w:hint="eastAsia"/>
                <w:noProof w:val="0"/>
                <w:szCs w:val="21"/>
              </w:rPr>
              <w:t>无</w:t>
            </w:r>
          </w:p>
        </w:tc>
      </w:tr>
      <w:tr w:rsidR="00092D55" w:rsidRPr="00993251" w14:paraId="590B935A" w14:textId="77777777" w:rsidTr="006A4C69">
        <w:tc>
          <w:tcPr>
            <w:tcW w:w="1413" w:type="dxa"/>
          </w:tcPr>
          <w:p w14:paraId="0D970CF0" w14:textId="77777777" w:rsidR="00092D55" w:rsidRPr="00993251" w:rsidRDefault="00092D55" w:rsidP="006A4C69">
            <w:pPr>
              <w:jc w:val="left"/>
              <w:rPr>
                <w:rFonts w:ascii="Calibri" w:eastAsia="宋体" w:hAnsi="Calibri" w:cs="Times New Roman"/>
                <w:noProof w:val="0"/>
              </w:rPr>
            </w:pPr>
            <w:r w:rsidRPr="00993251">
              <w:rPr>
                <w:rFonts w:ascii="Calibri" w:eastAsia="宋体" w:hAnsi="Calibri" w:cs="Times New Roman" w:hint="eastAsia"/>
                <w:noProof w:val="0"/>
              </w:rPr>
              <w:t>输入</w:t>
            </w:r>
          </w:p>
        </w:tc>
        <w:tc>
          <w:tcPr>
            <w:tcW w:w="6883" w:type="dxa"/>
            <w:gridSpan w:val="3"/>
          </w:tcPr>
          <w:p w14:paraId="76D80A2F" w14:textId="77777777" w:rsidR="00092D55" w:rsidRPr="00993251" w:rsidRDefault="00092D55" w:rsidP="006A4C69">
            <w:pPr>
              <w:jc w:val="left"/>
              <w:rPr>
                <w:rFonts w:ascii="Calibri" w:eastAsia="宋体" w:hAnsi="Calibri" w:cs="Times New Roman"/>
                <w:noProof w:val="0"/>
              </w:rPr>
            </w:pPr>
            <w:r>
              <w:rPr>
                <w:rFonts w:ascii="Calibri" w:eastAsia="宋体" w:hAnsi="Calibri" w:cs="Times New Roman" w:hint="eastAsia"/>
                <w:noProof w:val="0"/>
              </w:rPr>
              <w:t>用户点击修改密码，输入原密码和新密码，点击确认</w:t>
            </w:r>
          </w:p>
        </w:tc>
      </w:tr>
      <w:tr w:rsidR="00092D55" w:rsidRPr="00993251" w14:paraId="516E19B8" w14:textId="77777777" w:rsidTr="006A4C69">
        <w:tc>
          <w:tcPr>
            <w:tcW w:w="1413" w:type="dxa"/>
          </w:tcPr>
          <w:p w14:paraId="2C20BB4A" w14:textId="77777777" w:rsidR="00092D55" w:rsidRPr="00993251" w:rsidRDefault="00092D55" w:rsidP="006A4C69">
            <w:pPr>
              <w:jc w:val="left"/>
              <w:rPr>
                <w:rFonts w:ascii="Calibri" w:eastAsia="宋体" w:hAnsi="Calibri" w:cs="Times New Roman"/>
                <w:noProof w:val="0"/>
              </w:rPr>
            </w:pPr>
            <w:r w:rsidRPr="00993251">
              <w:rPr>
                <w:rFonts w:ascii="Calibri" w:eastAsia="宋体" w:hAnsi="Calibri" w:cs="Times New Roman" w:hint="eastAsia"/>
                <w:noProof w:val="0"/>
              </w:rPr>
              <w:t>系统响应</w:t>
            </w:r>
          </w:p>
        </w:tc>
        <w:tc>
          <w:tcPr>
            <w:tcW w:w="6883" w:type="dxa"/>
            <w:gridSpan w:val="3"/>
          </w:tcPr>
          <w:p w14:paraId="7EBDC651" w14:textId="77777777" w:rsidR="00092D55" w:rsidRPr="00993251" w:rsidRDefault="00092D55" w:rsidP="006A4C69">
            <w:pPr>
              <w:jc w:val="left"/>
              <w:rPr>
                <w:rFonts w:ascii="Calibri" w:eastAsia="宋体" w:hAnsi="Calibri" w:cs="Times New Roman"/>
                <w:noProof w:val="0"/>
              </w:rPr>
            </w:pPr>
            <w:r>
              <w:rPr>
                <w:rFonts w:ascii="Calibri" w:eastAsia="宋体" w:hAnsi="Calibri" w:cs="Times New Roman" w:hint="eastAsia"/>
                <w:noProof w:val="0"/>
                <w:szCs w:val="21"/>
              </w:rPr>
              <w:t>系统在数据库里修改用户的密码</w:t>
            </w:r>
          </w:p>
        </w:tc>
      </w:tr>
      <w:tr w:rsidR="00092D55" w:rsidRPr="00993251" w14:paraId="51449B89" w14:textId="77777777" w:rsidTr="006A4C69">
        <w:tc>
          <w:tcPr>
            <w:tcW w:w="1413" w:type="dxa"/>
          </w:tcPr>
          <w:p w14:paraId="07DD9146" w14:textId="77777777" w:rsidR="00092D55" w:rsidRPr="00993251" w:rsidRDefault="00092D55" w:rsidP="006A4C69">
            <w:pPr>
              <w:jc w:val="left"/>
              <w:rPr>
                <w:rFonts w:ascii="Calibri" w:eastAsia="宋体" w:hAnsi="Calibri" w:cs="Times New Roman"/>
                <w:noProof w:val="0"/>
              </w:rPr>
            </w:pPr>
            <w:r w:rsidRPr="00993251">
              <w:rPr>
                <w:rFonts w:ascii="Calibri" w:eastAsia="宋体" w:hAnsi="Calibri" w:cs="Times New Roman" w:hint="eastAsia"/>
                <w:noProof w:val="0"/>
              </w:rPr>
              <w:t>输出</w:t>
            </w:r>
          </w:p>
        </w:tc>
        <w:tc>
          <w:tcPr>
            <w:tcW w:w="6883" w:type="dxa"/>
            <w:gridSpan w:val="3"/>
          </w:tcPr>
          <w:p w14:paraId="5A1ACD58" w14:textId="77777777" w:rsidR="00092D55" w:rsidRPr="00993251" w:rsidRDefault="00092D55" w:rsidP="006A4C69">
            <w:pPr>
              <w:jc w:val="left"/>
              <w:rPr>
                <w:rFonts w:ascii="Calibri" w:eastAsia="宋体" w:hAnsi="Calibri" w:cs="Times New Roman"/>
                <w:noProof w:val="0"/>
              </w:rPr>
            </w:pPr>
            <w:r>
              <w:rPr>
                <w:rFonts w:ascii="Calibri" w:eastAsia="宋体" w:hAnsi="Calibri" w:cs="Times New Roman" w:hint="eastAsia"/>
                <w:noProof w:val="0"/>
              </w:rPr>
              <w:t>密码更改状态</w:t>
            </w:r>
          </w:p>
        </w:tc>
      </w:tr>
      <w:tr w:rsidR="00092D55" w:rsidRPr="00993251" w14:paraId="355D51C5" w14:textId="77777777" w:rsidTr="00092D55">
        <w:trPr>
          <w:trHeight w:val="339"/>
        </w:trPr>
        <w:tc>
          <w:tcPr>
            <w:tcW w:w="1413" w:type="dxa"/>
          </w:tcPr>
          <w:p w14:paraId="500FA631" w14:textId="77777777" w:rsidR="00092D55" w:rsidRPr="00993251" w:rsidRDefault="00092D55" w:rsidP="006A4C69">
            <w:pPr>
              <w:jc w:val="left"/>
              <w:rPr>
                <w:rFonts w:ascii="Calibri" w:eastAsia="宋体" w:hAnsi="Calibri" w:cs="Times New Roman"/>
                <w:noProof w:val="0"/>
              </w:rPr>
            </w:pPr>
            <w:r w:rsidRPr="00993251">
              <w:rPr>
                <w:rFonts w:ascii="Calibri" w:eastAsia="宋体" w:hAnsi="Calibri" w:cs="Times New Roman" w:hint="eastAsia"/>
                <w:noProof w:val="0"/>
              </w:rPr>
              <w:t>前置条件</w:t>
            </w:r>
          </w:p>
        </w:tc>
        <w:tc>
          <w:tcPr>
            <w:tcW w:w="2735" w:type="dxa"/>
          </w:tcPr>
          <w:p w14:paraId="03679453" w14:textId="77777777" w:rsidR="00092D55" w:rsidRPr="00993251" w:rsidRDefault="00092D55" w:rsidP="006A4C69">
            <w:pPr>
              <w:widowControl/>
              <w:jc w:val="left"/>
              <w:rPr>
                <w:rFonts w:ascii="Calibri" w:eastAsia="宋体" w:hAnsi="Calibri" w:cs="Times New Roman"/>
                <w:noProof w:val="0"/>
                <w:szCs w:val="21"/>
              </w:rPr>
            </w:pPr>
            <w:r w:rsidRPr="00993251">
              <w:rPr>
                <w:rFonts w:ascii="Calibri" w:eastAsia="宋体" w:hAnsi="Calibri" w:cs="Times New Roman" w:hint="eastAsia"/>
                <w:noProof w:val="0"/>
                <w:szCs w:val="21"/>
              </w:rPr>
              <w:t>用户进入</w:t>
            </w:r>
            <w:r>
              <w:rPr>
                <w:rFonts w:ascii="Calibri" w:eastAsia="宋体" w:hAnsi="Calibri" w:cs="Times New Roman" w:hint="eastAsia"/>
                <w:noProof w:val="0"/>
                <w:szCs w:val="21"/>
              </w:rPr>
              <w:t>个性化设置界面</w:t>
            </w:r>
          </w:p>
        </w:tc>
        <w:tc>
          <w:tcPr>
            <w:tcW w:w="1234" w:type="dxa"/>
          </w:tcPr>
          <w:p w14:paraId="37B1E48F" w14:textId="77777777" w:rsidR="00092D55" w:rsidRPr="00993251" w:rsidRDefault="00092D55" w:rsidP="006A4C69">
            <w:pPr>
              <w:jc w:val="left"/>
              <w:rPr>
                <w:rFonts w:ascii="Calibri" w:eastAsia="宋体" w:hAnsi="Calibri" w:cs="Times New Roman"/>
                <w:noProof w:val="0"/>
              </w:rPr>
            </w:pPr>
            <w:r w:rsidRPr="00993251">
              <w:rPr>
                <w:rFonts w:ascii="Calibri" w:eastAsia="宋体" w:hAnsi="Calibri" w:cs="Times New Roman" w:hint="eastAsia"/>
                <w:noProof w:val="0"/>
              </w:rPr>
              <w:t>后置条件</w:t>
            </w:r>
          </w:p>
        </w:tc>
        <w:tc>
          <w:tcPr>
            <w:tcW w:w="2914" w:type="dxa"/>
          </w:tcPr>
          <w:p w14:paraId="3E9A0277" w14:textId="77777777" w:rsidR="00092D55" w:rsidRPr="00993251" w:rsidRDefault="00092D55" w:rsidP="006A4C69">
            <w:pPr>
              <w:widowControl/>
              <w:jc w:val="left"/>
              <w:rPr>
                <w:rFonts w:ascii="Calibri" w:eastAsia="宋体" w:hAnsi="Calibri" w:cs="Times New Roman"/>
                <w:noProof w:val="0"/>
                <w:szCs w:val="21"/>
              </w:rPr>
            </w:pPr>
            <w:r>
              <w:rPr>
                <w:rFonts w:ascii="Calibri" w:eastAsia="宋体" w:hAnsi="Calibri" w:cs="Times New Roman" w:hint="eastAsia"/>
                <w:noProof w:val="0"/>
                <w:szCs w:val="21"/>
              </w:rPr>
              <w:t>账户密码修改</w:t>
            </w:r>
          </w:p>
        </w:tc>
      </w:tr>
      <w:tr w:rsidR="00092D55" w:rsidRPr="00993251" w14:paraId="4C479700" w14:textId="77777777" w:rsidTr="006A4C69">
        <w:tc>
          <w:tcPr>
            <w:tcW w:w="1413" w:type="dxa"/>
          </w:tcPr>
          <w:p w14:paraId="5816B16E" w14:textId="77777777" w:rsidR="00092D55" w:rsidRPr="00993251" w:rsidRDefault="00092D55" w:rsidP="006A4C69">
            <w:pPr>
              <w:jc w:val="left"/>
              <w:rPr>
                <w:rFonts w:ascii="Calibri" w:eastAsia="宋体" w:hAnsi="Calibri" w:cs="Times New Roman"/>
                <w:noProof w:val="0"/>
              </w:rPr>
            </w:pPr>
            <w:r w:rsidRPr="00993251">
              <w:rPr>
                <w:rFonts w:ascii="Calibri" w:eastAsia="宋体" w:hAnsi="Calibri" w:cs="Times New Roman" w:hint="eastAsia"/>
                <w:noProof w:val="0"/>
              </w:rPr>
              <w:t>活动步骤</w:t>
            </w:r>
          </w:p>
        </w:tc>
        <w:tc>
          <w:tcPr>
            <w:tcW w:w="6883" w:type="dxa"/>
            <w:gridSpan w:val="3"/>
          </w:tcPr>
          <w:p w14:paraId="79A1B202" w14:textId="77777777" w:rsidR="00092D55" w:rsidRPr="00092D55" w:rsidRDefault="00092D55" w:rsidP="00092D55">
            <w:pPr>
              <w:pStyle w:val="aa"/>
              <w:widowControl/>
              <w:numPr>
                <w:ilvl w:val="0"/>
                <w:numId w:val="46"/>
              </w:numPr>
              <w:spacing w:line="360" w:lineRule="auto"/>
              <w:ind w:firstLineChars="0"/>
              <w:jc w:val="left"/>
              <w:rPr>
                <w:rFonts w:ascii="Calibri" w:eastAsia="宋体" w:hAnsi="Calibri" w:cs="Times New Roman"/>
                <w:noProof w:val="0"/>
                <w:szCs w:val="21"/>
              </w:rPr>
            </w:pPr>
            <w:r w:rsidRPr="00092D55">
              <w:rPr>
                <w:rFonts w:ascii="Calibri" w:eastAsia="宋体" w:hAnsi="Calibri" w:cs="Times New Roman" w:hint="eastAsia"/>
                <w:noProof w:val="0"/>
              </w:rPr>
              <w:t>用户点击修改密码</w:t>
            </w:r>
          </w:p>
          <w:p w14:paraId="4B36E9E4" w14:textId="77777777" w:rsidR="00092D55" w:rsidRPr="00092D55" w:rsidRDefault="00092D55" w:rsidP="00092D55">
            <w:pPr>
              <w:pStyle w:val="aa"/>
              <w:widowControl/>
              <w:numPr>
                <w:ilvl w:val="0"/>
                <w:numId w:val="46"/>
              </w:numPr>
              <w:spacing w:line="360" w:lineRule="auto"/>
              <w:ind w:firstLineChars="0"/>
              <w:jc w:val="left"/>
              <w:rPr>
                <w:rFonts w:ascii="Calibri" w:eastAsia="宋体" w:hAnsi="Calibri" w:cs="Times New Roman"/>
                <w:noProof w:val="0"/>
                <w:szCs w:val="21"/>
              </w:rPr>
            </w:pPr>
            <w:r w:rsidRPr="00092D55">
              <w:rPr>
                <w:rFonts w:ascii="Calibri" w:eastAsia="宋体" w:hAnsi="Calibri" w:cs="Times New Roman" w:hint="eastAsia"/>
                <w:noProof w:val="0"/>
              </w:rPr>
              <w:t>输入原密码和新密码</w:t>
            </w:r>
          </w:p>
          <w:p w14:paraId="14B7B0B7" w14:textId="77777777" w:rsidR="00092D55" w:rsidRPr="00092D55" w:rsidRDefault="00092D55" w:rsidP="00092D55">
            <w:pPr>
              <w:pStyle w:val="aa"/>
              <w:widowControl/>
              <w:numPr>
                <w:ilvl w:val="0"/>
                <w:numId w:val="46"/>
              </w:numPr>
              <w:spacing w:line="360" w:lineRule="auto"/>
              <w:ind w:firstLineChars="0"/>
              <w:jc w:val="left"/>
              <w:rPr>
                <w:rFonts w:ascii="Calibri" w:eastAsia="宋体" w:hAnsi="Calibri" w:cs="Times New Roman"/>
                <w:noProof w:val="0"/>
                <w:szCs w:val="21"/>
              </w:rPr>
            </w:pPr>
            <w:r w:rsidRPr="00092D55">
              <w:rPr>
                <w:rFonts w:ascii="Calibri" w:eastAsia="宋体" w:hAnsi="Calibri" w:cs="Times New Roman" w:hint="eastAsia"/>
                <w:noProof w:val="0"/>
              </w:rPr>
              <w:t>点击确认</w:t>
            </w:r>
          </w:p>
          <w:p w14:paraId="66030AA2" w14:textId="77777777" w:rsidR="00092D55" w:rsidRPr="00092D55" w:rsidRDefault="00092D55" w:rsidP="00092D55">
            <w:pPr>
              <w:pStyle w:val="aa"/>
              <w:widowControl/>
              <w:numPr>
                <w:ilvl w:val="0"/>
                <w:numId w:val="46"/>
              </w:numPr>
              <w:spacing w:line="360" w:lineRule="auto"/>
              <w:ind w:firstLineChars="0"/>
              <w:jc w:val="left"/>
              <w:rPr>
                <w:rFonts w:ascii="Calibri" w:eastAsia="宋体" w:hAnsi="Calibri" w:cs="Times New Roman"/>
                <w:noProof w:val="0"/>
                <w:szCs w:val="21"/>
              </w:rPr>
            </w:pPr>
            <w:r>
              <w:rPr>
                <w:rFonts w:ascii="Calibri" w:eastAsia="宋体" w:hAnsi="Calibri" w:cs="Times New Roman" w:hint="eastAsia"/>
                <w:noProof w:val="0"/>
              </w:rPr>
              <w:t>系统修改账户密码</w:t>
            </w:r>
          </w:p>
          <w:p w14:paraId="1DBBE4DC" w14:textId="77777777" w:rsidR="00092D55" w:rsidRPr="00092D55" w:rsidRDefault="00092D55" w:rsidP="00092D55">
            <w:pPr>
              <w:pStyle w:val="aa"/>
              <w:widowControl/>
              <w:numPr>
                <w:ilvl w:val="0"/>
                <w:numId w:val="46"/>
              </w:numPr>
              <w:spacing w:line="360" w:lineRule="auto"/>
              <w:ind w:firstLineChars="0"/>
              <w:jc w:val="left"/>
              <w:rPr>
                <w:rFonts w:ascii="Calibri" w:eastAsia="宋体" w:hAnsi="Calibri" w:cs="Times New Roman"/>
                <w:noProof w:val="0"/>
                <w:szCs w:val="21"/>
              </w:rPr>
            </w:pPr>
            <w:r>
              <w:rPr>
                <w:rFonts w:ascii="Calibri" w:eastAsia="宋体" w:hAnsi="Calibri" w:cs="Times New Roman" w:hint="eastAsia"/>
                <w:noProof w:val="0"/>
              </w:rPr>
              <w:t>显示更改状态</w:t>
            </w:r>
          </w:p>
        </w:tc>
      </w:tr>
      <w:tr w:rsidR="00092D55" w:rsidRPr="00993251" w14:paraId="07131878" w14:textId="77777777" w:rsidTr="006A4C69">
        <w:tc>
          <w:tcPr>
            <w:tcW w:w="1413" w:type="dxa"/>
          </w:tcPr>
          <w:p w14:paraId="7178B4FC" w14:textId="77777777" w:rsidR="00092D55" w:rsidRPr="00993251" w:rsidRDefault="00092D55" w:rsidP="006A4C69">
            <w:pPr>
              <w:jc w:val="left"/>
              <w:rPr>
                <w:rFonts w:ascii="Calibri" w:eastAsia="宋体" w:hAnsi="Calibri" w:cs="Times New Roman"/>
                <w:noProof w:val="0"/>
              </w:rPr>
            </w:pPr>
            <w:r w:rsidRPr="00993251">
              <w:rPr>
                <w:rFonts w:ascii="Calibri" w:eastAsia="宋体" w:hAnsi="Calibri" w:cs="Times New Roman" w:hint="eastAsia"/>
                <w:noProof w:val="0"/>
              </w:rPr>
              <w:t>异常处理</w:t>
            </w:r>
          </w:p>
        </w:tc>
        <w:tc>
          <w:tcPr>
            <w:tcW w:w="6883" w:type="dxa"/>
            <w:gridSpan w:val="3"/>
          </w:tcPr>
          <w:p w14:paraId="3EC42D85" w14:textId="77777777" w:rsidR="00092D55" w:rsidRPr="00993251" w:rsidRDefault="00092D55" w:rsidP="006A4C69">
            <w:pPr>
              <w:widowControl/>
              <w:spacing w:line="360" w:lineRule="auto"/>
              <w:jc w:val="left"/>
              <w:rPr>
                <w:rFonts w:ascii="Calibri" w:eastAsia="宋体" w:hAnsi="Calibri" w:cs="Times New Roman"/>
                <w:noProof w:val="0"/>
              </w:rPr>
            </w:pPr>
            <w:r w:rsidRPr="00993251">
              <w:rPr>
                <w:rFonts w:ascii="Calibri" w:eastAsia="宋体" w:hAnsi="Calibri" w:cs="Times New Roman" w:hint="eastAsia"/>
                <w:noProof w:val="0"/>
                <w:szCs w:val="21"/>
              </w:rPr>
              <w:t>系统异常，无法进行操作时（如</w:t>
            </w:r>
            <w:r w:rsidRPr="00993251">
              <w:rPr>
                <w:rFonts w:ascii="Calibri" w:eastAsia="宋体" w:hAnsi="Calibri" w:cs="Times New Roman" w:hint="eastAsia"/>
                <w:noProof w:val="0"/>
                <w:szCs w:val="21"/>
              </w:rPr>
              <w:t>A</w:t>
            </w:r>
            <w:r w:rsidRPr="00993251">
              <w:rPr>
                <w:rFonts w:ascii="Calibri" w:eastAsia="宋体" w:hAnsi="Calibri" w:cs="Times New Roman"/>
                <w:noProof w:val="0"/>
                <w:szCs w:val="21"/>
              </w:rPr>
              <w:t>PP</w:t>
            </w:r>
            <w:r w:rsidRPr="00993251">
              <w:rPr>
                <w:rFonts w:ascii="Calibri" w:eastAsia="宋体" w:hAnsi="Calibri" w:cs="Times New Roman"/>
                <w:noProof w:val="0"/>
                <w:szCs w:val="21"/>
              </w:rPr>
              <w:t>崩溃</w:t>
            </w:r>
            <w:r w:rsidRPr="00993251">
              <w:rPr>
                <w:rFonts w:ascii="Calibri" w:eastAsia="宋体" w:hAnsi="Calibri" w:cs="Times New Roman" w:hint="eastAsia"/>
                <w:noProof w:val="0"/>
                <w:szCs w:val="21"/>
              </w:rPr>
              <w:t>等），给出相应提示信息。</w:t>
            </w:r>
          </w:p>
        </w:tc>
      </w:tr>
    </w:tbl>
    <w:p w14:paraId="029E5C35" w14:textId="77777777" w:rsidR="00092D55" w:rsidRDefault="00092D55" w:rsidP="00092D55">
      <w:pPr>
        <w:jc w:val="center"/>
        <w:rPr>
          <w:b/>
        </w:rPr>
      </w:pPr>
    </w:p>
    <w:p w14:paraId="104421F7" w14:textId="77777777" w:rsidR="00092D55" w:rsidRDefault="00092D55" w:rsidP="00092D55">
      <w:pPr>
        <w:jc w:val="center"/>
        <w:rPr>
          <w:b/>
        </w:rPr>
      </w:pPr>
      <w:r w:rsidRPr="00993251">
        <w:rPr>
          <w:b/>
        </w:rPr>
        <w:t>表</w:t>
      </w:r>
      <w:r>
        <w:rPr>
          <w:rFonts w:hint="eastAsia"/>
          <w:b/>
        </w:rPr>
        <w:t>7.4</w:t>
      </w:r>
      <w:r w:rsidRPr="00993251">
        <w:rPr>
          <w:rFonts w:hint="eastAsia"/>
          <w:b/>
        </w:rPr>
        <w:t xml:space="preserve"> </w:t>
      </w:r>
      <w:r w:rsidRPr="00993251">
        <w:rPr>
          <w:rFonts w:hint="eastAsia"/>
          <w:b/>
        </w:rPr>
        <w:t>“</w:t>
      </w:r>
      <w:r>
        <w:rPr>
          <w:rFonts w:ascii="Calibri" w:eastAsia="宋体" w:hAnsi="Calibri" w:cs="Times New Roman" w:hint="eastAsia"/>
          <w:b/>
          <w:noProof w:val="0"/>
          <w:szCs w:val="21"/>
        </w:rPr>
        <w:t>提醒设置</w:t>
      </w:r>
      <w:r w:rsidRPr="00993251">
        <w:rPr>
          <w:rFonts w:hint="eastAsia"/>
          <w:b/>
        </w:rPr>
        <w:t>”用例</w:t>
      </w:r>
    </w:p>
    <w:tbl>
      <w:tblPr>
        <w:tblStyle w:val="271"/>
        <w:tblW w:w="8296" w:type="dxa"/>
        <w:tblLayout w:type="fixed"/>
        <w:tblLook w:val="04A0" w:firstRow="1" w:lastRow="0" w:firstColumn="1" w:lastColumn="0" w:noHBand="0" w:noVBand="1"/>
      </w:tblPr>
      <w:tblGrid>
        <w:gridCol w:w="1413"/>
        <w:gridCol w:w="2735"/>
        <w:gridCol w:w="1234"/>
        <w:gridCol w:w="2914"/>
      </w:tblGrid>
      <w:tr w:rsidR="00092D55" w:rsidRPr="00993251" w14:paraId="432710DB" w14:textId="77777777" w:rsidTr="006A4C69">
        <w:tc>
          <w:tcPr>
            <w:tcW w:w="1413" w:type="dxa"/>
          </w:tcPr>
          <w:p w14:paraId="20D7C9DD" w14:textId="77777777" w:rsidR="00092D55" w:rsidRPr="00993251" w:rsidRDefault="00092D55" w:rsidP="006A4C69">
            <w:pPr>
              <w:jc w:val="left"/>
              <w:rPr>
                <w:rFonts w:ascii="Calibri" w:eastAsia="宋体" w:hAnsi="Calibri" w:cs="Times New Roman"/>
                <w:noProof w:val="0"/>
              </w:rPr>
            </w:pPr>
            <w:r w:rsidRPr="00993251">
              <w:rPr>
                <w:rFonts w:ascii="Calibri" w:eastAsia="宋体" w:hAnsi="Calibri" w:cs="Times New Roman"/>
                <w:noProof w:val="0"/>
              </w:rPr>
              <w:t>编号</w:t>
            </w:r>
          </w:p>
        </w:tc>
        <w:tc>
          <w:tcPr>
            <w:tcW w:w="2735" w:type="dxa"/>
          </w:tcPr>
          <w:p w14:paraId="1167F88F" w14:textId="77777777" w:rsidR="00092D55" w:rsidRPr="00993251" w:rsidRDefault="00092D55" w:rsidP="006A4C69">
            <w:pPr>
              <w:jc w:val="left"/>
              <w:rPr>
                <w:rFonts w:ascii="Calibri" w:eastAsia="宋体" w:hAnsi="Calibri" w:cs="Times New Roman"/>
                <w:noProof w:val="0"/>
              </w:rPr>
            </w:pPr>
            <w:r>
              <w:rPr>
                <w:rFonts w:ascii="Calibri" w:eastAsia="宋体" w:hAnsi="Calibri" w:cs="Times New Roman"/>
                <w:noProof w:val="0"/>
              </w:rPr>
              <w:t>504</w:t>
            </w:r>
          </w:p>
        </w:tc>
        <w:tc>
          <w:tcPr>
            <w:tcW w:w="1234" w:type="dxa"/>
          </w:tcPr>
          <w:p w14:paraId="5CB72E2F" w14:textId="77777777" w:rsidR="00092D55" w:rsidRPr="00993251" w:rsidRDefault="00092D55" w:rsidP="006A4C69">
            <w:pPr>
              <w:jc w:val="left"/>
              <w:rPr>
                <w:rFonts w:ascii="Calibri" w:eastAsia="宋体" w:hAnsi="Calibri" w:cs="Times New Roman"/>
                <w:noProof w:val="0"/>
              </w:rPr>
            </w:pPr>
            <w:r w:rsidRPr="00993251">
              <w:rPr>
                <w:rFonts w:ascii="Calibri" w:eastAsia="宋体" w:hAnsi="Calibri" w:cs="Times New Roman"/>
                <w:noProof w:val="0"/>
              </w:rPr>
              <w:t>用例名称</w:t>
            </w:r>
          </w:p>
        </w:tc>
        <w:tc>
          <w:tcPr>
            <w:tcW w:w="2914" w:type="dxa"/>
          </w:tcPr>
          <w:p w14:paraId="7A73AFAA" w14:textId="77777777" w:rsidR="00092D55" w:rsidRPr="00993251" w:rsidRDefault="00092D55" w:rsidP="006A4C69">
            <w:pPr>
              <w:jc w:val="left"/>
              <w:rPr>
                <w:rFonts w:ascii="Calibri" w:eastAsia="宋体" w:hAnsi="Calibri" w:cs="Times New Roman"/>
                <w:noProof w:val="0"/>
              </w:rPr>
            </w:pPr>
            <w:r>
              <w:rPr>
                <w:rFonts w:ascii="Calibri" w:eastAsia="宋体" w:hAnsi="Calibri" w:cs="Times New Roman" w:hint="eastAsia"/>
                <w:noProof w:val="0"/>
                <w:szCs w:val="21"/>
              </w:rPr>
              <w:t>提醒设置</w:t>
            </w:r>
          </w:p>
        </w:tc>
      </w:tr>
      <w:tr w:rsidR="00092D55" w:rsidRPr="00993251" w14:paraId="36A20B40" w14:textId="77777777" w:rsidTr="006A4C69">
        <w:tc>
          <w:tcPr>
            <w:tcW w:w="1413" w:type="dxa"/>
          </w:tcPr>
          <w:p w14:paraId="4CBE8463" w14:textId="77777777" w:rsidR="00092D55" w:rsidRPr="00993251" w:rsidRDefault="00092D55" w:rsidP="006A4C69">
            <w:pPr>
              <w:jc w:val="left"/>
              <w:rPr>
                <w:rFonts w:ascii="Calibri" w:eastAsia="宋体" w:hAnsi="Calibri" w:cs="Times New Roman"/>
                <w:noProof w:val="0"/>
              </w:rPr>
            </w:pPr>
            <w:r w:rsidRPr="00993251">
              <w:rPr>
                <w:rFonts w:ascii="Calibri" w:eastAsia="宋体" w:hAnsi="Calibri" w:cs="Times New Roman"/>
                <w:noProof w:val="0"/>
              </w:rPr>
              <w:t>使用人员</w:t>
            </w:r>
          </w:p>
        </w:tc>
        <w:tc>
          <w:tcPr>
            <w:tcW w:w="2735" w:type="dxa"/>
            <w:tcBorders>
              <w:bottom w:val="single" w:sz="4" w:space="0" w:color="auto"/>
            </w:tcBorders>
          </w:tcPr>
          <w:p w14:paraId="43E9BA35" w14:textId="77777777" w:rsidR="00092D55" w:rsidRPr="00993251" w:rsidRDefault="00092D55" w:rsidP="006A4C69">
            <w:pPr>
              <w:jc w:val="left"/>
              <w:rPr>
                <w:rFonts w:ascii="Calibri" w:eastAsia="宋体" w:hAnsi="Calibri" w:cs="Times New Roman"/>
                <w:noProof w:val="0"/>
              </w:rPr>
            </w:pPr>
            <w:r w:rsidRPr="00993251">
              <w:rPr>
                <w:rFonts w:ascii="Calibri" w:eastAsia="宋体" w:hAnsi="Calibri" w:cs="Times New Roman" w:hint="eastAsia"/>
                <w:noProof w:val="0"/>
                <w:szCs w:val="21"/>
              </w:rPr>
              <w:t>正式用户</w:t>
            </w:r>
          </w:p>
        </w:tc>
        <w:tc>
          <w:tcPr>
            <w:tcW w:w="1234" w:type="dxa"/>
          </w:tcPr>
          <w:p w14:paraId="789960D6" w14:textId="77777777" w:rsidR="00092D55" w:rsidRPr="00993251" w:rsidRDefault="00092D55" w:rsidP="006A4C69">
            <w:pPr>
              <w:jc w:val="left"/>
              <w:rPr>
                <w:rFonts w:ascii="Calibri" w:eastAsia="宋体" w:hAnsi="Calibri" w:cs="Times New Roman"/>
                <w:noProof w:val="0"/>
              </w:rPr>
            </w:pPr>
            <w:r w:rsidRPr="00993251">
              <w:rPr>
                <w:rFonts w:ascii="Calibri" w:eastAsia="宋体" w:hAnsi="Calibri" w:cs="Times New Roman"/>
                <w:noProof w:val="0"/>
              </w:rPr>
              <w:t>扩展点</w:t>
            </w:r>
          </w:p>
        </w:tc>
        <w:tc>
          <w:tcPr>
            <w:tcW w:w="2914" w:type="dxa"/>
            <w:tcBorders>
              <w:bottom w:val="single" w:sz="4" w:space="0" w:color="auto"/>
            </w:tcBorders>
          </w:tcPr>
          <w:p w14:paraId="2F24ECED" w14:textId="77777777" w:rsidR="00092D55" w:rsidRPr="00993251" w:rsidRDefault="00092D55" w:rsidP="006A4C69">
            <w:pPr>
              <w:jc w:val="left"/>
              <w:rPr>
                <w:rFonts w:ascii="Calibri" w:eastAsia="宋体" w:hAnsi="Calibri" w:cs="Times New Roman"/>
                <w:noProof w:val="0"/>
                <w:szCs w:val="21"/>
              </w:rPr>
            </w:pPr>
            <w:r w:rsidRPr="00993251">
              <w:rPr>
                <w:rFonts w:ascii="Calibri" w:eastAsia="宋体" w:hAnsi="Calibri" w:cs="Times New Roman" w:hint="eastAsia"/>
                <w:noProof w:val="0"/>
                <w:szCs w:val="21"/>
              </w:rPr>
              <w:t>无</w:t>
            </w:r>
          </w:p>
        </w:tc>
      </w:tr>
      <w:tr w:rsidR="00092D55" w:rsidRPr="00993251" w14:paraId="25FDD58C" w14:textId="77777777" w:rsidTr="006A4C69">
        <w:tc>
          <w:tcPr>
            <w:tcW w:w="1413" w:type="dxa"/>
          </w:tcPr>
          <w:p w14:paraId="01967736" w14:textId="77777777" w:rsidR="00092D55" w:rsidRPr="00993251" w:rsidRDefault="00092D55" w:rsidP="006A4C69">
            <w:pPr>
              <w:jc w:val="left"/>
              <w:rPr>
                <w:rFonts w:ascii="Calibri" w:eastAsia="宋体" w:hAnsi="Calibri" w:cs="Times New Roman"/>
                <w:noProof w:val="0"/>
              </w:rPr>
            </w:pPr>
            <w:r w:rsidRPr="00993251">
              <w:rPr>
                <w:rFonts w:ascii="Calibri" w:eastAsia="宋体" w:hAnsi="Calibri" w:cs="Times New Roman" w:hint="eastAsia"/>
                <w:noProof w:val="0"/>
              </w:rPr>
              <w:t>输入</w:t>
            </w:r>
          </w:p>
        </w:tc>
        <w:tc>
          <w:tcPr>
            <w:tcW w:w="6883" w:type="dxa"/>
            <w:gridSpan w:val="3"/>
          </w:tcPr>
          <w:p w14:paraId="046807BF" w14:textId="77777777" w:rsidR="00092D55" w:rsidRPr="00993251" w:rsidRDefault="00092D55" w:rsidP="006A4C69">
            <w:pPr>
              <w:jc w:val="left"/>
              <w:rPr>
                <w:rFonts w:ascii="Calibri" w:eastAsia="宋体" w:hAnsi="Calibri" w:cs="Times New Roman"/>
                <w:noProof w:val="0"/>
              </w:rPr>
            </w:pPr>
            <w:r>
              <w:rPr>
                <w:rFonts w:ascii="Calibri" w:eastAsia="宋体" w:hAnsi="Calibri" w:cs="Times New Roman" w:hint="eastAsia"/>
                <w:noProof w:val="0"/>
              </w:rPr>
              <w:t>选择是否提醒</w:t>
            </w:r>
          </w:p>
        </w:tc>
      </w:tr>
      <w:tr w:rsidR="00092D55" w:rsidRPr="00993251" w14:paraId="4CDB0008" w14:textId="77777777" w:rsidTr="006A4C69">
        <w:tc>
          <w:tcPr>
            <w:tcW w:w="1413" w:type="dxa"/>
          </w:tcPr>
          <w:p w14:paraId="15F632D0" w14:textId="77777777" w:rsidR="00092D55" w:rsidRPr="00993251" w:rsidRDefault="00092D55" w:rsidP="006A4C69">
            <w:pPr>
              <w:jc w:val="left"/>
              <w:rPr>
                <w:rFonts w:ascii="Calibri" w:eastAsia="宋体" w:hAnsi="Calibri" w:cs="Times New Roman"/>
                <w:noProof w:val="0"/>
              </w:rPr>
            </w:pPr>
            <w:r w:rsidRPr="00993251">
              <w:rPr>
                <w:rFonts w:ascii="Calibri" w:eastAsia="宋体" w:hAnsi="Calibri" w:cs="Times New Roman" w:hint="eastAsia"/>
                <w:noProof w:val="0"/>
              </w:rPr>
              <w:t>系统响应</w:t>
            </w:r>
          </w:p>
        </w:tc>
        <w:tc>
          <w:tcPr>
            <w:tcW w:w="6883" w:type="dxa"/>
            <w:gridSpan w:val="3"/>
          </w:tcPr>
          <w:p w14:paraId="21080CAD" w14:textId="77777777" w:rsidR="00092D55" w:rsidRPr="00993251" w:rsidRDefault="00092D55" w:rsidP="00092D55">
            <w:pPr>
              <w:jc w:val="left"/>
              <w:rPr>
                <w:rFonts w:ascii="Calibri" w:eastAsia="宋体" w:hAnsi="Calibri" w:cs="Times New Roman"/>
                <w:noProof w:val="0"/>
              </w:rPr>
            </w:pPr>
            <w:r>
              <w:rPr>
                <w:rFonts w:ascii="Calibri" w:eastAsia="宋体" w:hAnsi="Calibri" w:cs="Times New Roman" w:hint="eastAsia"/>
                <w:noProof w:val="0"/>
                <w:szCs w:val="21"/>
              </w:rPr>
              <w:t>系统在客户端里修改是否提醒</w:t>
            </w:r>
          </w:p>
        </w:tc>
      </w:tr>
      <w:tr w:rsidR="00092D55" w:rsidRPr="00993251" w14:paraId="2B3E1353" w14:textId="77777777" w:rsidTr="006A4C69">
        <w:tc>
          <w:tcPr>
            <w:tcW w:w="1413" w:type="dxa"/>
          </w:tcPr>
          <w:p w14:paraId="089D176D" w14:textId="77777777" w:rsidR="00092D55" w:rsidRPr="00993251" w:rsidRDefault="00092D55" w:rsidP="006A4C69">
            <w:pPr>
              <w:jc w:val="left"/>
              <w:rPr>
                <w:rFonts w:ascii="Calibri" w:eastAsia="宋体" w:hAnsi="Calibri" w:cs="Times New Roman"/>
                <w:noProof w:val="0"/>
              </w:rPr>
            </w:pPr>
            <w:r w:rsidRPr="00993251">
              <w:rPr>
                <w:rFonts w:ascii="Calibri" w:eastAsia="宋体" w:hAnsi="Calibri" w:cs="Times New Roman" w:hint="eastAsia"/>
                <w:noProof w:val="0"/>
              </w:rPr>
              <w:t>输出</w:t>
            </w:r>
          </w:p>
        </w:tc>
        <w:tc>
          <w:tcPr>
            <w:tcW w:w="6883" w:type="dxa"/>
            <w:gridSpan w:val="3"/>
          </w:tcPr>
          <w:p w14:paraId="0D986A98" w14:textId="77777777" w:rsidR="00092D55" w:rsidRPr="00993251" w:rsidRDefault="00092D55" w:rsidP="006A4C69">
            <w:pPr>
              <w:jc w:val="left"/>
              <w:rPr>
                <w:rFonts w:ascii="Calibri" w:eastAsia="宋体" w:hAnsi="Calibri" w:cs="Times New Roman"/>
                <w:noProof w:val="0"/>
              </w:rPr>
            </w:pPr>
            <w:r>
              <w:rPr>
                <w:rFonts w:ascii="Calibri" w:eastAsia="宋体" w:hAnsi="Calibri" w:cs="Times New Roman" w:hint="eastAsia"/>
                <w:noProof w:val="0"/>
              </w:rPr>
              <w:t>是否提醒</w:t>
            </w:r>
          </w:p>
        </w:tc>
      </w:tr>
      <w:tr w:rsidR="00092D55" w:rsidRPr="00993251" w14:paraId="46F08B8A" w14:textId="77777777" w:rsidTr="006A4C69">
        <w:trPr>
          <w:trHeight w:val="339"/>
        </w:trPr>
        <w:tc>
          <w:tcPr>
            <w:tcW w:w="1413" w:type="dxa"/>
          </w:tcPr>
          <w:p w14:paraId="07782349" w14:textId="77777777" w:rsidR="00092D55" w:rsidRPr="00993251" w:rsidRDefault="00092D55" w:rsidP="006A4C69">
            <w:pPr>
              <w:jc w:val="left"/>
              <w:rPr>
                <w:rFonts w:ascii="Calibri" w:eastAsia="宋体" w:hAnsi="Calibri" w:cs="Times New Roman"/>
                <w:noProof w:val="0"/>
              </w:rPr>
            </w:pPr>
            <w:r w:rsidRPr="00993251">
              <w:rPr>
                <w:rFonts w:ascii="Calibri" w:eastAsia="宋体" w:hAnsi="Calibri" w:cs="Times New Roman" w:hint="eastAsia"/>
                <w:noProof w:val="0"/>
              </w:rPr>
              <w:t>前置条件</w:t>
            </w:r>
          </w:p>
        </w:tc>
        <w:tc>
          <w:tcPr>
            <w:tcW w:w="2735" w:type="dxa"/>
          </w:tcPr>
          <w:p w14:paraId="26EE499D" w14:textId="77777777" w:rsidR="00092D55" w:rsidRPr="00993251" w:rsidRDefault="00092D55" w:rsidP="006A4C69">
            <w:pPr>
              <w:widowControl/>
              <w:jc w:val="left"/>
              <w:rPr>
                <w:rFonts w:ascii="Calibri" w:eastAsia="宋体" w:hAnsi="Calibri" w:cs="Times New Roman"/>
                <w:noProof w:val="0"/>
                <w:szCs w:val="21"/>
              </w:rPr>
            </w:pPr>
            <w:r w:rsidRPr="00993251">
              <w:rPr>
                <w:rFonts w:ascii="Calibri" w:eastAsia="宋体" w:hAnsi="Calibri" w:cs="Times New Roman" w:hint="eastAsia"/>
                <w:noProof w:val="0"/>
                <w:szCs w:val="21"/>
              </w:rPr>
              <w:t>用户进入</w:t>
            </w:r>
            <w:r>
              <w:rPr>
                <w:rFonts w:ascii="Calibri" w:eastAsia="宋体" w:hAnsi="Calibri" w:cs="Times New Roman" w:hint="eastAsia"/>
                <w:noProof w:val="0"/>
                <w:szCs w:val="21"/>
              </w:rPr>
              <w:t>个性化设置界面</w:t>
            </w:r>
          </w:p>
        </w:tc>
        <w:tc>
          <w:tcPr>
            <w:tcW w:w="1234" w:type="dxa"/>
          </w:tcPr>
          <w:p w14:paraId="1E8AD851" w14:textId="77777777" w:rsidR="00092D55" w:rsidRPr="00993251" w:rsidRDefault="00092D55" w:rsidP="006A4C69">
            <w:pPr>
              <w:jc w:val="left"/>
              <w:rPr>
                <w:rFonts w:ascii="Calibri" w:eastAsia="宋体" w:hAnsi="Calibri" w:cs="Times New Roman"/>
                <w:noProof w:val="0"/>
              </w:rPr>
            </w:pPr>
            <w:r w:rsidRPr="00993251">
              <w:rPr>
                <w:rFonts w:ascii="Calibri" w:eastAsia="宋体" w:hAnsi="Calibri" w:cs="Times New Roman" w:hint="eastAsia"/>
                <w:noProof w:val="0"/>
              </w:rPr>
              <w:t>后置条件</w:t>
            </w:r>
          </w:p>
        </w:tc>
        <w:tc>
          <w:tcPr>
            <w:tcW w:w="2914" w:type="dxa"/>
          </w:tcPr>
          <w:p w14:paraId="4F994B74" w14:textId="77777777" w:rsidR="00092D55" w:rsidRPr="00993251" w:rsidRDefault="00092D55" w:rsidP="006A4C69">
            <w:pPr>
              <w:widowControl/>
              <w:jc w:val="left"/>
              <w:rPr>
                <w:rFonts w:ascii="Calibri" w:eastAsia="宋体" w:hAnsi="Calibri" w:cs="Times New Roman"/>
                <w:noProof w:val="0"/>
                <w:szCs w:val="21"/>
              </w:rPr>
            </w:pPr>
            <w:r>
              <w:rPr>
                <w:rFonts w:ascii="Calibri" w:eastAsia="宋体" w:hAnsi="Calibri" w:cs="Times New Roman" w:hint="eastAsia"/>
                <w:noProof w:val="0"/>
                <w:szCs w:val="21"/>
              </w:rPr>
              <w:t>提醒设置被修改</w:t>
            </w:r>
          </w:p>
        </w:tc>
      </w:tr>
      <w:tr w:rsidR="00092D55" w:rsidRPr="00993251" w14:paraId="69DD9F3D" w14:textId="77777777" w:rsidTr="006A4C69">
        <w:tc>
          <w:tcPr>
            <w:tcW w:w="1413" w:type="dxa"/>
          </w:tcPr>
          <w:p w14:paraId="15260447" w14:textId="77777777" w:rsidR="00092D55" w:rsidRPr="00993251" w:rsidRDefault="00092D55" w:rsidP="006A4C69">
            <w:pPr>
              <w:jc w:val="left"/>
              <w:rPr>
                <w:rFonts w:ascii="Calibri" w:eastAsia="宋体" w:hAnsi="Calibri" w:cs="Times New Roman"/>
                <w:noProof w:val="0"/>
              </w:rPr>
            </w:pPr>
            <w:r w:rsidRPr="00993251">
              <w:rPr>
                <w:rFonts w:ascii="Calibri" w:eastAsia="宋体" w:hAnsi="Calibri" w:cs="Times New Roman" w:hint="eastAsia"/>
                <w:noProof w:val="0"/>
              </w:rPr>
              <w:t>活动步骤</w:t>
            </w:r>
          </w:p>
        </w:tc>
        <w:tc>
          <w:tcPr>
            <w:tcW w:w="6883" w:type="dxa"/>
            <w:gridSpan w:val="3"/>
          </w:tcPr>
          <w:p w14:paraId="6E7ED4C8" w14:textId="77777777" w:rsidR="00092D55" w:rsidRPr="00C532EC" w:rsidRDefault="00092D55" w:rsidP="00C532EC">
            <w:pPr>
              <w:pStyle w:val="aa"/>
              <w:widowControl/>
              <w:numPr>
                <w:ilvl w:val="0"/>
                <w:numId w:val="47"/>
              </w:numPr>
              <w:spacing w:line="360" w:lineRule="auto"/>
              <w:ind w:firstLineChars="0"/>
              <w:jc w:val="left"/>
              <w:rPr>
                <w:rFonts w:ascii="Calibri" w:eastAsia="宋体" w:hAnsi="Calibri" w:cs="Times New Roman"/>
                <w:noProof w:val="0"/>
                <w:szCs w:val="21"/>
              </w:rPr>
            </w:pPr>
            <w:r w:rsidRPr="00C532EC">
              <w:rPr>
                <w:rFonts w:ascii="Calibri" w:eastAsia="宋体" w:hAnsi="Calibri" w:cs="Times New Roman" w:hint="eastAsia"/>
                <w:noProof w:val="0"/>
              </w:rPr>
              <w:t>用户选择是否提醒</w:t>
            </w:r>
          </w:p>
          <w:p w14:paraId="12B5F751" w14:textId="77777777" w:rsidR="00092D55" w:rsidRPr="00C532EC" w:rsidRDefault="00092D55" w:rsidP="00C532EC">
            <w:pPr>
              <w:pStyle w:val="aa"/>
              <w:widowControl/>
              <w:numPr>
                <w:ilvl w:val="0"/>
                <w:numId w:val="47"/>
              </w:numPr>
              <w:spacing w:line="360" w:lineRule="auto"/>
              <w:ind w:firstLineChars="0"/>
              <w:jc w:val="left"/>
              <w:rPr>
                <w:rFonts w:ascii="Calibri" w:eastAsia="宋体" w:hAnsi="Calibri" w:cs="Times New Roman"/>
                <w:noProof w:val="0"/>
                <w:szCs w:val="21"/>
              </w:rPr>
            </w:pPr>
            <w:r w:rsidRPr="00C532EC">
              <w:rPr>
                <w:rFonts w:ascii="Calibri" w:eastAsia="宋体" w:hAnsi="Calibri" w:cs="Times New Roman" w:hint="eastAsia"/>
                <w:noProof w:val="0"/>
              </w:rPr>
              <w:t>客户端更改</w:t>
            </w:r>
            <w:r w:rsidR="00C532EC" w:rsidRPr="00C532EC">
              <w:rPr>
                <w:rFonts w:ascii="Calibri" w:eastAsia="宋体" w:hAnsi="Calibri" w:cs="Times New Roman" w:hint="eastAsia"/>
                <w:noProof w:val="0"/>
              </w:rPr>
              <w:t>是否提醒</w:t>
            </w:r>
          </w:p>
        </w:tc>
      </w:tr>
      <w:tr w:rsidR="00092D55" w:rsidRPr="00993251" w14:paraId="61F25147" w14:textId="77777777" w:rsidTr="006A4C69">
        <w:tc>
          <w:tcPr>
            <w:tcW w:w="1413" w:type="dxa"/>
          </w:tcPr>
          <w:p w14:paraId="7632C591" w14:textId="77777777" w:rsidR="00092D55" w:rsidRPr="00993251" w:rsidRDefault="00092D55" w:rsidP="006A4C69">
            <w:pPr>
              <w:jc w:val="left"/>
              <w:rPr>
                <w:rFonts w:ascii="Calibri" w:eastAsia="宋体" w:hAnsi="Calibri" w:cs="Times New Roman"/>
                <w:noProof w:val="0"/>
              </w:rPr>
            </w:pPr>
            <w:r w:rsidRPr="00993251">
              <w:rPr>
                <w:rFonts w:ascii="Calibri" w:eastAsia="宋体" w:hAnsi="Calibri" w:cs="Times New Roman" w:hint="eastAsia"/>
                <w:noProof w:val="0"/>
              </w:rPr>
              <w:t>异常处理</w:t>
            </w:r>
          </w:p>
        </w:tc>
        <w:tc>
          <w:tcPr>
            <w:tcW w:w="6883" w:type="dxa"/>
            <w:gridSpan w:val="3"/>
          </w:tcPr>
          <w:p w14:paraId="14D246C9" w14:textId="77777777" w:rsidR="00092D55" w:rsidRPr="00993251" w:rsidRDefault="00092D55" w:rsidP="006A4C69">
            <w:pPr>
              <w:widowControl/>
              <w:spacing w:line="360" w:lineRule="auto"/>
              <w:jc w:val="left"/>
              <w:rPr>
                <w:rFonts w:ascii="Calibri" w:eastAsia="宋体" w:hAnsi="Calibri" w:cs="Times New Roman"/>
                <w:noProof w:val="0"/>
              </w:rPr>
            </w:pPr>
            <w:r w:rsidRPr="00993251">
              <w:rPr>
                <w:rFonts w:ascii="Calibri" w:eastAsia="宋体" w:hAnsi="Calibri" w:cs="Times New Roman" w:hint="eastAsia"/>
                <w:noProof w:val="0"/>
                <w:szCs w:val="21"/>
              </w:rPr>
              <w:t>系统异常，无法进行操作时（如</w:t>
            </w:r>
            <w:r w:rsidRPr="00993251">
              <w:rPr>
                <w:rFonts w:ascii="Calibri" w:eastAsia="宋体" w:hAnsi="Calibri" w:cs="Times New Roman" w:hint="eastAsia"/>
                <w:noProof w:val="0"/>
                <w:szCs w:val="21"/>
              </w:rPr>
              <w:t>A</w:t>
            </w:r>
            <w:r w:rsidRPr="00993251">
              <w:rPr>
                <w:rFonts w:ascii="Calibri" w:eastAsia="宋体" w:hAnsi="Calibri" w:cs="Times New Roman"/>
                <w:noProof w:val="0"/>
                <w:szCs w:val="21"/>
              </w:rPr>
              <w:t>PP</w:t>
            </w:r>
            <w:r w:rsidRPr="00993251">
              <w:rPr>
                <w:rFonts w:ascii="Calibri" w:eastAsia="宋体" w:hAnsi="Calibri" w:cs="Times New Roman"/>
                <w:noProof w:val="0"/>
                <w:szCs w:val="21"/>
              </w:rPr>
              <w:t>崩溃</w:t>
            </w:r>
            <w:r w:rsidRPr="00993251">
              <w:rPr>
                <w:rFonts w:ascii="Calibri" w:eastAsia="宋体" w:hAnsi="Calibri" w:cs="Times New Roman" w:hint="eastAsia"/>
                <w:noProof w:val="0"/>
                <w:szCs w:val="21"/>
              </w:rPr>
              <w:t>等），给出相应提示信息。</w:t>
            </w:r>
          </w:p>
        </w:tc>
      </w:tr>
    </w:tbl>
    <w:p w14:paraId="2824FCD7" w14:textId="77777777" w:rsidR="00092D55" w:rsidRDefault="00092D55" w:rsidP="00092D55">
      <w:pPr>
        <w:jc w:val="center"/>
        <w:rPr>
          <w:b/>
        </w:rPr>
      </w:pPr>
    </w:p>
    <w:p w14:paraId="2E049B19" w14:textId="77777777" w:rsidR="00092D55" w:rsidRDefault="00092D55" w:rsidP="00092D55">
      <w:pPr>
        <w:jc w:val="center"/>
        <w:rPr>
          <w:b/>
        </w:rPr>
      </w:pPr>
      <w:r w:rsidRPr="00993251">
        <w:rPr>
          <w:b/>
        </w:rPr>
        <w:t>表</w:t>
      </w:r>
      <w:r>
        <w:rPr>
          <w:rFonts w:hint="eastAsia"/>
          <w:b/>
        </w:rPr>
        <w:t>7.5</w:t>
      </w:r>
      <w:r w:rsidRPr="00993251">
        <w:rPr>
          <w:rFonts w:hint="eastAsia"/>
          <w:b/>
        </w:rPr>
        <w:t xml:space="preserve"> </w:t>
      </w:r>
      <w:r w:rsidRPr="00993251">
        <w:rPr>
          <w:rFonts w:hint="eastAsia"/>
          <w:b/>
        </w:rPr>
        <w:t>“</w:t>
      </w:r>
      <w:r>
        <w:rPr>
          <w:rFonts w:ascii="Calibri" w:eastAsia="宋体" w:hAnsi="Calibri" w:cs="Times New Roman" w:hint="eastAsia"/>
          <w:b/>
          <w:noProof w:val="0"/>
          <w:szCs w:val="21"/>
        </w:rPr>
        <w:t>统计设置</w:t>
      </w:r>
      <w:r w:rsidRPr="00993251">
        <w:rPr>
          <w:rFonts w:hint="eastAsia"/>
          <w:b/>
        </w:rPr>
        <w:t>”用例</w:t>
      </w:r>
    </w:p>
    <w:tbl>
      <w:tblPr>
        <w:tblStyle w:val="271"/>
        <w:tblW w:w="8296" w:type="dxa"/>
        <w:tblLayout w:type="fixed"/>
        <w:tblLook w:val="04A0" w:firstRow="1" w:lastRow="0" w:firstColumn="1" w:lastColumn="0" w:noHBand="0" w:noVBand="1"/>
      </w:tblPr>
      <w:tblGrid>
        <w:gridCol w:w="1413"/>
        <w:gridCol w:w="2735"/>
        <w:gridCol w:w="1234"/>
        <w:gridCol w:w="2914"/>
      </w:tblGrid>
      <w:tr w:rsidR="00C532EC" w:rsidRPr="00993251" w14:paraId="6C606FE5" w14:textId="77777777" w:rsidTr="006A4C69">
        <w:tc>
          <w:tcPr>
            <w:tcW w:w="1413" w:type="dxa"/>
          </w:tcPr>
          <w:p w14:paraId="01BEE381" w14:textId="77777777" w:rsidR="00C532EC" w:rsidRPr="00993251" w:rsidRDefault="00C532EC" w:rsidP="006A4C69">
            <w:pPr>
              <w:jc w:val="left"/>
              <w:rPr>
                <w:rFonts w:ascii="Calibri" w:eastAsia="宋体" w:hAnsi="Calibri" w:cs="Times New Roman"/>
                <w:noProof w:val="0"/>
              </w:rPr>
            </w:pPr>
            <w:r w:rsidRPr="00993251">
              <w:rPr>
                <w:rFonts w:ascii="Calibri" w:eastAsia="宋体" w:hAnsi="Calibri" w:cs="Times New Roman"/>
                <w:noProof w:val="0"/>
              </w:rPr>
              <w:t>编号</w:t>
            </w:r>
          </w:p>
        </w:tc>
        <w:tc>
          <w:tcPr>
            <w:tcW w:w="2735" w:type="dxa"/>
          </w:tcPr>
          <w:p w14:paraId="132A820A" w14:textId="77777777" w:rsidR="00C532EC" w:rsidRPr="00993251" w:rsidRDefault="00C532EC" w:rsidP="006A4C69">
            <w:pPr>
              <w:jc w:val="left"/>
              <w:rPr>
                <w:rFonts w:ascii="Calibri" w:eastAsia="宋体" w:hAnsi="Calibri" w:cs="Times New Roman"/>
                <w:noProof w:val="0"/>
              </w:rPr>
            </w:pPr>
            <w:r>
              <w:rPr>
                <w:rFonts w:ascii="Calibri" w:eastAsia="宋体" w:hAnsi="Calibri" w:cs="Times New Roman"/>
                <w:noProof w:val="0"/>
              </w:rPr>
              <w:t>505</w:t>
            </w:r>
          </w:p>
        </w:tc>
        <w:tc>
          <w:tcPr>
            <w:tcW w:w="1234" w:type="dxa"/>
          </w:tcPr>
          <w:p w14:paraId="60CB799F" w14:textId="77777777" w:rsidR="00C532EC" w:rsidRPr="00993251" w:rsidRDefault="00C532EC" w:rsidP="006A4C69">
            <w:pPr>
              <w:jc w:val="left"/>
              <w:rPr>
                <w:rFonts w:ascii="Calibri" w:eastAsia="宋体" w:hAnsi="Calibri" w:cs="Times New Roman"/>
                <w:noProof w:val="0"/>
              </w:rPr>
            </w:pPr>
            <w:r w:rsidRPr="00993251">
              <w:rPr>
                <w:rFonts w:ascii="Calibri" w:eastAsia="宋体" w:hAnsi="Calibri" w:cs="Times New Roman"/>
                <w:noProof w:val="0"/>
              </w:rPr>
              <w:t>用例名称</w:t>
            </w:r>
          </w:p>
        </w:tc>
        <w:tc>
          <w:tcPr>
            <w:tcW w:w="2914" w:type="dxa"/>
          </w:tcPr>
          <w:p w14:paraId="7905BE3F" w14:textId="77777777" w:rsidR="00C532EC" w:rsidRPr="00993251" w:rsidRDefault="00C532EC" w:rsidP="006A4C69">
            <w:pPr>
              <w:jc w:val="left"/>
              <w:rPr>
                <w:rFonts w:ascii="Calibri" w:eastAsia="宋体" w:hAnsi="Calibri" w:cs="Times New Roman"/>
                <w:noProof w:val="0"/>
              </w:rPr>
            </w:pPr>
            <w:r>
              <w:rPr>
                <w:rFonts w:ascii="Calibri" w:eastAsia="宋体" w:hAnsi="Calibri" w:cs="Times New Roman" w:hint="eastAsia"/>
                <w:noProof w:val="0"/>
                <w:szCs w:val="21"/>
              </w:rPr>
              <w:t>统计设置</w:t>
            </w:r>
          </w:p>
        </w:tc>
      </w:tr>
      <w:tr w:rsidR="00C532EC" w:rsidRPr="00993251" w14:paraId="365529DA" w14:textId="77777777" w:rsidTr="006A4C69">
        <w:tc>
          <w:tcPr>
            <w:tcW w:w="1413" w:type="dxa"/>
          </w:tcPr>
          <w:p w14:paraId="4AB18B84" w14:textId="77777777" w:rsidR="00C532EC" w:rsidRPr="00993251" w:rsidRDefault="00C532EC" w:rsidP="006A4C69">
            <w:pPr>
              <w:jc w:val="left"/>
              <w:rPr>
                <w:rFonts w:ascii="Calibri" w:eastAsia="宋体" w:hAnsi="Calibri" w:cs="Times New Roman"/>
                <w:noProof w:val="0"/>
              </w:rPr>
            </w:pPr>
            <w:r w:rsidRPr="00993251">
              <w:rPr>
                <w:rFonts w:ascii="Calibri" w:eastAsia="宋体" w:hAnsi="Calibri" w:cs="Times New Roman"/>
                <w:noProof w:val="0"/>
              </w:rPr>
              <w:t>使用人员</w:t>
            </w:r>
          </w:p>
        </w:tc>
        <w:tc>
          <w:tcPr>
            <w:tcW w:w="2735" w:type="dxa"/>
            <w:tcBorders>
              <w:bottom w:val="single" w:sz="4" w:space="0" w:color="auto"/>
            </w:tcBorders>
          </w:tcPr>
          <w:p w14:paraId="18423361" w14:textId="77777777" w:rsidR="00C532EC" w:rsidRPr="00993251" w:rsidRDefault="00C532EC" w:rsidP="006A4C69">
            <w:pPr>
              <w:jc w:val="left"/>
              <w:rPr>
                <w:rFonts w:ascii="Calibri" w:eastAsia="宋体" w:hAnsi="Calibri" w:cs="Times New Roman"/>
                <w:noProof w:val="0"/>
              </w:rPr>
            </w:pPr>
            <w:r w:rsidRPr="00993251">
              <w:rPr>
                <w:rFonts w:ascii="Calibri" w:eastAsia="宋体" w:hAnsi="Calibri" w:cs="Times New Roman" w:hint="eastAsia"/>
                <w:noProof w:val="0"/>
                <w:szCs w:val="21"/>
              </w:rPr>
              <w:t>正式用户</w:t>
            </w:r>
          </w:p>
        </w:tc>
        <w:tc>
          <w:tcPr>
            <w:tcW w:w="1234" w:type="dxa"/>
          </w:tcPr>
          <w:p w14:paraId="3EB9BD58" w14:textId="77777777" w:rsidR="00C532EC" w:rsidRPr="00993251" w:rsidRDefault="00C532EC" w:rsidP="006A4C69">
            <w:pPr>
              <w:jc w:val="left"/>
              <w:rPr>
                <w:rFonts w:ascii="Calibri" w:eastAsia="宋体" w:hAnsi="Calibri" w:cs="Times New Roman"/>
                <w:noProof w:val="0"/>
              </w:rPr>
            </w:pPr>
            <w:r w:rsidRPr="00993251">
              <w:rPr>
                <w:rFonts w:ascii="Calibri" w:eastAsia="宋体" w:hAnsi="Calibri" w:cs="Times New Roman"/>
                <w:noProof w:val="0"/>
              </w:rPr>
              <w:t>扩展点</w:t>
            </w:r>
          </w:p>
        </w:tc>
        <w:tc>
          <w:tcPr>
            <w:tcW w:w="2914" w:type="dxa"/>
            <w:tcBorders>
              <w:bottom w:val="single" w:sz="4" w:space="0" w:color="auto"/>
            </w:tcBorders>
          </w:tcPr>
          <w:p w14:paraId="76A1C024" w14:textId="77777777" w:rsidR="00C532EC" w:rsidRPr="00993251" w:rsidRDefault="00C532EC" w:rsidP="006A4C69">
            <w:pPr>
              <w:jc w:val="left"/>
              <w:rPr>
                <w:rFonts w:ascii="Calibri" w:eastAsia="宋体" w:hAnsi="Calibri" w:cs="Times New Roman"/>
                <w:noProof w:val="0"/>
                <w:szCs w:val="21"/>
              </w:rPr>
            </w:pPr>
            <w:r w:rsidRPr="00993251">
              <w:rPr>
                <w:rFonts w:ascii="Calibri" w:eastAsia="宋体" w:hAnsi="Calibri" w:cs="Times New Roman" w:hint="eastAsia"/>
                <w:noProof w:val="0"/>
                <w:szCs w:val="21"/>
              </w:rPr>
              <w:t>无</w:t>
            </w:r>
          </w:p>
        </w:tc>
      </w:tr>
      <w:tr w:rsidR="00C532EC" w:rsidRPr="00993251" w14:paraId="4E7E5286" w14:textId="77777777" w:rsidTr="006A4C69">
        <w:tc>
          <w:tcPr>
            <w:tcW w:w="1413" w:type="dxa"/>
          </w:tcPr>
          <w:p w14:paraId="7C3364F0" w14:textId="77777777" w:rsidR="00C532EC" w:rsidRPr="00993251" w:rsidRDefault="00C532EC" w:rsidP="006A4C69">
            <w:pPr>
              <w:jc w:val="left"/>
              <w:rPr>
                <w:rFonts w:ascii="Calibri" w:eastAsia="宋体" w:hAnsi="Calibri" w:cs="Times New Roman"/>
                <w:noProof w:val="0"/>
              </w:rPr>
            </w:pPr>
            <w:r w:rsidRPr="00993251">
              <w:rPr>
                <w:rFonts w:ascii="Calibri" w:eastAsia="宋体" w:hAnsi="Calibri" w:cs="Times New Roman" w:hint="eastAsia"/>
                <w:noProof w:val="0"/>
              </w:rPr>
              <w:t>输入</w:t>
            </w:r>
          </w:p>
        </w:tc>
        <w:tc>
          <w:tcPr>
            <w:tcW w:w="6883" w:type="dxa"/>
            <w:gridSpan w:val="3"/>
          </w:tcPr>
          <w:p w14:paraId="5AB435BC" w14:textId="77777777" w:rsidR="00C532EC" w:rsidRPr="00993251" w:rsidRDefault="00C532EC" w:rsidP="006A4C69">
            <w:pPr>
              <w:jc w:val="left"/>
              <w:rPr>
                <w:rFonts w:ascii="Calibri" w:eastAsia="宋体" w:hAnsi="Calibri" w:cs="Times New Roman"/>
                <w:noProof w:val="0"/>
              </w:rPr>
            </w:pPr>
            <w:r>
              <w:rPr>
                <w:rFonts w:ascii="Calibri" w:eastAsia="宋体" w:hAnsi="Calibri" w:cs="Times New Roman" w:hint="eastAsia"/>
                <w:noProof w:val="0"/>
              </w:rPr>
              <w:t>选择统计偏好</w:t>
            </w:r>
          </w:p>
        </w:tc>
      </w:tr>
      <w:tr w:rsidR="00C532EC" w:rsidRPr="00993251" w14:paraId="4160961B" w14:textId="77777777" w:rsidTr="006A4C69">
        <w:tc>
          <w:tcPr>
            <w:tcW w:w="1413" w:type="dxa"/>
          </w:tcPr>
          <w:p w14:paraId="5F30C7BA" w14:textId="77777777" w:rsidR="00C532EC" w:rsidRPr="00993251" w:rsidRDefault="00C532EC" w:rsidP="006A4C69">
            <w:pPr>
              <w:jc w:val="left"/>
              <w:rPr>
                <w:rFonts w:ascii="Calibri" w:eastAsia="宋体" w:hAnsi="Calibri" w:cs="Times New Roman"/>
                <w:noProof w:val="0"/>
              </w:rPr>
            </w:pPr>
            <w:r w:rsidRPr="00993251">
              <w:rPr>
                <w:rFonts w:ascii="Calibri" w:eastAsia="宋体" w:hAnsi="Calibri" w:cs="Times New Roman" w:hint="eastAsia"/>
                <w:noProof w:val="0"/>
              </w:rPr>
              <w:t>系统响应</w:t>
            </w:r>
          </w:p>
        </w:tc>
        <w:tc>
          <w:tcPr>
            <w:tcW w:w="6883" w:type="dxa"/>
            <w:gridSpan w:val="3"/>
          </w:tcPr>
          <w:p w14:paraId="6D6B1DBC" w14:textId="77777777" w:rsidR="00C532EC" w:rsidRPr="00993251" w:rsidRDefault="00C532EC" w:rsidP="006A4C69">
            <w:pPr>
              <w:jc w:val="left"/>
              <w:rPr>
                <w:rFonts w:ascii="Calibri" w:eastAsia="宋体" w:hAnsi="Calibri" w:cs="Times New Roman"/>
                <w:noProof w:val="0"/>
              </w:rPr>
            </w:pPr>
            <w:r>
              <w:rPr>
                <w:rFonts w:ascii="Calibri" w:eastAsia="宋体" w:hAnsi="Calibri" w:cs="Times New Roman" w:hint="eastAsia"/>
                <w:noProof w:val="0"/>
                <w:szCs w:val="21"/>
              </w:rPr>
              <w:t>系统在客户端里修改统计偏好</w:t>
            </w:r>
          </w:p>
        </w:tc>
      </w:tr>
      <w:tr w:rsidR="00C532EC" w:rsidRPr="00993251" w14:paraId="5D758224" w14:textId="77777777" w:rsidTr="006A4C69">
        <w:tc>
          <w:tcPr>
            <w:tcW w:w="1413" w:type="dxa"/>
          </w:tcPr>
          <w:p w14:paraId="316B575C" w14:textId="77777777" w:rsidR="00C532EC" w:rsidRPr="00993251" w:rsidRDefault="00C532EC" w:rsidP="006A4C69">
            <w:pPr>
              <w:jc w:val="left"/>
              <w:rPr>
                <w:rFonts w:ascii="Calibri" w:eastAsia="宋体" w:hAnsi="Calibri" w:cs="Times New Roman"/>
                <w:noProof w:val="0"/>
              </w:rPr>
            </w:pPr>
            <w:r w:rsidRPr="00993251">
              <w:rPr>
                <w:rFonts w:ascii="Calibri" w:eastAsia="宋体" w:hAnsi="Calibri" w:cs="Times New Roman" w:hint="eastAsia"/>
                <w:noProof w:val="0"/>
              </w:rPr>
              <w:t>输出</w:t>
            </w:r>
          </w:p>
        </w:tc>
        <w:tc>
          <w:tcPr>
            <w:tcW w:w="6883" w:type="dxa"/>
            <w:gridSpan w:val="3"/>
          </w:tcPr>
          <w:p w14:paraId="7E033E2F" w14:textId="77777777" w:rsidR="00C532EC" w:rsidRPr="00993251" w:rsidRDefault="00C532EC" w:rsidP="00C532EC">
            <w:pPr>
              <w:tabs>
                <w:tab w:val="left" w:pos="1169"/>
              </w:tabs>
              <w:jc w:val="left"/>
              <w:rPr>
                <w:rFonts w:ascii="Calibri" w:eastAsia="宋体" w:hAnsi="Calibri" w:cs="Times New Roman"/>
                <w:noProof w:val="0"/>
              </w:rPr>
            </w:pPr>
            <w:r>
              <w:rPr>
                <w:rFonts w:ascii="Calibri" w:eastAsia="宋体" w:hAnsi="Calibri" w:cs="Times New Roman" w:hint="eastAsia"/>
                <w:noProof w:val="0"/>
              </w:rPr>
              <w:t>统计偏好当前状态</w:t>
            </w:r>
          </w:p>
        </w:tc>
      </w:tr>
      <w:tr w:rsidR="00C532EC" w:rsidRPr="00993251" w14:paraId="6720CC77" w14:textId="77777777" w:rsidTr="006A4C69">
        <w:trPr>
          <w:trHeight w:val="339"/>
        </w:trPr>
        <w:tc>
          <w:tcPr>
            <w:tcW w:w="1413" w:type="dxa"/>
          </w:tcPr>
          <w:p w14:paraId="000E7CAB" w14:textId="77777777" w:rsidR="00C532EC" w:rsidRPr="00993251" w:rsidRDefault="00C532EC" w:rsidP="006A4C69">
            <w:pPr>
              <w:jc w:val="left"/>
              <w:rPr>
                <w:rFonts w:ascii="Calibri" w:eastAsia="宋体" w:hAnsi="Calibri" w:cs="Times New Roman"/>
                <w:noProof w:val="0"/>
              </w:rPr>
            </w:pPr>
            <w:r w:rsidRPr="00993251">
              <w:rPr>
                <w:rFonts w:ascii="Calibri" w:eastAsia="宋体" w:hAnsi="Calibri" w:cs="Times New Roman" w:hint="eastAsia"/>
                <w:noProof w:val="0"/>
              </w:rPr>
              <w:t>前置条件</w:t>
            </w:r>
          </w:p>
        </w:tc>
        <w:tc>
          <w:tcPr>
            <w:tcW w:w="2735" w:type="dxa"/>
          </w:tcPr>
          <w:p w14:paraId="46D15A94" w14:textId="77777777" w:rsidR="00C532EC" w:rsidRPr="00993251" w:rsidRDefault="00C532EC" w:rsidP="006A4C69">
            <w:pPr>
              <w:widowControl/>
              <w:jc w:val="left"/>
              <w:rPr>
                <w:rFonts w:ascii="Calibri" w:eastAsia="宋体" w:hAnsi="Calibri" w:cs="Times New Roman"/>
                <w:noProof w:val="0"/>
                <w:szCs w:val="21"/>
              </w:rPr>
            </w:pPr>
            <w:r w:rsidRPr="00993251">
              <w:rPr>
                <w:rFonts w:ascii="Calibri" w:eastAsia="宋体" w:hAnsi="Calibri" w:cs="Times New Roman" w:hint="eastAsia"/>
                <w:noProof w:val="0"/>
                <w:szCs w:val="21"/>
              </w:rPr>
              <w:t>用户进入</w:t>
            </w:r>
            <w:r>
              <w:rPr>
                <w:rFonts w:ascii="Calibri" w:eastAsia="宋体" w:hAnsi="Calibri" w:cs="Times New Roman" w:hint="eastAsia"/>
                <w:noProof w:val="0"/>
                <w:szCs w:val="21"/>
              </w:rPr>
              <w:t>个性化设置界面</w:t>
            </w:r>
          </w:p>
        </w:tc>
        <w:tc>
          <w:tcPr>
            <w:tcW w:w="1234" w:type="dxa"/>
          </w:tcPr>
          <w:p w14:paraId="688CAAEB" w14:textId="77777777" w:rsidR="00C532EC" w:rsidRPr="00993251" w:rsidRDefault="00C532EC" w:rsidP="006A4C69">
            <w:pPr>
              <w:jc w:val="left"/>
              <w:rPr>
                <w:rFonts w:ascii="Calibri" w:eastAsia="宋体" w:hAnsi="Calibri" w:cs="Times New Roman"/>
                <w:noProof w:val="0"/>
              </w:rPr>
            </w:pPr>
            <w:r w:rsidRPr="00993251">
              <w:rPr>
                <w:rFonts w:ascii="Calibri" w:eastAsia="宋体" w:hAnsi="Calibri" w:cs="Times New Roman" w:hint="eastAsia"/>
                <w:noProof w:val="0"/>
              </w:rPr>
              <w:t>后置条件</w:t>
            </w:r>
          </w:p>
        </w:tc>
        <w:tc>
          <w:tcPr>
            <w:tcW w:w="2914" w:type="dxa"/>
          </w:tcPr>
          <w:p w14:paraId="7785E7F6" w14:textId="77777777" w:rsidR="00C532EC" w:rsidRPr="00993251" w:rsidRDefault="00C532EC" w:rsidP="006A4C69">
            <w:pPr>
              <w:widowControl/>
              <w:jc w:val="left"/>
              <w:rPr>
                <w:rFonts w:ascii="Calibri" w:eastAsia="宋体" w:hAnsi="Calibri" w:cs="Times New Roman"/>
                <w:noProof w:val="0"/>
                <w:szCs w:val="21"/>
              </w:rPr>
            </w:pPr>
            <w:r>
              <w:rPr>
                <w:rFonts w:ascii="Calibri" w:eastAsia="宋体" w:hAnsi="Calibri" w:cs="Times New Roman" w:hint="eastAsia"/>
                <w:noProof w:val="0"/>
                <w:szCs w:val="21"/>
              </w:rPr>
              <w:t>修改统计偏好</w:t>
            </w:r>
          </w:p>
        </w:tc>
      </w:tr>
      <w:tr w:rsidR="00C532EC" w:rsidRPr="00993251" w14:paraId="67301E74" w14:textId="77777777" w:rsidTr="006A4C69">
        <w:tc>
          <w:tcPr>
            <w:tcW w:w="1413" w:type="dxa"/>
          </w:tcPr>
          <w:p w14:paraId="7050D40F" w14:textId="77777777" w:rsidR="00C532EC" w:rsidRPr="00993251" w:rsidRDefault="00C532EC" w:rsidP="006A4C69">
            <w:pPr>
              <w:jc w:val="left"/>
              <w:rPr>
                <w:rFonts w:ascii="Calibri" w:eastAsia="宋体" w:hAnsi="Calibri" w:cs="Times New Roman"/>
                <w:noProof w:val="0"/>
              </w:rPr>
            </w:pPr>
            <w:r w:rsidRPr="00993251">
              <w:rPr>
                <w:rFonts w:ascii="Calibri" w:eastAsia="宋体" w:hAnsi="Calibri" w:cs="Times New Roman" w:hint="eastAsia"/>
                <w:noProof w:val="0"/>
              </w:rPr>
              <w:t>活动步骤</w:t>
            </w:r>
          </w:p>
        </w:tc>
        <w:tc>
          <w:tcPr>
            <w:tcW w:w="6883" w:type="dxa"/>
            <w:gridSpan w:val="3"/>
          </w:tcPr>
          <w:p w14:paraId="67E433B1" w14:textId="77777777" w:rsidR="00C532EC" w:rsidRPr="00C532EC" w:rsidRDefault="00C532EC" w:rsidP="00C532EC">
            <w:pPr>
              <w:pStyle w:val="aa"/>
              <w:widowControl/>
              <w:numPr>
                <w:ilvl w:val="0"/>
                <w:numId w:val="48"/>
              </w:numPr>
              <w:spacing w:line="360" w:lineRule="auto"/>
              <w:ind w:firstLineChars="0"/>
              <w:jc w:val="left"/>
              <w:rPr>
                <w:rFonts w:ascii="Calibri" w:eastAsia="宋体" w:hAnsi="Calibri" w:cs="Times New Roman"/>
                <w:noProof w:val="0"/>
                <w:szCs w:val="21"/>
              </w:rPr>
            </w:pPr>
            <w:r w:rsidRPr="00C532EC">
              <w:rPr>
                <w:rFonts w:ascii="Calibri" w:eastAsia="宋体" w:hAnsi="Calibri" w:cs="Times New Roman" w:hint="eastAsia"/>
                <w:noProof w:val="0"/>
              </w:rPr>
              <w:t>用户选择统计偏好</w:t>
            </w:r>
          </w:p>
          <w:p w14:paraId="389FEB09" w14:textId="77777777" w:rsidR="00C532EC" w:rsidRPr="00C532EC" w:rsidRDefault="00C532EC" w:rsidP="00C532EC">
            <w:pPr>
              <w:pStyle w:val="aa"/>
              <w:widowControl/>
              <w:numPr>
                <w:ilvl w:val="0"/>
                <w:numId w:val="48"/>
              </w:numPr>
              <w:spacing w:line="360" w:lineRule="auto"/>
              <w:ind w:firstLineChars="0"/>
              <w:jc w:val="left"/>
              <w:rPr>
                <w:rFonts w:ascii="Calibri" w:eastAsia="宋体" w:hAnsi="Calibri" w:cs="Times New Roman"/>
                <w:noProof w:val="0"/>
                <w:szCs w:val="21"/>
              </w:rPr>
            </w:pPr>
            <w:r w:rsidRPr="00C532EC">
              <w:rPr>
                <w:rFonts w:ascii="Calibri" w:eastAsia="宋体" w:hAnsi="Calibri" w:cs="Times New Roman" w:hint="eastAsia"/>
                <w:noProof w:val="0"/>
                <w:szCs w:val="21"/>
              </w:rPr>
              <w:t>系统修改偏好</w:t>
            </w:r>
          </w:p>
          <w:p w14:paraId="6A089B06" w14:textId="77777777" w:rsidR="00C532EC" w:rsidRPr="00C532EC" w:rsidRDefault="00C532EC" w:rsidP="00C532EC">
            <w:pPr>
              <w:pStyle w:val="aa"/>
              <w:widowControl/>
              <w:numPr>
                <w:ilvl w:val="0"/>
                <w:numId w:val="48"/>
              </w:numPr>
              <w:spacing w:line="360" w:lineRule="auto"/>
              <w:ind w:firstLineChars="0"/>
              <w:jc w:val="left"/>
              <w:rPr>
                <w:rFonts w:ascii="Calibri" w:eastAsia="宋体" w:hAnsi="Calibri" w:cs="Times New Roman"/>
                <w:noProof w:val="0"/>
                <w:szCs w:val="21"/>
              </w:rPr>
            </w:pPr>
            <w:r w:rsidRPr="00C532EC">
              <w:rPr>
                <w:rFonts w:ascii="Calibri" w:eastAsia="宋体" w:hAnsi="Calibri" w:cs="Times New Roman" w:hint="eastAsia"/>
                <w:noProof w:val="0"/>
                <w:szCs w:val="21"/>
              </w:rPr>
              <w:t>显示统计偏好当前状态</w:t>
            </w:r>
          </w:p>
        </w:tc>
      </w:tr>
      <w:tr w:rsidR="00C532EC" w:rsidRPr="00993251" w14:paraId="2A60F878" w14:textId="77777777" w:rsidTr="006A4C69">
        <w:tc>
          <w:tcPr>
            <w:tcW w:w="1413" w:type="dxa"/>
          </w:tcPr>
          <w:p w14:paraId="3C0D29D9" w14:textId="77777777" w:rsidR="00C532EC" w:rsidRPr="00993251" w:rsidRDefault="00C532EC" w:rsidP="006A4C69">
            <w:pPr>
              <w:jc w:val="left"/>
              <w:rPr>
                <w:rFonts w:ascii="Calibri" w:eastAsia="宋体" w:hAnsi="Calibri" w:cs="Times New Roman"/>
                <w:noProof w:val="0"/>
              </w:rPr>
            </w:pPr>
            <w:r w:rsidRPr="00993251">
              <w:rPr>
                <w:rFonts w:ascii="Calibri" w:eastAsia="宋体" w:hAnsi="Calibri" w:cs="Times New Roman" w:hint="eastAsia"/>
                <w:noProof w:val="0"/>
              </w:rPr>
              <w:t>异常处理</w:t>
            </w:r>
          </w:p>
        </w:tc>
        <w:tc>
          <w:tcPr>
            <w:tcW w:w="6883" w:type="dxa"/>
            <w:gridSpan w:val="3"/>
          </w:tcPr>
          <w:p w14:paraId="600B3E46" w14:textId="77777777" w:rsidR="00C532EC" w:rsidRPr="00993251" w:rsidRDefault="00C532EC" w:rsidP="006A4C69">
            <w:pPr>
              <w:widowControl/>
              <w:spacing w:line="360" w:lineRule="auto"/>
              <w:jc w:val="left"/>
              <w:rPr>
                <w:rFonts w:ascii="Calibri" w:eastAsia="宋体" w:hAnsi="Calibri" w:cs="Times New Roman"/>
                <w:noProof w:val="0"/>
              </w:rPr>
            </w:pPr>
            <w:r w:rsidRPr="00993251">
              <w:rPr>
                <w:rFonts w:ascii="Calibri" w:eastAsia="宋体" w:hAnsi="Calibri" w:cs="Times New Roman" w:hint="eastAsia"/>
                <w:noProof w:val="0"/>
                <w:szCs w:val="21"/>
              </w:rPr>
              <w:t>系统异常，无法进行操作时（如</w:t>
            </w:r>
            <w:r w:rsidRPr="00993251">
              <w:rPr>
                <w:rFonts w:ascii="Calibri" w:eastAsia="宋体" w:hAnsi="Calibri" w:cs="Times New Roman" w:hint="eastAsia"/>
                <w:noProof w:val="0"/>
                <w:szCs w:val="21"/>
              </w:rPr>
              <w:t>A</w:t>
            </w:r>
            <w:r w:rsidRPr="00993251">
              <w:rPr>
                <w:rFonts w:ascii="Calibri" w:eastAsia="宋体" w:hAnsi="Calibri" w:cs="Times New Roman"/>
                <w:noProof w:val="0"/>
                <w:szCs w:val="21"/>
              </w:rPr>
              <w:t>PP</w:t>
            </w:r>
            <w:r w:rsidRPr="00993251">
              <w:rPr>
                <w:rFonts w:ascii="Calibri" w:eastAsia="宋体" w:hAnsi="Calibri" w:cs="Times New Roman"/>
                <w:noProof w:val="0"/>
                <w:szCs w:val="21"/>
              </w:rPr>
              <w:t>崩溃</w:t>
            </w:r>
            <w:r w:rsidRPr="00993251">
              <w:rPr>
                <w:rFonts w:ascii="Calibri" w:eastAsia="宋体" w:hAnsi="Calibri" w:cs="Times New Roman" w:hint="eastAsia"/>
                <w:noProof w:val="0"/>
                <w:szCs w:val="21"/>
              </w:rPr>
              <w:t>等），给出相应提示信息。</w:t>
            </w:r>
          </w:p>
        </w:tc>
      </w:tr>
    </w:tbl>
    <w:p w14:paraId="6528E2CA" w14:textId="77777777" w:rsidR="00C532EC" w:rsidRDefault="00C532EC" w:rsidP="00092D55">
      <w:pPr>
        <w:jc w:val="center"/>
        <w:rPr>
          <w:b/>
        </w:rPr>
      </w:pPr>
    </w:p>
    <w:p w14:paraId="6C915F5C" w14:textId="77777777" w:rsidR="00C532EC" w:rsidRDefault="00092D55" w:rsidP="00092D55">
      <w:pPr>
        <w:jc w:val="center"/>
        <w:rPr>
          <w:b/>
        </w:rPr>
      </w:pPr>
      <w:r w:rsidRPr="00993251">
        <w:rPr>
          <w:b/>
        </w:rPr>
        <w:t>表</w:t>
      </w:r>
      <w:r>
        <w:rPr>
          <w:rFonts w:hint="eastAsia"/>
          <w:b/>
        </w:rPr>
        <w:t>7.6</w:t>
      </w:r>
      <w:r w:rsidRPr="00993251">
        <w:rPr>
          <w:rFonts w:hint="eastAsia"/>
          <w:b/>
        </w:rPr>
        <w:t xml:space="preserve"> </w:t>
      </w:r>
      <w:r w:rsidRPr="00993251">
        <w:rPr>
          <w:rFonts w:hint="eastAsia"/>
          <w:b/>
        </w:rPr>
        <w:t>“</w:t>
      </w:r>
      <w:r>
        <w:rPr>
          <w:rFonts w:ascii="Calibri" w:eastAsia="宋体" w:hAnsi="Calibri" w:cs="Times New Roman" w:hint="eastAsia"/>
          <w:b/>
          <w:noProof w:val="0"/>
          <w:szCs w:val="21"/>
        </w:rPr>
        <w:t>查看帮助</w:t>
      </w:r>
      <w:r w:rsidRPr="00993251">
        <w:rPr>
          <w:rFonts w:hint="eastAsia"/>
          <w:b/>
        </w:rPr>
        <w:t>”用例</w:t>
      </w:r>
    </w:p>
    <w:tbl>
      <w:tblPr>
        <w:tblStyle w:val="271"/>
        <w:tblW w:w="8296" w:type="dxa"/>
        <w:tblLayout w:type="fixed"/>
        <w:tblLook w:val="04A0" w:firstRow="1" w:lastRow="0" w:firstColumn="1" w:lastColumn="0" w:noHBand="0" w:noVBand="1"/>
      </w:tblPr>
      <w:tblGrid>
        <w:gridCol w:w="1413"/>
        <w:gridCol w:w="2735"/>
        <w:gridCol w:w="1234"/>
        <w:gridCol w:w="2914"/>
      </w:tblGrid>
      <w:tr w:rsidR="00C532EC" w:rsidRPr="00993251" w14:paraId="5A31225B" w14:textId="77777777" w:rsidTr="006A4C69">
        <w:tc>
          <w:tcPr>
            <w:tcW w:w="1413" w:type="dxa"/>
          </w:tcPr>
          <w:p w14:paraId="20042F8E" w14:textId="77777777" w:rsidR="00C532EC" w:rsidRPr="00993251" w:rsidRDefault="00C532EC" w:rsidP="006A4C69">
            <w:pPr>
              <w:jc w:val="left"/>
              <w:rPr>
                <w:rFonts w:ascii="Calibri" w:eastAsia="宋体" w:hAnsi="Calibri" w:cs="Times New Roman"/>
                <w:noProof w:val="0"/>
              </w:rPr>
            </w:pPr>
            <w:r w:rsidRPr="00993251">
              <w:rPr>
                <w:rFonts w:ascii="Calibri" w:eastAsia="宋体" w:hAnsi="Calibri" w:cs="Times New Roman"/>
                <w:noProof w:val="0"/>
              </w:rPr>
              <w:t>编号</w:t>
            </w:r>
          </w:p>
        </w:tc>
        <w:tc>
          <w:tcPr>
            <w:tcW w:w="2735" w:type="dxa"/>
          </w:tcPr>
          <w:p w14:paraId="5BA11A0D" w14:textId="77777777" w:rsidR="00C532EC" w:rsidRPr="00993251" w:rsidRDefault="00C532EC" w:rsidP="006A4C69">
            <w:pPr>
              <w:jc w:val="left"/>
              <w:rPr>
                <w:rFonts w:ascii="Calibri" w:eastAsia="宋体" w:hAnsi="Calibri" w:cs="Times New Roman"/>
                <w:noProof w:val="0"/>
              </w:rPr>
            </w:pPr>
            <w:r>
              <w:rPr>
                <w:rFonts w:ascii="Calibri" w:eastAsia="宋体" w:hAnsi="Calibri" w:cs="Times New Roman"/>
                <w:noProof w:val="0"/>
              </w:rPr>
              <w:t>506</w:t>
            </w:r>
          </w:p>
        </w:tc>
        <w:tc>
          <w:tcPr>
            <w:tcW w:w="1234" w:type="dxa"/>
          </w:tcPr>
          <w:p w14:paraId="4E7138CB" w14:textId="77777777" w:rsidR="00C532EC" w:rsidRPr="00993251" w:rsidRDefault="00C532EC" w:rsidP="006A4C69">
            <w:pPr>
              <w:jc w:val="left"/>
              <w:rPr>
                <w:rFonts w:ascii="Calibri" w:eastAsia="宋体" w:hAnsi="Calibri" w:cs="Times New Roman"/>
                <w:noProof w:val="0"/>
              </w:rPr>
            </w:pPr>
            <w:r w:rsidRPr="00993251">
              <w:rPr>
                <w:rFonts w:ascii="Calibri" w:eastAsia="宋体" w:hAnsi="Calibri" w:cs="Times New Roman"/>
                <w:noProof w:val="0"/>
              </w:rPr>
              <w:t>用例名称</w:t>
            </w:r>
          </w:p>
        </w:tc>
        <w:tc>
          <w:tcPr>
            <w:tcW w:w="2914" w:type="dxa"/>
          </w:tcPr>
          <w:p w14:paraId="689C95F1" w14:textId="77777777" w:rsidR="00C532EC" w:rsidRPr="00993251" w:rsidRDefault="00C532EC" w:rsidP="006A4C69">
            <w:pPr>
              <w:jc w:val="left"/>
              <w:rPr>
                <w:rFonts w:ascii="Calibri" w:eastAsia="宋体" w:hAnsi="Calibri" w:cs="Times New Roman"/>
                <w:noProof w:val="0"/>
              </w:rPr>
            </w:pPr>
            <w:r>
              <w:rPr>
                <w:rFonts w:ascii="Calibri" w:eastAsia="宋体" w:hAnsi="Calibri" w:cs="Times New Roman" w:hint="eastAsia"/>
                <w:noProof w:val="0"/>
                <w:szCs w:val="21"/>
              </w:rPr>
              <w:t>查看帮助</w:t>
            </w:r>
          </w:p>
        </w:tc>
      </w:tr>
      <w:tr w:rsidR="00C532EC" w:rsidRPr="00993251" w14:paraId="7FD1BC23" w14:textId="77777777" w:rsidTr="006A4C69">
        <w:tc>
          <w:tcPr>
            <w:tcW w:w="1413" w:type="dxa"/>
          </w:tcPr>
          <w:p w14:paraId="29FFD4CD" w14:textId="77777777" w:rsidR="00C532EC" w:rsidRPr="00993251" w:rsidRDefault="00C532EC" w:rsidP="006A4C69">
            <w:pPr>
              <w:jc w:val="left"/>
              <w:rPr>
                <w:rFonts w:ascii="Calibri" w:eastAsia="宋体" w:hAnsi="Calibri" w:cs="Times New Roman"/>
                <w:noProof w:val="0"/>
              </w:rPr>
            </w:pPr>
            <w:r w:rsidRPr="00993251">
              <w:rPr>
                <w:rFonts w:ascii="Calibri" w:eastAsia="宋体" w:hAnsi="Calibri" w:cs="Times New Roman"/>
                <w:noProof w:val="0"/>
              </w:rPr>
              <w:t>使用人员</w:t>
            </w:r>
          </w:p>
        </w:tc>
        <w:tc>
          <w:tcPr>
            <w:tcW w:w="2735" w:type="dxa"/>
            <w:tcBorders>
              <w:bottom w:val="single" w:sz="4" w:space="0" w:color="auto"/>
            </w:tcBorders>
          </w:tcPr>
          <w:p w14:paraId="56938AD9" w14:textId="77777777" w:rsidR="00C532EC" w:rsidRPr="00993251" w:rsidRDefault="00C532EC" w:rsidP="006A4C69">
            <w:pPr>
              <w:jc w:val="left"/>
              <w:rPr>
                <w:rFonts w:ascii="Calibri" w:eastAsia="宋体" w:hAnsi="Calibri" w:cs="Times New Roman"/>
                <w:noProof w:val="0"/>
              </w:rPr>
            </w:pPr>
            <w:r w:rsidRPr="00993251">
              <w:rPr>
                <w:rFonts w:ascii="Calibri" w:eastAsia="宋体" w:hAnsi="Calibri" w:cs="Times New Roman" w:hint="eastAsia"/>
                <w:noProof w:val="0"/>
                <w:szCs w:val="21"/>
              </w:rPr>
              <w:t>正式用户</w:t>
            </w:r>
          </w:p>
        </w:tc>
        <w:tc>
          <w:tcPr>
            <w:tcW w:w="1234" w:type="dxa"/>
          </w:tcPr>
          <w:p w14:paraId="75428085" w14:textId="77777777" w:rsidR="00C532EC" w:rsidRPr="00993251" w:rsidRDefault="00C532EC" w:rsidP="006A4C69">
            <w:pPr>
              <w:jc w:val="left"/>
              <w:rPr>
                <w:rFonts w:ascii="Calibri" w:eastAsia="宋体" w:hAnsi="Calibri" w:cs="Times New Roman"/>
                <w:noProof w:val="0"/>
              </w:rPr>
            </w:pPr>
            <w:r w:rsidRPr="00993251">
              <w:rPr>
                <w:rFonts w:ascii="Calibri" w:eastAsia="宋体" w:hAnsi="Calibri" w:cs="Times New Roman"/>
                <w:noProof w:val="0"/>
              </w:rPr>
              <w:t>扩展点</w:t>
            </w:r>
          </w:p>
        </w:tc>
        <w:tc>
          <w:tcPr>
            <w:tcW w:w="2914" w:type="dxa"/>
            <w:tcBorders>
              <w:bottom w:val="single" w:sz="4" w:space="0" w:color="auto"/>
            </w:tcBorders>
          </w:tcPr>
          <w:p w14:paraId="1349586B" w14:textId="77777777" w:rsidR="00C532EC" w:rsidRPr="00993251" w:rsidRDefault="00C532EC" w:rsidP="006A4C69">
            <w:pPr>
              <w:jc w:val="left"/>
              <w:rPr>
                <w:rFonts w:ascii="Calibri" w:eastAsia="宋体" w:hAnsi="Calibri" w:cs="Times New Roman"/>
                <w:noProof w:val="0"/>
                <w:szCs w:val="21"/>
              </w:rPr>
            </w:pPr>
            <w:r w:rsidRPr="00993251">
              <w:rPr>
                <w:rFonts w:ascii="Calibri" w:eastAsia="宋体" w:hAnsi="Calibri" w:cs="Times New Roman" w:hint="eastAsia"/>
                <w:noProof w:val="0"/>
                <w:szCs w:val="21"/>
              </w:rPr>
              <w:t>无</w:t>
            </w:r>
          </w:p>
        </w:tc>
      </w:tr>
      <w:tr w:rsidR="00C532EC" w:rsidRPr="00993251" w14:paraId="528C9E2B" w14:textId="77777777" w:rsidTr="006A4C69">
        <w:tc>
          <w:tcPr>
            <w:tcW w:w="1413" w:type="dxa"/>
          </w:tcPr>
          <w:p w14:paraId="2C2B7E8E" w14:textId="77777777" w:rsidR="00C532EC" w:rsidRPr="00993251" w:rsidRDefault="00C532EC" w:rsidP="006A4C69">
            <w:pPr>
              <w:jc w:val="left"/>
              <w:rPr>
                <w:rFonts w:ascii="Calibri" w:eastAsia="宋体" w:hAnsi="Calibri" w:cs="Times New Roman"/>
                <w:noProof w:val="0"/>
              </w:rPr>
            </w:pPr>
            <w:r w:rsidRPr="00993251">
              <w:rPr>
                <w:rFonts w:ascii="Calibri" w:eastAsia="宋体" w:hAnsi="Calibri" w:cs="Times New Roman" w:hint="eastAsia"/>
                <w:noProof w:val="0"/>
              </w:rPr>
              <w:t>输入</w:t>
            </w:r>
          </w:p>
        </w:tc>
        <w:tc>
          <w:tcPr>
            <w:tcW w:w="6883" w:type="dxa"/>
            <w:gridSpan w:val="3"/>
          </w:tcPr>
          <w:p w14:paraId="1BA2E089" w14:textId="77777777" w:rsidR="00C532EC" w:rsidRPr="00993251" w:rsidRDefault="00C532EC" w:rsidP="006A4C69">
            <w:pPr>
              <w:jc w:val="left"/>
              <w:rPr>
                <w:rFonts w:ascii="Calibri" w:eastAsia="宋体" w:hAnsi="Calibri" w:cs="Times New Roman"/>
                <w:noProof w:val="0"/>
              </w:rPr>
            </w:pPr>
            <w:r>
              <w:rPr>
                <w:rFonts w:ascii="Calibri" w:eastAsia="宋体" w:hAnsi="Calibri" w:cs="Times New Roman" w:hint="eastAsia"/>
                <w:noProof w:val="0"/>
              </w:rPr>
              <w:t>选择查看帮助按键</w:t>
            </w:r>
          </w:p>
        </w:tc>
      </w:tr>
      <w:tr w:rsidR="00C532EC" w:rsidRPr="00993251" w14:paraId="35C2B3BD" w14:textId="77777777" w:rsidTr="006A4C69">
        <w:tc>
          <w:tcPr>
            <w:tcW w:w="1413" w:type="dxa"/>
          </w:tcPr>
          <w:p w14:paraId="779CAC83" w14:textId="77777777" w:rsidR="00C532EC" w:rsidRPr="00993251" w:rsidRDefault="00C532EC" w:rsidP="006A4C69">
            <w:pPr>
              <w:jc w:val="left"/>
              <w:rPr>
                <w:rFonts w:ascii="Calibri" w:eastAsia="宋体" w:hAnsi="Calibri" w:cs="Times New Roman"/>
                <w:noProof w:val="0"/>
              </w:rPr>
            </w:pPr>
            <w:r w:rsidRPr="00993251">
              <w:rPr>
                <w:rFonts w:ascii="Calibri" w:eastAsia="宋体" w:hAnsi="Calibri" w:cs="Times New Roman" w:hint="eastAsia"/>
                <w:noProof w:val="0"/>
              </w:rPr>
              <w:t>系统响应</w:t>
            </w:r>
          </w:p>
        </w:tc>
        <w:tc>
          <w:tcPr>
            <w:tcW w:w="6883" w:type="dxa"/>
            <w:gridSpan w:val="3"/>
          </w:tcPr>
          <w:p w14:paraId="50931613" w14:textId="77777777" w:rsidR="00C532EC" w:rsidRPr="00993251" w:rsidRDefault="00C532EC" w:rsidP="006A4C69">
            <w:pPr>
              <w:jc w:val="left"/>
              <w:rPr>
                <w:rFonts w:ascii="Calibri" w:eastAsia="宋体" w:hAnsi="Calibri" w:cs="Times New Roman"/>
                <w:noProof w:val="0"/>
              </w:rPr>
            </w:pPr>
            <w:r>
              <w:rPr>
                <w:rFonts w:ascii="Calibri" w:eastAsia="宋体" w:hAnsi="Calibri" w:cs="Times New Roman" w:hint="eastAsia"/>
                <w:noProof w:val="0"/>
                <w:szCs w:val="21"/>
              </w:rPr>
              <w:t>客户端显示帮助界面</w:t>
            </w:r>
          </w:p>
        </w:tc>
      </w:tr>
      <w:tr w:rsidR="00C532EC" w:rsidRPr="00993251" w14:paraId="1595A76D" w14:textId="77777777" w:rsidTr="006A4C69">
        <w:tc>
          <w:tcPr>
            <w:tcW w:w="1413" w:type="dxa"/>
          </w:tcPr>
          <w:p w14:paraId="09763587" w14:textId="77777777" w:rsidR="00C532EC" w:rsidRPr="00993251" w:rsidRDefault="00C532EC" w:rsidP="006A4C69">
            <w:pPr>
              <w:jc w:val="left"/>
              <w:rPr>
                <w:rFonts w:ascii="Calibri" w:eastAsia="宋体" w:hAnsi="Calibri" w:cs="Times New Roman"/>
                <w:noProof w:val="0"/>
              </w:rPr>
            </w:pPr>
            <w:r w:rsidRPr="00993251">
              <w:rPr>
                <w:rFonts w:ascii="Calibri" w:eastAsia="宋体" w:hAnsi="Calibri" w:cs="Times New Roman" w:hint="eastAsia"/>
                <w:noProof w:val="0"/>
              </w:rPr>
              <w:t>输出</w:t>
            </w:r>
          </w:p>
        </w:tc>
        <w:tc>
          <w:tcPr>
            <w:tcW w:w="6883" w:type="dxa"/>
            <w:gridSpan w:val="3"/>
          </w:tcPr>
          <w:p w14:paraId="16F023AF" w14:textId="77777777" w:rsidR="00C532EC" w:rsidRPr="00993251" w:rsidRDefault="00C532EC" w:rsidP="006A4C69">
            <w:pPr>
              <w:jc w:val="left"/>
              <w:rPr>
                <w:rFonts w:ascii="Calibri" w:eastAsia="宋体" w:hAnsi="Calibri" w:cs="Times New Roman"/>
                <w:noProof w:val="0"/>
              </w:rPr>
            </w:pPr>
            <w:r>
              <w:rPr>
                <w:rFonts w:ascii="Calibri" w:eastAsia="宋体" w:hAnsi="Calibri" w:cs="Times New Roman" w:hint="eastAsia"/>
                <w:noProof w:val="0"/>
              </w:rPr>
              <w:t>显示帮助界面</w:t>
            </w:r>
          </w:p>
        </w:tc>
      </w:tr>
      <w:tr w:rsidR="00C532EC" w:rsidRPr="00993251" w14:paraId="452E23D4" w14:textId="77777777" w:rsidTr="006A4C69">
        <w:trPr>
          <w:trHeight w:val="339"/>
        </w:trPr>
        <w:tc>
          <w:tcPr>
            <w:tcW w:w="1413" w:type="dxa"/>
          </w:tcPr>
          <w:p w14:paraId="2944B294" w14:textId="77777777" w:rsidR="00C532EC" w:rsidRPr="00993251" w:rsidRDefault="00C532EC" w:rsidP="006A4C69">
            <w:pPr>
              <w:jc w:val="left"/>
              <w:rPr>
                <w:rFonts w:ascii="Calibri" w:eastAsia="宋体" w:hAnsi="Calibri" w:cs="Times New Roman"/>
                <w:noProof w:val="0"/>
              </w:rPr>
            </w:pPr>
            <w:r w:rsidRPr="00993251">
              <w:rPr>
                <w:rFonts w:ascii="Calibri" w:eastAsia="宋体" w:hAnsi="Calibri" w:cs="Times New Roman" w:hint="eastAsia"/>
                <w:noProof w:val="0"/>
              </w:rPr>
              <w:t>前置条件</w:t>
            </w:r>
          </w:p>
        </w:tc>
        <w:tc>
          <w:tcPr>
            <w:tcW w:w="2735" w:type="dxa"/>
          </w:tcPr>
          <w:p w14:paraId="4B839129" w14:textId="77777777" w:rsidR="00C532EC" w:rsidRPr="00993251" w:rsidRDefault="00C532EC" w:rsidP="006A4C69">
            <w:pPr>
              <w:widowControl/>
              <w:jc w:val="left"/>
              <w:rPr>
                <w:rFonts w:ascii="Calibri" w:eastAsia="宋体" w:hAnsi="Calibri" w:cs="Times New Roman"/>
                <w:noProof w:val="0"/>
                <w:szCs w:val="21"/>
              </w:rPr>
            </w:pPr>
            <w:r w:rsidRPr="00993251">
              <w:rPr>
                <w:rFonts w:ascii="Calibri" w:eastAsia="宋体" w:hAnsi="Calibri" w:cs="Times New Roman" w:hint="eastAsia"/>
                <w:noProof w:val="0"/>
                <w:szCs w:val="21"/>
              </w:rPr>
              <w:t>用户进入</w:t>
            </w:r>
            <w:r>
              <w:rPr>
                <w:rFonts w:ascii="Calibri" w:eastAsia="宋体" w:hAnsi="Calibri" w:cs="Times New Roman" w:hint="eastAsia"/>
                <w:noProof w:val="0"/>
                <w:szCs w:val="21"/>
              </w:rPr>
              <w:t>个性化设置界面</w:t>
            </w:r>
          </w:p>
        </w:tc>
        <w:tc>
          <w:tcPr>
            <w:tcW w:w="1234" w:type="dxa"/>
          </w:tcPr>
          <w:p w14:paraId="1164B0FB" w14:textId="77777777" w:rsidR="00C532EC" w:rsidRPr="00993251" w:rsidRDefault="00C532EC" w:rsidP="006A4C69">
            <w:pPr>
              <w:jc w:val="left"/>
              <w:rPr>
                <w:rFonts w:ascii="Calibri" w:eastAsia="宋体" w:hAnsi="Calibri" w:cs="Times New Roman"/>
                <w:noProof w:val="0"/>
              </w:rPr>
            </w:pPr>
            <w:r w:rsidRPr="00993251">
              <w:rPr>
                <w:rFonts w:ascii="Calibri" w:eastAsia="宋体" w:hAnsi="Calibri" w:cs="Times New Roman" w:hint="eastAsia"/>
                <w:noProof w:val="0"/>
              </w:rPr>
              <w:t>后置条件</w:t>
            </w:r>
          </w:p>
        </w:tc>
        <w:tc>
          <w:tcPr>
            <w:tcW w:w="2914" w:type="dxa"/>
          </w:tcPr>
          <w:p w14:paraId="5EE653EA" w14:textId="77777777" w:rsidR="00C532EC" w:rsidRPr="00993251" w:rsidRDefault="00C532EC" w:rsidP="006A4C69">
            <w:pPr>
              <w:widowControl/>
              <w:jc w:val="left"/>
              <w:rPr>
                <w:rFonts w:ascii="Calibri" w:eastAsia="宋体" w:hAnsi="Calibri" w:cs="Times New Roman"/>
                <w:noProof w:val="0"/>
                <w:szCs w:val="21"/>
              </w:rPr>
            </w:pPr>
            <w:r>
              <w:rPr>
                <w:rFonts w:ascii="Calibri" w:eastAsia="宋体" w:hAnsi="Calibri" w:cs="Times New Roman" w:hint="eastAsia"/>
                <w:noProof w:val="0"/>
                <w:szCs w:val="21"/>
              </w:rPr>
              <w:t>显示帮助界面</w:t>
            </w:r>
          </w:p>
        </w:tc>
      </w:tr>
      <w:tr w:rsidR="00C532EC" w:rsidRPr="00993251" w14:paraId="5A89186A" w14:textId="77777777" w:rsidTr="006A4C69">
        <w:tc>
          <w:tcPr>
            <w:tcW w:w="1413" w:type="dxa"/>
          </w:tcPr>
          <w:p w14:paraId="16216478" w14:textId="77777777" w:rsidR="00C532EC" w:rsidRPr="00993251" w:rsidRDefault="00C532EC" w:rsidP="006A4C69">
            <w:pPr>
              <w:jc w:val="left"/>
              <w:rPr>
                <w:rFonts w:ascii="Calibri" w:eastAsia="宋体" w:hAnsi="Calibri" w:cs="Times New Roman"/>
                <w:noProof w:val="0"/>
              </w:rPr>
            </w:pPr>
            <w:r w:rsidRPr="00993251">
              <w:rPr>
                <w:rFonts w:ascii="Calibri" w:eastAsia="宋体" w:hAnsi="Calibri" w:cs="Times New Roman" w:hint="eastAsia"/>
                <w:noProof w:val="0"/>
              </w:rPr>
              <w:t>活动步骤</w:t>
            </w:r>
          </w:p>
        </w:tc>
        <w:tc>
          <w:tcPr>
            <w:tcW w:w="6883" w:type="dxa"/>
            <w:gridSpan w:val="3"/>
          </w:tcPr>
          <w:p w14:paraId="1A180B04" w14:textId="77777777" w:rsidR="00C532EC" w:rsidRPr="00C532EC" w:rsidRDefault="00C532EC" w:rsidP="00C532EC">
            <w:pPr>
              <w:pStyle w:val="aa"/>
              <w:widowControl/>
              <w:numPr>
                <w:ilvl w:val="0"/>
                <w:numId w:val="49"/>
              </w:numPr>
              <w:spacing w:line="360" w:lineRule="auto"/>
              <w:ind w:firstLineChars="0"/>
              <w:jc w:val="left"/>
              <w:rPr>
                <w:rFonts w:ascii="Calibri" w:eastAsia="宋体" w:hAnsi="Calibri" w:cs="Times New Roman"/>
                <w:noProof w:val="0"/>
                <w:szCs w:val="21"/>
              </w:rPr>
            </w:pPr>
            <w:r w:rsidRPr="00C532EC">
              <w:rPr>
                <w:rFonts w:ascii="Calibri" w:eastAsia="宋体" w:hAnsi="Calibri" w:cs="Times New Roman" w:hint="eastAsia"/>
                <w:noProof w:val="0"/>
              </w:rPr>
              <w:t>用户点击查看帮助案件</w:t>
            </w:r>
          </w:p>
          <w:p w14:paraId="276B4D81" w14:textId="77777777" w:rsidR="00C532EC" w:rsidRPr="00C532EC" w:rsidRDefault="00C532EC" w:rsidP="00C532EC">
            <w:pPr>
              <w:pStyle w:val="aa"/>
              <w:widowControl/>
              <w:numPr>
                <w:ilvl w:val="0"/>
                <w:numId w:val="49"/>
              </w:numPr>
              <w:spacing w:line="360" w:lineRule="auto"/>
              <w:ind w:firstLineChars="0"/>
              <w:jc w:val="left"/>
              <w:rPr>
                <w:rFonts w:ascii="Calibri" w:eastAsia="宋体" w:hAnsi="Calibri" w:cs="Times New Roman"/>
                <w:noProof w:val="0"/>
                <w:szCs w:val="21"/>
              </w:rPr>
            </w:pPr>
            <w:r w:rsidRPr="00C532EC">
              <w:rPr>
                <w:rFonts w:ascii="Calibri" w:eastAsia="宋体" w:hAnsi="Calibri" w:cs="Times New Roman" w:hint="eastAsia"/>
                <w:noProof w:val="0"/>
              </w:rPr>
              <w:t>客户端显示帮助界面</w:t>
            </w:r>
          </w:p>
        </w:tc>
      </w:tr>
      <w:tr w:rsidR="00C532EC" w:rsidRPr="00993251" w14:paraId="4A6BB8C0" w14:textId="77777777" w:rsidTr="006A4C69">
        <w:tc>
          <w:tcPr>
            <w:tcW w:w="1413" w:type="dxa"/>
          </w:tcPr>
          <w:p w14:paraId="587A9072" w14:textId="77777777" w:rsidR="00C532EC" w:rsidRPr="00993251" w:rsidRDefault="00C532EC" w:rsidP="006A4C69">
            <w:pPr>
              <w:jc w:val="left"/>
              <w:rPr>
                <w:rFonts w:ascii="Calibri" w:eastAsia="宋体" w:hAnsi="Calibri" w:cs="Times New Roman"/>
                <w:noProof w:val="0"/>
              </w:rPr>
            </w:pPr>
            <w:r w:rsidRPr="00993251">
              <w:rPr>
                <w:rFonts w:ascii="Calibri" w:eastAsia="宋体" w:hAnsi="Calibri" w:cs="Times New Roman" w:hint="eastAsia"/>
                <w:noProof w:val="0"/>
              </w:rPr>
              <w:t>异常处理</w:t>
            </w:r>
          </w:p>
        </w:tc>
        <w:tc>
          <w:tcPr>
            <w:tcW w:w="6883" w:type="dxa"/>
            <w:gridSpan w:val="3"/>
          </w:tcPr>
          <w:p w14:paraId="71043B81" w14:textId="77777777" w:rsidR="00C532EC" w:rsidRPr="00993251" w:rsidRDefault="00C532EC" w:rsidP="006A4C69">
            <w:pPr>
              <w:widowControl/>
              <w:spacing w:line="360" w:lineRule="auto"/>
              <w:jc w:val="left"/>
              <w:rPr>
                <w:rFonts w:ascii="Calibri" w:eastAsia="宋体" w:hAnsi="Calibri" w:cs="Times New Roman"/>
                <w:noProof w:val="0"/>
              </w:rPr>
            </w:pPr>
            <w:r w:rsidRPr="00993251">
              <w:rPr>
                <w:rFonts w:ascii="Calibri" w:eastAsia="宋体" w:hAnsi="Calibri" w:cs="Times New Roman" w:hint="eastAsia"/>
                <w:noProof w:val="0"/>
                <w:szCs w:val="21"/>
              </w:rPr>
              <w:t>系统异常，无法进行操作时（如</w:t>
            </w:r>
            <w:r w:rsidRPr="00993251">
              <w:rPr>
                <w:rFonts w:ascii="Calibri" w:eastAsia="宋体" w:hAnsi="Calibri" w:cs="Times New Roman" w:hint="eastAsia"/>
                <w:noProof w:val="0"/>
                <w:szCs w:val="21"/>
              </w:rPr>
              <w:t>A</w:t>
            </w:r>
            <w:r w:rsidRPr="00993251">
              <w:rPr>
                <w:rFonts w:ascii="Calibri" w:eastAsia="宋体" w:hAnsi="Calibri" w:cs="Times New Roman"/>
                <w:noProof w:val="0"/>
                <w:szCs w:val="21"/>
              </w:rPr>
              <w:t>PP</w:t>
            </w:r>
            <w:r w:rsidRPr="00993251">
              <w:rPr>
                <w:rFonts w:ascii="Calibri" w:eastAsia="宋体" w:hAnsi="Calibri" w:cs="Times New Roman"/>
                <w:noProof w:val="0"/>
                <w:szCs w:val="21"/>
              </w:rPr>
              <w:t>崩溃</w:t>
            </w:r>
            <w:r w:rsidRPr="00993251">
              <w:rPr>
                <w:rFonts w:ascii="Calibri" w:eastAsia="宋体" w:hAnsi="Calibri" w:cs="Times New Roman" w:hint="eastAsia"/>
                <w:noProof w:val="0"/>
                <w:szCs w:val="21"/>
              </w:rPr>
              <w:t>等），给出相应提示信息。</w:t>
            </w:r>
          </w:p>
        </w:tc>
      </w:tr>
    </w:tbl>
    <w:p w14:paraId="47B60B63" w14:textId="77777777" w:rsidR="00F21F50" w:rsidRDefault="00F21F50" w:rsidP="00C532EC">
      <w:pPr>
        <w:jc w:val="center"/>
        <w:rPr>
          <w:b/>
        </w:rPr>
      </w:pPr>
    </w:p>
    <w:p w14:paraId="219B8561" w14:textId="77777777" w:rsidR="004E1D0A" w:rsidRDefault="00092D55" w:rsidP="00C532EC">
      <w:pPr>
        <w:jc w:val="center"/>
        <w:rPr>
          <w:b/>
        </w:rPr>
      </w:pPr>
      <w:r w:rsidRPr="00993251">
        <w:rPr>
          <w:b/>
        </w:rPr>
        <w:t>表</w:t>
      </w:r>
      <w:r>
        <w:rPr>
          <w:rFonts w:hint="eastAsia"/>
          <w:b/>
        </w:rPr>
        <w:t>7.7</w:t>
      </w:r>
      <w:r w:rsidRPr="00993251">
        <w:rPr>
          <w:rFonts w:hint="eastAsia"/>
          <w:b/>
        </w:rPr>
        <w:t xml:space="preserve"> </w:t>
      </w:r>
      <w:r w:rsidRPr="00993251">
        <w:rPr>
          <w:rFonts w:hint="eastAsia"/>
          <w:b/>
        </w:rPr>
        <w:t>“</w:t>
      </w:r>
      <w:r>
        <w:rPr>
          <w:rFonts w:ascii="Calibri" w:eastAsia="宋体" w:hAnsi="Calibri" w:cs="Times New Roman" w:hint="eastAsia"/>
          <w:b/>
          <w:noProof w:val="0"/>
          <w:szCs w:val="21"/>
        </w:rPr>
        <w:t>意见反馈</w:t>
      </w:r>
      <w:r w:rsidRPr="00993251">
        <w:rPr>
          <w:rFonts w:hint="eastAsia"/>
          <w:b/>
        </w:rPr>
        <w:t>”用例</w:t>
      </w:r>
    </w:p>
    <w:tbl>
      <w:tblPr>
        <w:tblStyle w:val="271"/>
        <w:tblW w:w="8296" w:type="dxa"/>
        <w:tblLayout w:type="fixed"/>
        <w:tblLook w:val="04A0" w:firstRow="1" w:lastRow="0" w:firstColumn="1" w:lastColumn="0" w:noHBand="0" w:noVBand="1"/>
      </w:tblPr>
      <w:tblGrid>
        <w:gridCol w:w="1413"/>
        <w:gridCol w:w="2735"/>
        <w:gridCol w:w="1234"/>
        <w:gridCol w:w="2914"/>
      </w:tblGrid>
      <w:tr w:rsidR="00C532EC" w:rsidRPr="00993251" w14:paraId="4F3EA6A8" w14:textId="77777777" w:rsidTr="006A4C69">
        <w:tc>
          <w:tcPr>
            <w:tcW w:w="1413" w:type="dxa"/>
          </w:tcPr>
          <w:p w14:paraId="665895BB" w14:textId="77777777" w:rsidR="00C532EC" w:rsidRPr="00993251" w:rsidRDefault="00C532EC" w:rsidP="006A4C69">
            <w:pPr>
              <w:jc w:val="left"/>
              <w:rPr>
                <w:rFonts w:ascii="Calibri" w:eastAsia="宋体" w:hAnsi="Calibri" w:cs="Times New Roman"/>
                <w:noProof w:val="0"/>
              </w:rPr>
            </w:pPr>
            <w:r w:rsidRPr="00993251">
              <w:rPr>
                <w:rFonts w:ascii="Calibri" w:eastAsia="宋体" w:hAnsi="Calibri" w:cs="Times New Roman"/>
                <w:noProof w:val="0"/>
              </w:rPr>
              <w:t>编号</w:t>
            </w:r>
          </w:p>
        </w:tc>
        <w:tc>
          <w:tcPr>
            <w:tcW w:w="2735" w:type="dxa"/>
          </w:tcPr>
          <w:p w14:paraId="6F750950" w14:textId="77777777" w:rsidR="00C532EC" w:rsidRPr="00993251" w:rsidRDefault="00C532EC" w:rsidP="006A4C69">
            <w:pPr>
              <w:jc w:val="left"/>
              <w:rPr>
                <w:rFonts w:ascii="Calibri" w:eastAsia="宋体" w:hAnsi="Calibri" w:cs="Times New Roman"/>
                <w:noProof w:val="0"/>
              </w:rPr>
            </w:pPr>
            <w:r>
              <w:rPr>
                <w:rFonts w:ascii="Calibri" w:eastAsia="宋体" w:hAnsi="Calibri" w:cs="Times New Roman"/>
                <w:noProof w:val="0"/>
              </w:rPr>
              <w:t>507</w:t>
            </w:r>
          </w:p>
        </w:tc>
        <w:tc>
          <w:tcPr>
            <w:tcW w:w="1234" w:type="dxa"/>
          </w:tcPr>
          <w:p w14:paraId="77F32EDB" w14:textId="77777777" w:rsidR="00C532EC" w:rsidRPr="00993251" w:rsidRDefault="00C532EC" w:rsidP="006A4C69">
            <w:pPr>
              <w:jc w:val="left"/>
              <w:rPr>
                <w:rFonts w:ascii="Calibri" w:eastAsia="宋体" w:hAnsi="Calibri" w:cs="Times New Roman"/>
                <w:noProof w:val="0"/>
              </w:rPr>
            </w:pPr>
            <w:r w:rsidRPr="00993251">
              <w:rPr>
                <w:rFonts w:ascii="Calibri" w:eastAsia="宋体" w:hAnsi="Calibri" w:cs="Times New Roman"/>
                <w:noProof w:val="0"/>
              </w:rPr>
              <w:t>用例名称</w:t>
            </w:r>
          </w:p>
        </w:tc>
        <w:tc>
          <w:tcPr>
            <w:tcW w:w="2914" w:type="dxa"/>
          </w:tcPr>
          <w:p w14:paraId="47597DDF" w14:textId="77777777" w:rsidR="00C532EC" w:rsidRPr="00993251" w:rsidRDefault="00C532EC" w:rsidP="006A4C69">
            <w:pPr>
              <w:jc w:val="left"/>
              <w:rPr>
                <w:rFonts w:ascii="Calibri" w:eastAsia="宋体" w:hAnsi="Calibri" w:cs="Times New Roman"/>
                <w:noProof w:val="0"/>
              </w:rPr>
            </w:pPr>
            <w:r>
              <w:rPr>
                <w:rFonts w:ascii="Calibri" w:eastAsia="宋体" w:hAnsi="Calibri" w:cs="Times New Roman" w:hint="eastAsia"/>
                <w:noProof w:val="0"/>
                <w:szCs w:val="21"/>
              </w:rPr>
              <w:t>意见反馈</w:t>
            </w:r>
          </w:p>
        </w:tc>
      </w:tr>
      <w:tr w:rsidR="00C532EC" w:rsidRPr="00993251" w14:paraId="1FE1E8CF" w14:textId="77777777" w:rsidTr="006A4C69">
        <w:tc>
          <w:tcPr>
            <w:tcW w:w="1413" w:type="dxa"/>
          </w:tcPr>
          <w:p w14:paraId="318C6249" w14:textId="77777777" w:rsidR="00C532EC" w:rsidRPr="00993251" w:rsidRDefault="00C532EC" w:rsidP="006A4C69">
            <w:pPr>
              <w:jc w:val="left"/>
              <w:rPr>
                <w:rFonts w:ascii="Calibri" w:eastAsia="宋体" w:hAnsi="Calibri" w:cs="Times New Roman"/>
                <w:noProof w:val="0"/>
              </w:rPr>
            </w:pPr>
            <w:r w:rsidRPr="00993251">
              <w:rPr>
                <w:rFonts w:ascii="Calibri" w:eastAsia="宋体" w:hAnsi="Calibri" w:cs="Times New Roman"/>
                <w:noProof w:val="0"/>
              </w:rPr>
              <w:t>使用人员</w:t>
            </w:r>
          </w:p>
        </w:tc>
        <w:tc>
          <w:tcPr>
            <w:tcW w:w="2735" w:type="dxa"/>
            <w:tcBorders>
              <w:bottom w:val="single" w:sz="4" w:space="0" w:color="auto"/>
            </w:tcBorders>
          </w:tcPr>
          <w:p w14:paraId="71A34988" w14:textId="77777777" w:rsidR="00C532EC" w:rsidRPr="00993251" w:rsidRDefault="00C532EC" w:rsidP="006A4C69">
            <w:pPr>
              <w:jc w:val="left"/>
              <w:rPr>
                <w:rFonts w:ascii="Calibri" w:eastAsia="宋体" w:hAnsi="Calibri" w:cs="Times New Roman"/>
                <w:noProof w:val="0"/>
              </w:rPr>
            </w:pPr>
            <w:r w:rsidRPr="00993251">
              <w:rPr>
                <w:rFonts w:ascii="Calibri" w:eastAsia="宋体" w:hAnsi="Calibri" w:cs="Times New Roman" w:hint="eastAsia"/>
                <w:noProof w:val="0"/>
                <w:szCs w:val="21"/>
              </w:rPr>
              <w:t>正式用户</w:t>
            </w:r>
          </w:p>
        </w:tc>
        <w:tc>
          <w:tcPr>
            <w:tcW w:w="1234" w:type="dxa"/>
          </w:tcPr>
          <w:p w14:paraId="2048DD65" w14:textId="77777777" w:rsidR="00C532EC" w:rsidRPr="00993251" w:rsidRDefault="00C532EC" w:rsidP="006A4C69">
            <w:pPr>
              <w:jc w:val="left"/>
              <w:rPr>
                <w:rFonts w:ascii="Calibri" w:eastAsia="宋体" w:hAnsi="Calibri" w:cs="Times New Roman"/>
                <w:noProof w:val="0"/>
              </w:rPr>
            </w:pPr>
            <w:r w:rsidRPr="00993251">
              <w:rPr>
                <w:rFonts w:ascii="Calibri" w:eastAsia="宋体" w:hAnsi="Calibri" w:cs="Times New Roman"/>
                <w:noProof w:val="0"/>
              </w:rPr>
              <w:t>扩展点</w:t>
            </w:r>
          </w:p>
        </w:tc>
        <w:tc>
          <w:tcPr>
            <w:tcW w:w="2914" w:type="dxa"/>
            <w:tcBorders>
              <w:bottom w:val="single" w:sz="4" w:space="0" w:color="auto"/>
            </w:tcBorders>
          </w:tcPr>
          <w:p w14:paraId="26623041" w14:textId="77777777" w:rsidR="00C532EC" w:rsidRPr="00993251" w:rsidRDefault="00C532EC" w:rsidP="006A4C69">
            <w:pPr>
              <w:jc w:val="left"/>
              <w:rPr>
                <w:rFonts w:ascii="Calibri" w:eastAsia="宋体" w:hAnsi="Calibri" w:cs="Times New Roman"/>
                <w:noProof w:val="0"/>
                <w:szCs w:val="21"/>
              </w:rPr>
            </w:pPr>
            <w:r w:rsidRPr="00993251">
              <w:rPr>
                <w:rFonts w:ascii="Calibri" w:eastAsia="宋体" w:hAnsi="Calibri" w:cs="Times New Roman" w:hint="eastAsia"/>
                <w:noProof w:val="0"/>
                <w:szCs w:val="21"/>
              </w:rPr>
              <w:t>无</w:t>
            </w:r>
          </w:p>
        </w:tc>
      </w:tr>
      <w:tr w:rsidR="00C532EC" w:rsidRPr="00993251" w14:paraId="5B19DDEF" w14:textId="77777777" w:rsidTr="006A4C69">
        <w:tc>
          <w:tcPr>
            <w:tcW w:w="1413" w:type="dxa"/>
          </w:tcPr>
          <w:p w14:paraId="38AD13B5" w14:textId="77777777" w:rsidR="00C532EC" w:rsidRPr="00993251" w:rsidRDefault="00C532EC" w:rsidP="006A4C69">
            <w:pPr>
              <w:jc w:val="left"/>
              <w:rPr>
                <w:rFonts w:ascii="Calibri" w:eastAsia="宋体" w:hAnsi="Calibri" w:cs="Times New Roman"/>
                <w:noProof w:val="0"/>
              </w:rPr>
            </w:pPr>
            <w:r w:rsidRPr="00993251">
              <w:rPr>
                <w:rFonts w:ascii="Calibri" w:eastAsia="宋体" w:hAnsi="Calibri" w:cs="Times New Roman" w:hint="eastAsia"/>
                <w:noProof w:val="0"/>
              </w:rPr>
              <w:t>输入</w:t>
            </w:r>
          </w:p>
        </w:tc>
        <w:tc>
          <w:tcPr>
            <w:tcW w:w="6883" w:type="dxa"/>
            <w:gridSpan w:val="3"/>
          </w:tcPr>
          <w:p w14:paraId="62D9DDAB" w14:textId="77777777" w:rsidR="00C532EC" w:rsidRPr="00993251" w:rsidRDefault="00C532EC" w:rsidP="006A4C69">
            <w:pPr>
              <w:jc w:val="left"/>
              <w:rPr>
                <w:rFonts w:ascii="Calibri" w:eastAsia="宋体" w:hAnsi="Calibri" w:cs="Times New Roman"/>
                <w:noProof w:val="0"/>
              </w:rPr>
            </w:pPr>
            <w:r>
              <w:rPr>
                <w:rFonts w:ascii="Calibri" w:eastAsia="宋体" w:hAnsi="Calibri" w:cs="Times New Roman" w:hint="eastAsia"/>
                <w:noProof w:val="0"/>
              </w:rPr>
              <w:t>点击意见反馈案件，输入反馈内容，发送</w:t>
            </w:r>
          </w:p>
        </w:tc>
      </w:tr>
      <w:tr w:rsidR="00C532EC" w:rsidRPr="00993251" w14:paraId="1A110367" w14:textId="77777777" w:rsidTr="006A4C69">
        <w:tc>
          <w:tcPr>
            <w:tcW w:w="1413" w:type="dxa"/>
          </w:tcPr>
          <w:p w14:paraId="0A63FA7C" w14:textId="77777777" w:rsidR="00C532EC" w:rsidRPr="00993251" w:rsidRDefault="00C532EC" w:rsidP="006A4C69">
            <w:pPr>
              <w:jc w:val="left"/>
              <w:rPr>
                <w:rFonts w:ascii="Calibri" w:eastAsia="宋体" w:hAnsi="Calibri" w:cs="Times New Roman"/>
                <w:noProof w:val="0"/>
              </w:rPr>
            </w:pPr>
            <w:r w:rsidRPr="00993251">
              <w:rPr>
                <w:rFonts w:ascii="Calibri" w:eastAsia="宋体" w:hAnsi="Calibri" w:cs="Times New Roman" w:hint="eastAsia"/>
                <w:noProof w:val="0"/>
              </w:rPr>
              <w:t>系统响应</w:t>
            </w:r>
          </w:p>
        </w:tc>
        <w:tc>
          <w:tcPr>
            <w:tcW w:w="6883" w:type="dxa"/>
            <w:gridSpan w:val="3"/>
          </w:tcPr>
          <w:p w14:paraId="388D26A9" w14:textId="77777777" w:rsidR="00C532EC" w:rsidRPr="00993251" w:rsidRDefault="00C532EC" w:rsidP="006A4C69">
            <w:pPr>
              <w:jc w:val="left"/>
              <w:rPr>
                <w:rFonts w:ascii="Calibri" w:eastAsia="宋体" w:hAnsi="Calibri" w:cs="Times New Roman"/>
                <w:noProof w:val="0"/>
              </w:rPr>
            </w:pPr>
            <w:r>
              <w:rPr>
                <w:rFonts w:ascii="Calibri" w:eastAsia="宋体" w:hAnsi="Calibri" w:cs="Times New Roman" w:hint="eastAsia"/>
                <w:noProof w:val="0"/>
              </w:rPr>
              <w:t>客户端发送反馈内容到系统数据库中</w:t>
            </w:r>
          </w:p>
        </w:tc>
      </w:tr>
      <w:tr w:rsidR="00C532EC" w:rsidRPr="00993251" w14:paraId="66BB29DF" w14:textId="77777777" w:rsidTr="006A4C69">
        <w:tc>
          <w:tcPr>
            <w:tcW w:w="1413" w:type="dxa"/>
          </w:tcPr>
          <w:p w14:paraId="19BC5060" w14:textId="77777777" w:rsidR="00C532EC" w:rsidRPr="00993251" w:rsidRDefault="00C532EC" w:rsidP="006A4C69">
            <w:pPr>
              <w:jc w:val="left"/>
              <w:rPr>
                <w:rFonts w:ascii="Calibri" w:eastAsia="宋体" w:hAnsi="Calibri" w:cs="Times New Roman"/>
                <w:noProof w:val="0"/>
              </w:rPr>
            </w:pPr>
            <w:r w:rsidRPr="00993251">
              <w:rPr>
                <w:rFonts w:ascii="Calibri" w:eastAsia="宋体" w:hAnsi="Calibri" w:cs="Times New Roman" w:hint="eastAsia"/>
                <w:noProof w:val="0"/>
              </w:rPr>
              <w:t>输出</w:t>
            </w:r>
          </w:p>
        </w:tc>
        <w:tc>
          <w:tcPr>
            <w:tcW w:w="6883" w:type="dxa"/>
            <w:gridSpan w:val="3"/>
          </w:tcPr>
          <w:p w14:paraId="68643110" w14:textId="77777777" w:rsidR="00C532EC" w:rsidRPr="00993251" w:rsidRDefault="00C532EC" w:rsidP="00C532EC">
            <w:pPr>
              <w:jc w:val="left"/>
              <w:rPr>
                <w:rFonts w:ascii="Calibri" w:eastAsia="宋体" w:hAnsi="Calibri" w:cs="Times New Roman"/>
                <w:noProof w:val="0"/>
              </w:rPr>
            </w:pPr>
            <w:r>
              <w:rPr>
                <w:rFonts w:ascii="Calibri" w:eastAsia="宋体" w:hAnsi="Calibri" w:cs="Times New Roman" w:hint="eastAsia"/>
                <w:noProof w:val="0"/>
              </w:rPr>
              <w:t>显示发送状态</w:t>
            </w:r>
          </w:p>
        </w:tc>
      </w:tr>
      <w:tr w:rsidR="00C532EC" w:rsidRPr="00993251" w14:paraId="221D3D20" w14:textId="77777777" w:rsidTr="006A4C69">
        <w:trPr>
          <w:trHeight w:val="339"/>
        </w:trPr>
        <w:tc>
          <w:tcPr>
            <w:tcW w:w="1413" w:type="dxa"/>
          </w:tcPr>
          <w:p w14:paraId="354241E7" w14:textId="77777777" w:rsidR="00C532EC" w:rsidRPr="00993251" w:rsidRDefault="00C532EC" w:rsidP="006A4C69">
            <w:pPr>
              <w:jc w:val="left"/>
              <w:rPr>
                <w:rFonts w:ascii="Calibri" w:eastAsia="宋体" w:hAnsi="Calibri" w:cs="Times New Roman"/>
                <w:noProof w:val="0"/>
              </w:rPr>
            </w:pPr>
            <w:r w:rsidRPr="00993251">
              <w:rPr>
                <w:rFonts w:ascii="Calibri" w:eastAsia="宋体" w:hAnsi="Calibri" w:cs="Times New Roman" w:hint="eastAsia"/>
                <w:noProof w:val="0"/>
              </w:rPr>
              <w:t>前置条件</w:t>
            </w:r>
          </w:p>
        </w:tc>
        <w:tc>
          <w:tcPr>
            <w:tcW w:w="2735" w:type="dxa"/>
          </w:tcPr>
          <w:p w14:paraId="49E7185A" w14:textId="77777777" w:rsidR="00C532EC" w:rsidRPr="00993251" w:rsidRDefault="00C532EC" w:rsidP="006A4C69">
            <w:pPr>
              <w:widowControl/>
              <w:jc w:val="left"/>
              <w:rPr>
                <w:rFonts w:ascii="Calibri" w:eastAsia="宋体" w:hAnsi="Calibri" w:cs="Times New Roman"/>
                <w:noProof w:val="0"/>
                <w:szCs w:val="21"/>
              </w:rPr>
            </w:pPr>
            <w:r w:rsidRPr="00993251">
              <w:rPr>
                <w:rFonts w:ascii="Calibri" w:eastAsia="宋体" w:hAnsi="Calibri" w:cs="Times New Roman" w:hint="eastAsia"/>
                <w:noProof w:val="0"/>
                <w:szCs w:val="21"/>
              </w:rPr>
              <w:t>用户进入</w:t>
            </w:r>
            <w:r>
              <w:rPr>
                <w:rFonts w:ascii="Calibri" w:eastAsia="宋体" w:hAnsi="Calibri" w:cs="Times New Roman" w:hint="eastAsia"/>
                <w:noProof w:val="0"/>
                <w:szCs w:val="21"/>
              </w:rPr>
              <w:t>个性化设置界面</w:t>
            </w:r>
          </w:p>
        </w:tc>
        <w:tc>
          <w:tcPr>
            <w:tcW w:w="1234" w:type="dxa"/>
          </w:tcPr>
          <w:p w14:paraId="419E21F1" w14:textId="77777777" w:rsidR="00C532EC" w:rsidRPr="00993251" w:rsidRDefault="00C532EC" w:rsidP="006A4C69">
            <w:pPr>
              <w:jc w:val="left"/>
              <w:rPr>
                <w:rFonts w:ascii="Calibri" w:eastAsia="宋体" w:hAnsi="Calibri" w:cs="Times New Roman"/>
                <w:noProof w:val="0"/>
              </w:rPr>
            </w:pPr>
            <w:r w:rsidRPr="00993251">
              <w:rPr>
                <w:rFonts w:ascii="Calibri" w:eastAsia="宋体" w:hAnsi="Calibri" w:cs="Times New Roman" w:hint="eastAsia"/>
                <w:noProof w:val="0"/>
              </w:rPr>
              <w:t>后置条件</w:t>
            </w:r>
          </w:p>
        </w:tc>
        <w:tc>
          <w:tcPr>
            <w:tcW w:w="2914" w:type="dxa"/>
          </w:tcPr>
          <w:p w14:paraId="6A88EDF2" w14:textId="77777777" w:rsidR="00C532EC" w:rsidRPr="00993251" w:rsidRDefault="00C532EC" w:rsidP="006A4C69">
            <w:pPr>
              <w:widowControl/>
              <w:jc w:val="left"/>
              <w:rPr>
                <w:rFonts w:ascii="Calibri" w:eastAsia="宋体" w:hAnsi="Calibri" w:cs="Times New Roman"/>
                <w:noProof w:val="0"/>
                <w:szCs w:val="21"/>
              </w:rPr>
            </w:pPr>
            <w:r>
              <w:rPr>
                <w:rFonts w:ascii="Calibri" w:eastAsia="宋体" w:hAnsi="Calibri" w:cs="Times New Roman" w:hint="eastAsia"/>
                <w:noProof w:val="0"/>
                <w:szCs w:val="21"/>
              </w:rPr>
              <w:t>发送反馈内容</w:t>
            </w:r>
          </w:p>
        </w:tc>
      </w:tr>
      <w:tr w:rsidR="00C532EC" w:rsidRPr="00993251" w14:paraId="28C2789A" w14:textId="77777777" w:rsidTr="006A4C69">
        <w:tc>
          <w:tcPr>
            <w:tcW w:w="1413" w:type="dxa"/>
          </w:tcPr>
          <w:p w14:paraId="56BEB0CB" w14:textId="77777777" w:rsidR="00C532EC" w:rsidRPr="00993251" w:rsidRDefault="00C532EC" w:rsidP="006A4C69">
            <w:pPr>
              <w:jc w:val="left"/>
              <w:rPr>
                <w:rFonts w:ascii="Calibri" w:eastAsia="宋体" w:hAnsi="Calibri" w:cs="Times New Roman"/>
                <w:noProof w:val="0"/>
              </w:rPr>
            </w:pPr>
            <w:r w:rsidRPr="00993251">
              <w:rPr>
                <w:rFonts w:ascii="Calibri" w:eastAsia="宋体" w:hAnsi="Calibri" w:cs="Times New Roman" w:hint="eastAsia"/>
                <w:noProof w:val="0"/>
              </w:rPr>
              <w:t>活动步骤</w:t>
            </w:r>
          </w:p>
        </w:tc>
        <w:tc>
          <w:tcPr>
            <w:tcW w:w="6883" w:type="dxa"/>
            <w:gridSpan w:val="3"/>
          </w:tcPr>
          <w:p w14:paraId="6C91301D" w14:textId="77777777" w:rsidR="00C532EC" w:rsidRPr="00C532EC" w:rsidRDefault="00C532EC" w:rsidP="00C532EC">
            <w:pPr>
              <w:pStyle w:val="aa"/>
              <w:widowControl/>
              <w:numPr>
                <w:ilvl w:val="0"/>
                <w:numId w:val="50"/>
              </w:numPr>
              <w:spacing w:line="360" w:lineRule="auto"/>
              <w:ind w:firstLineChars="0"/>
              <w:jc w:val="left"/>
              <w:rPr>
                <w:rFonts w:ascii="Calibri" w:eastAsia="宋体" w:hAnsi="Calibri" w:cs="Times New Roman"/>
                <w:noProof w:val="0"/>
                <w:szCs w:val="21"/>
              </w:rPr>
            </w:pPr>
            <w:r w:rsidRPr="00C532EC">
              <w:rPr>
                <w:rFonts w:ascii="Calibri" w:eastAsia="宋体" w:hAnsi="Calibri" w:cs="Times New Roman" w:hint="eastAsia"/>
                <w:noProof w:val="0"/>
              </w:rPr>
              <w:t>用户发送反馈内容</w:t>
            </w:r>
          </w:p>
          <w:p w14:paraId="18EFB69C" w14:textId="77777777" w:rsidR="00C532EC" w:rsidRPr="00C532EC" w:rsidRDefault="00C532EC" w:rsidP="00C532EC">
            <w:pPr>
              <w:pStyle w:val="aa"/>
              <w:widowControl/>
              <w:numPr>
                <w:ilvl w:val="0"/>
                <w:numId w:val="50"/>
              </w:numPr>
              <w:spacing w:line="360" w:lineRule="auto"/>
              <w:ind w:firstLineChars="0"/>
              <w:jc w:val="left"/>
              <w:rPr>
                <w:rFonts w:ascii="Calibri" w:eastAsia="宋体" w:hAnsi="Calibri" w:cs="Times New Roman"/>
                <w:noProof w:val="0"/>
                <w:szCs w:val="21"/>
              </w:rPr>
            </w:pPr>
            <w:r w:rsidRPr="00C532EC">
              <w:rPr>
                <w:rFonts w:ascii="Calibri" w:eastAsia="宋体" w:hAnsi="Calibri" w:cs="Times New Roman" w:hint="eastAsia"/>
                <w:noProof w:val="0"/>
              </w:rPr>
              <w:t>客户端将防窥内容发送到系统数据库中</w:t>
            </w:r>
          </w:p>
          <w:p w14:paraId="3F3D2BB4" w14:textId="77777777" w:rsidR="00C532EC" w:rsidRPr="00C532EC" w:rsidRDefault="00C532EC" w:rsidP="00C532EC">
            <w:pPr>
              <w:pStyle w:val="aa"/>
              <w:widowControl/>
              <w:numPr>
                <w:ilvl w:val="0"/>
                <w:numId w:val="50"/>
              </w:numPr>
              <w:spacing w:line="360" w:lineRule="auto"/>
              <w:ind w:firstLineChars="0"/>
              <w:jc w:val="left"/>
              <w:rPr>
                <w:rFonts w:ascii="Calibri" w:eastAsia="宋体" w:hAnsi="Calibri" w:cs="Times New Roman"/>
                <w:noProof w:val="0"/>
                <w:szCs w:val="21"/>
              </w:rPr>
            </w:pPr>
            <w:r w:rsidRPr="00C532EC">
              <w:rPr>
                <w:rFonts w:ascii="Calibri" w:eastAsia="宋体" w:hAnsi="Calibri" w:cs="Times New Roman" w:hint="eastAsia"/>
                <w:noProof w:val="0"/>
              </w:rPr>
              <w:t>显示发送状态</w:t>
            </w:r>
          </w:p>
        </w:tc>
      </w:tr>
      <w:tr w:rsidR="00C532EC" w:rsidRPr="00993251" w14:paraId="0E2F2FFE" w14:textId="77777777" w:rsidTr="006A4C69">
        <w:tc>
          <w:tcPr>
            <w:tcW w:w="1413" w:type="dxa"/>
          </w:tcPr>
          <w:p w14:paraId="4799681D" w14:textId="77777777" w:rsidR="00C532EC" w:rsidRPr="00993251" w:rsidRDefault="00C532EC" w:rsidP="006A4C69">
            <w:pPr>
              <w:jc w:val="left"/>
              <w:rPr>
                <w:rFonts w:ascii="Calibri" w:eastAsia="宋体" w:hAnsi="Calibri" w:cs="Times New Roman"/>
                <w:noProof w:val="0"/>
              </w:rPr>
            </w:pPr>
            <w:r w:rsidRPr="00993251">
              <w:rPr>
                <w:rFonts w:ascii="Calibri" w:eastAsia="宋体" w:hAnsi="Calibri" w:cs="Times New Roman" w:hint="eastAsia"/>
                <w:noProof w:val="0"/>
              </w:rPr>
              <w:t>异常处理</w:t>
            </w:r>
          </w:p>
        </w:tc>
        <w:tc>
          <w:tcPr>
            <w:tcW w:w="6883" w:type="dxa"/>
            <w:gridSpan w:val="3"/>
          </w:tcPr>
          <w:p w14:paraId="633BF4E7" w14:textId="77777777" w:rsidR="00C532EC" w:rsidRPr="00993251" w:rsidRDefault="00C532EC" w:rsidP="006A4C69">
            <w:pPr>
              <w:widowControl/>
              <w:spacing w:line="360" w:lineRule="auto"/>
              <w:jc w:val="left"/>
              <w:rPr>
                <w:rFonts w:ascii="Calibri" w:eastAsia="宋体" w:hAnsi="Calibri" w:cs="Times New Roman"/>
                <w:noProof w:val="0"/>
              </w:rPr>
            </w:pPr>
            <w:r w:rsidRPr="00993251">
              <w:rPr>
                <w:rFonts w:ascii="Calibri" w:eastAsia="宋体" w:hAnsi="Calibri" w:cs="Times New Roman" w:hint="eastAsia"/>
                <w:noProof w:val="0"/>
                <w:szCs w:val="21"/>
              </w:rPr>
              <w:t>系统异常，无法进行操作时（如</w:t>
            </w:r>
            <w:r w:rsidRPr="00993251">
              <w:rPr>
                <w:rFonts w:ascii="Calibri" w:eastAsia="宋体" w:hAnsi="Calibri" w:cs="Times New Roman" w:hint="eastAsia"/>
                <w:noProof w:val="0"/>
                <w:szCs w:val="21"/>
              </w:rPr>
              <w:t>A</w:t>
            </w:r>
            <w:r w:rsidRPr="00993251">
              <w:rPr>
                <w:rFonts w:ascii="Calibri" w:eastAsia="宋体" w:hAnsi="Calibri" w:cs="Times New Roman"/>
                <w:noProof w:val="0"/>
                <w:szCs w:val="21"/>
              </w:rPr>
              <w:t>PP</w:t>
            </w:r>
            <w:r w:rsidRPr="00993251">
              <w:rPr>
                <w:rFonts w:ascii="Calibri" w:eastAsia="宋体" w:hAnsi="Calibri" w:cs="Times New Roman"/>
                <w:noProof w:val="0"/>
                <w:szCs w:val="21"/>
              </w:rPr>
              <w:t>崩溃</w:t>
            </w:r>
            <w:r w:rsidRPr="00993251">
              <w:rPr>
                <w:rFonts w:ascii="Calibri" w:eastAsia="宋体" w:hAnsi="Calibri" w:cs="Times New Roman" w:hint="eastAsia"/>
                <w:noProof w:val="0"/>
                <w:szCs w:val="21"/>
              </w:rPr>
              <w:t>等），给出相应提示信息。</w:t>
            </w:r>
          </w:p>
        </w:tc>
      </w:tr>
    </w:tbl>
    <w:p w14:paraId="4350D03B" w14:textId="77777777" w:rsidR="00C532EC" w:rsidRPr="005020F6" w:rsidRDefault="00C532EC" w:rsidP="00C532EC">
      <w:pPr>
        <w:jc w:val="center"/>
        <w:rPr>
          <w:b/>
        </w:rPr>
      </w:pPr>
    </w:p>
    <w:p w14:paraId="0E5140AD" w14:textId="77777777" w:rsidR="004D0EC1" w:rsidRDefault="00A60ED6" w:rsidP="00A05D17">
      <w:pPr>
        <w:pStyle w:val="2"/>
      </w:pPr>
      <w:bookmarkStart w:id="204" w:name="_Toc450509388"/>
      <w:r>
        <w:rPr>
          <w:rFonts w:hint="eastAsia"/>
        </w:rPr>
        <w:t>6</w:t>
      </w:r>
      <w:r w:rsidR="004D0EC1" w:rsidRPr="004D0EC1">
        <w:rPr>
          <w:rFonts w:hint="eastAsia"/>
        </w:rPr>
        <w:t xml:space="preserve">. </w:t>
      </w:r>
      <w:r w:rsidR="004D0EC1">
        <w:rPr>
          <w:rFonts w:hint="eastAsia"/>
        </w:rPr>
        <w:t>目标系统</w:t>
      </w:r>
      <w:r>
        <w:rPr>
          <w:rFonts w:hint="eastAsia"/>
        </w:rPr>
        <w:t>非功</w:t>
      </w:r>
      <w:r w:rsidR="004D0EC1">
        <w:rPr>
          <w:rFonts w:hint="eastAsia"/>
        </w:rPr>
        <w:t>能需求</w:t>
      </w:r>
      <w:bookmarkEnd w:id="204"/>
    </w:p>
    <w:p w14:paraId="5E2AED22" w14:textId="77777777" w:rsidR="00CD5D35" w:rsidRDefault="00A60ED6" w:rsidP="00A60ED6">
      <w:pPr>
        <w:pStyle w:val="3"/>
      </w:pPr>
      <w:bookmarkStart w:id="205" w:name="_Toc450509389"/>
      <w:r>
        <w:rPr>
          <w:rFonts w:hint="eastAsia"/>
        </w:rPr>
        <w:t>6</w:t>
      </w:r>
      <w:r w:rsidR="00CD5D35" w:rsidRPr="00CD5D35">
        <w:rPr>
          <w:rFonts w:hint="eastAsia"/>
        </w:rPr>
        <w:t xml:space="preserve">.1 </w:t>
      </w:r>
      <w:r w:rsidR="00CD5D35" w:rsidRPr="00CD5D35">
        <w:rPr>
          <w:rFonts w:hint="eastAsia"/>
        </w:rPr>
        <w:t>性能需求描述</w:t>
      </w:r>
      <w:bookmarkEnd w:id="205"/>
    </w:p>
    <w:p w14:paraId="2FD82BB6" w14:textId="7A501A59" w:rsidR="00BA5AB8" w:rsidRPr="00BA5AB8" w:rsidRDefault="00BA5AB8" w:rsidP="00BA5AB8">
      <w:r>
        <w:tab/>
      </w:r>
      <w:r>
        <w:t>性能需求点列表见表</w:t>
      </w:r>
      <w:r w:rsidR="00F21F50">
        <w:rPr>
          <w:rFonts w:hint="eastAsia"/>
        </w:rPr>
        <w:t>8</w:t>
      </w:r>
      <w:r>
        <w:rPr>
          <w:rFonts w:hint="eastAsia"/>
        </w:rPr>
        <w:t>。</w:t>
      </w:r>
    </w:p>
    <w:p w14:paraId="1311B059" w14:textId="2DDFB5D9" w:rsidR="001173CB" w:rsidRPr="001173CB" w:rsidRDefault="001173CB" w:rsidP="001173CB">
      <w:pPr>
        <w:ind w:firstLine="422"/>
        <w:jc w:val="center"/>
      </w:pPr>
      <w:r w:rsidRPr="00E3307A">
        <w:rPr>
          <w:b/>
        </w:rPr>
        <w:t>表</w:t>
      </w:r>
      <w:r w:rsidR="00F21F50">
        <w:rPr>
          <w:rFonts w:hint="eastAsia"/>
          <w:b/>
        </w:rPr>
        <w:t>8</w:t>
      </w:r>
      <w:r w:rsidRPr="00E3307A">
        <w:rPr>
          <w:rFonts w:hint="eastAsia"/>
          <w:b/>
        </w:rPr>
        <w:t xml:space="preserve"> </w:t>
      </w:r>
      <w:r>
        <w:rPr>
          <w:rFonts w:hint="eastAsia"/>
          <w:b/>
        </w:rPr>
        <w:t>性能需求点列表</w:t>
      </w:r>
    </w:p>
    <w:tbl>
      <w:tblPr>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412"/>
        <w:gridCol w:w="1565"/>
        <w:gridCol w:w="1956"/>
        <w:gridCol w:w="1559"/>
        <w:gridCol w:w="1559"/>
        <w:gridCol w:w="1300"/>
      </w:tblGrid>
      <w:tr w:rsidR="001173CB" w:rsidRPr="001173CB" w14:paraId="64BC89EE" w14:textId="77777777" w:rsidTr="009F0A48">
        <w:trPr>
          <w:jc w:val="center"/>
        </w:trPr>
        <w:tc>
          <w:tcPr>
            <w:tcW w:w="709" w:type="dxa"/>
            <w:shd w:val="clear" w:color="auto" w:fill="auto"/>
          </w:tcPr>
          <w:p w14:paraId="28A707E5" w14:textId="77777777" w:rsidR="001173CB" w:rsidRPr="001173CB" w:rsidRDefault="001173CB" w:rsidP="001173CB">
            <w:pPr>
              <w:jc w:val="left"/>
              <w:rPr>
                <w:rFonts w:ascii="Calibri" w:eastAsia="宋体" w:hAnsi="Calibri" w:cs="Times New Roman"/>
                <w:noProof w:val="0"/>
              </w:rPr>
            </w:pPr>
            <w:r w:rsidRPr="001173CB">
              <w:rPr>
                <w:rFonts w:ascii="Calibri" w:eastAsia="宋体" w:hAnsi="Calibri" w:cs="Times New Roman" w:hint="eastAsia"/>
                <w:noProof w:val="0"/>
              </w:rPr>
              <w:t>编号</w:t>
            </w:r>
          </w:p>
        </w:tc>
        <w:tc>
          <w:tcPr>
            <w:tcW w:w="1412" w:type="dxa"/>
            <w:shd w:val="clear" w:color="auto" w:fill="auto"/>
          </w:tcPr>
          <w:p w14:paraId="2AE6B38F" w14:textId="77777777" w:rsidR="001173CB" w:rsidRPr="001173CB" w:rsidRDefault="001173CB" w:rsidP="001173CB">
            <w:pPr>
              <w:rPr>
                <w:rFonts w:ascii="Calibri" w:eastAsia="宋体" w:hAnsi="Calibri" w:cs="Times New Roman"/>
                <w:noProof w:val="0"/>
              </w:rPr>
            </w:pPr>
            <w:r w:rsidRPr="001173CB">
              <w:rPr>
                <w:rFonts w:ascii="Calibri" w:eastAsia="宋体" w:hAnsi="Calibri" w:cs="Times New Roman" w:hint="eastAsia"/>
                <w:noProof w:val="0"/>
              </w:rPr>
              <w:t>性能名称</w:t>
            </w:r>
          </w:p>
        </w:tc>
        <w:tc>
          <w:tcPr>
            <w:tcW w:w="1565" w:type="dxa"/>
            <w:shd w:val="clear" w:color="auto" w:fill="auto"/>
          </w:tcPr>
          <w:p w14:paraId="6F8346D8" w14:textId="77777777" w:rsidR="001173CB" w:rsidRPr="001173CB" w:rsidRDefault="001173CB" w:rsidP="001173CB">
            <w:pPr>
              <w:rPr>
                <w:rFonts w:ascii="Calibri" w:eastAsia="宋体" w:hAnsi="Calibri" w:cs="Times New Roman"/>
                <w:noProof w:val="0"/>
              </w:rPr>
            </w:pPr>
            <w:r w:rsidRPr="001173CB">
              <w:rPr>
                <w:rFonts w:ascii="Calibri" w:eastAsia="宋体" w:hAnsi="Calibri" w:cs="Times New Roman" w:hint="eastAsia"/>
                <w:noProof w:val="0"/>
              </w:rPr>
              <w:t>使用部门</w:t>
            </w:r>
          </w:p>
        </w:tc>
        <w:tc>
          <w:tcPr>
            <w:tcW w:w="1956" w:type="dxa"/>
            <w:shd w:val="clear" w:color="auto" w:fill="auto"/>
          </w:tcPr>
          <w:p w14:paraId="1A41BAC4" w14:textId="77777777" w:rsidR="001173CB" w:rsidRPr="001173CB" w:rsidRDefault="001173CB" w:rsidP="001173CB">
            <w:pPr>
              <w:rPr>
                <w:rFonts w:ascii="Calibri" w:eastAsia="宋体" w:hAnsi="Calibri" w:cs="Times New Roman"/>
                <w:noProof w:val="0"/>
              </w:rPr>
            </w:pPr>
            <w:r w:rsidRPr="001173CB">
              <w:rPr>
                <w:rFonts w:ascii="Calibri" w:eastAsia="宋体" w:hAnsi="Calibri" w:cs="Times New Roman" w:hint="eastAsia"/>
                <w:noProof w:val="0"/>
              </w:rPr>
              <w:t>性能描述</w:t>
            </w:r>
          </w:p>
        </w:tc>
        <w:tc>
          <w:tcPr>
            <w:tcW w:w="1559" w:type="dxa"/>
            <w:shd w:val="clear" w:color="auto" w:fill="auto"/>
          </w:tcPr>
          <w:p w14:paraId="66A6B310" w14:textId="77777777" w:rsidR="001173CB" w:rsidRPr="001173CB" w:rsidRDefault="001173CB" w:rsidP="001173CB">
            <w:pPr>
              <w:rPr>
                <w:rFonts w:ascii="Calibri" w:eastAsia="宋体" w:hAnsi="Calibri" w:cs="Times New Roman"/>
                <w:noProof w:val="0"/>
              </w:rPr>
            </w:pPr>
            <w:r w:rsidRPr="001173CB">
              <w:rPr>
                <w:rFonts w:ascii="Calibri" w:eastAsia="宋体" w:hAnsi="Calibri" w:cs="Times New Roman" w:hint="eastAsia"/>
                <w:noProof w:val="0"/>
              </w:rPr>
              <w:t>输入</w:t>
            </w:r>
          </w:p>
        </w:tc>
        <w:tc>
          <w:tcPr>
            <w:tcW w:w="1559" w:type="dxa"/>
            <w:shd w:val="clear" w:color="auto" w:fill="auto"/>
          </w:tcPr>
          <w:p w14:paraId="2430600E" w14:textId="77777777" w:rsidR="001173CB" w:rsidRPr="001173CB" w:rsidRDefault="001173CB" w:rsidP="001173CB">
            <w:pPr>
              <w:rPr>
                <w:rFonts w:ascii="Calibri" w:eastAsia="宋体" w:hAnsi="Calibri" w:cs="Times New Roman"/>
                <w:noProof w:val="0"/>
              </w:rPr>
            </w:pPr>
            <w:r w:rsidRPr="001173CB">
              <w:rPr>
                <w:rFonts w:ascii="Calibri" w:eastAsia="宋体" w:hAnsi="Calibri" w:cs="Times New Roman" w:hint="eastAsia"/>
                <w:noProof w:val="0"/>
              </w:rPr>
              <w:t>系统响应</w:t>
            </w:r>
          </w:p>
        </w:tc>
        <w:tc>
          <w:tcPr>
            <w:tcW w:w="1300" w:type="dxa"/>
            <w:shd w:val="clear" w:color="auto" w:fill="auto"/>
          </w:tcPr>
          <w:p w14:paraId="6EE1BA7F" w14:textId="77777777" w:rsidR="001173CB" w:rsidRPr="001173CB" w:rsidRDefault="001173CB" w:rsidP="001173CB">
            <w:pPr>
              <w:rPr>
                <w:rFonts w:ascii="Calibri" w:eastAsia="宋体" w:hAnsi="Calibri" w:cs="Times New Roman"/>
                <w:noProof w:val="0"/>
              </w:rPr>
            </w:pPr>
            <w:r w:rsidRPr="001173CB">
              <w:rPr>
                <w:rFonts w:ascii="Calibri" w:eastAsia="宋体" w:hAnsi="Calibri" w:cs="Times New Roman"/>
                <w:noProof w:val="0"/>
              </w:rPr>
              <w:t>输出</w:t>
            </w:r>
          </w:p>
        </w:tc>
      </w:tr>
      <w:tr w:rsidR="001173CB" w:rsidRPr="001173CB" w14:paraId="44A7A77D" w14:textId="77777777" w:rsidTr="009F0A48">
        <w:trPr>
          <w:trHeight w:val="516"/>
          <w:jc w:val="center"/>
        </w:trPr>
        <w:tc>
          <w:tcPr>
            <w:tcW w:w="709" w:type="dxa"/>
            <w:shd w:val="clear" w:color="auto" w:fill="auto"/>
          </w:tcPr>
          <w:p w14:paraId="3004499A" w14:textId="77777777" w:rsidR="001173CB" w:rsidRPr="001173CB" w:rsidRDefault="001173CB" w:rsidP="001173CB">
            <w:pPr>
              <w:rPr>
                <w:rFonts w:ascii="Calibri" w:eastAsia="宋体" w:hAnsi="Calibri" w:cs="Times New Roman"/>
                <w:noProof w:val="0"/>
              </w:rPr>
            </w:pPr>
            <w:r w:rsidRPr="001173CB">
              <w:rPr>
                <w:rFonts w:ascii="Calibri" w:eastAsia="宋体" w:hAnsi="Calibri" w:cs="Times New Roman" w:hint="eastAsia"/>
                <w:noProof w:val="0"/>
              </w:rPr>
              <w:t>1</w:t>
            </w:r>
          </w:p>
        </w:tc>
        <w:tc>
          <w:tcPr>
            <w:tcW w:w="1412" w:type="dxa"/>
            <w:shd w:val="clear" w:color="auto" w:fill="auto"/>
          </w:tcPr>
          <w:p w14:paraId="2F886021" w14:textId="77777777" w:rsidR="001173CB" w:rsidRPr="001173CB" w:rsidRDefault="00BA5AB8" w:rsidP="001173CB">
            <w:pPr>
              <w:rPr>
                <w:rFonts w:ascii="Calibri" w:eastAsia="宋体" w:hAnsi="Calibri" w:cs="Times New Roman"/>
                <w:noProof w:val="0"/>
              </w:rPr>
            </w:pPr>
            <w:r>
              <w:rPr>
                <w:rFonts w:ascii="Calibri" w:eastAsia="宋体" w:hAnsi="Calibri" w:cs="Times New Roman"/>
                <w:noProof w:val="0"/>
              </w:rPr>
              <w:t>开始</w:t>
            </w:r>
            <w:r>
              <w:rPr>
                <w:rFonts w:ascii="Calibri" w:eastAsia="宋体" w:hAnsi="Calibri" w:cs="Times New Roman" w:hint="eastAsia"/>
                <w:noProof w:val="0"/>
              </w:rPr>
              <w:t>、</w:t>
            </w:r>
            <w:r>
              <w:rPr>
                <w:rFonts w:ascii="Calibri" w:eastAsia="宋体" w:hAnsi="Calibri" w:cs="Times New Roman"/>
                <w:noProof w:val="0"/>
              </w:rPr>
              <w:t>暂停</w:t>
            </w:r>
            <w:r>
              <w:rPr>
                <w:rFonts w:ascii="Calibri" w:eastAsia="宋体" w:hAnsi="Calibri" w:cs="Times New Roman" w:hint="eastAsia"/>
                <w:noProof w:val="0"/>
              </w:rPr>
              <w:t>、</w:t>
            </w:r>
            <w:r>
              <w:rPr>
                <w:rFonts w:ascii="Calibri" w:eastAsia="宋体" w:hAnsi="Calibri" w:cs="Times New Roman"/>
                <w:noProof w:val="0"/>
              </w:rPr>
              <w:t>停止运动</w:t>
            </w:r>
          </w:p>
        </w:tc>
        <w:tc>
          <w:tcPr>
            <w:tcW w:w="1565" w:type="dxa"/>
            <w:shd w:val="clear" w:color="auto" w:fill="auto"/>
          </w:tcPr>
          <w:p w14:paraId="1DDC9AE5" w14:textId="77777777" w:rsidR="001173CB" w:rsidRPr="001173CB" w:rsidRDefault="00BA5AB8" w:rsidP="001173CB">
            <w:pPr>
              <w:rPr>
                <w:rFonts w:ascii="Calibri" w:eastAsia="宋体" w:hAnsi="Calibri" w:cs="Times New Roman"/>
                <w:noProof w:val="0"/>
              </w:rPr>
            </w:pPr>
            <w:r>
              <w:rPr>
                <w:rFonts w:ascii="Calibri" w:eastAsia="宋体" w:hAnsi="Calibri" w:cs="Times New Roman"/>
                <w:noProof w:val="0"/>
              </w:rPr>
              <w:t>用户</w:t>
            </w:r>
          </w:p>
        </w:tc>
        <w:tc>
          <w:tcPr>
            <w:tcW w:w="1956" w:type="dxa"/>
            <w:shd w:val="clear" w:color="auto" w:fill="auto"/>
          </w:tcPr>
          <w:p w14:paraId="332F12EB" w14:textId="77777777" w:rsidR="001173CB" w:rsidRPr="001173CB" w:rsidRDefault="00BA5AB8" w:rsidP="001173CB">
            <w:pPr>
              <w:rPr>
                <w:rFonts w:ascii="Calibri" w:eastAsia="宋体" w:hAnsi="Calibri" w:cs="Times New Roman"/>
                <w:noProof w:val="0"/>
              </w:rPr>
            </w:pPr>
            <w:r>
              <w:rPr>
                <w:rFonts w:ascii="Calibri" w:eastAsia="宋体" w:hAnsi="Calibri" w:cs="Times New Roman"/>
                <w:noProof w:val="0"/>
              </w:rPr>
              <w:t>进行运动信息收集的开始</w:t>
            </w:r>
            <w:r>
              <w:rPr>
                <w:rFonts w:ascii="Calibri" w:eastAsia="宋体" w:hAnsi="Calibri" w:cs="Times New Roman" w:hint="eastAsia"/>
                <w:noProof w:val="0"/>
              </w:rPr>
              <w:t>、</w:t>
            </w:r>
            <w:r>
              <w:rPr>
                <w:rFonts w:ascii="Calibri" w:eastAsia="宋体" w:hAnsi="Calibri" w:cs="Times New Roman"/>
                <w:noProof w:val="0"/>
              </w:rPr>
              <w:t>暂停</w:t>
            </w:r>
            <w:r>
              <w:rPr>
                <w:rFonts w:ascii="Calibri" w:eastAsia="宋体" w:hAnsi="Calibri" w:cs="Times New Roman" w:hint="eastAsia"/>
                <w:noProof w:val="0"/>
              </w:rPr>
              <w:t>、</w:t>
            </w:r>
            <w:r>
              <w:rPr>
                <w:rFonts w:ascii="Calibri" w:eastAsia="宋体" w:hAnsi="Calibri" w:cs="Times New Roman"/>
                <w:noProof w:val="0"/>
              </w:rPr>
              <w:t>停止与整理</w:t>
            </w:r>
          </w:p>
        </w:tc>
        <w:tc>
          <w:tcPr>
            <w:tcW w:w="1559" w:type="dxa"/>
            <w:shd w:val="clear" w:color="auto" w:fill="auto"/>
          </w:tcPr>
          <w:p w14:paraId="2FF57F0A" w14:textId="77777777" w:rsidR="001173CB" w:rsidRPr="001173CB" w:rsidRDefault="00BA5AB8" w:rsidP="001173CB">
            <w:pPr>
              <w:rPr>
                <w:rFonts w:ascii="Calibri" w:eastAsia="宋体" w:hAnsi="Calibri" w:cs="Times New Roman"/>
                <w:noProof w:val="0"/>
              </w:rPr>
            </w:pPr>
            <w:r>
              <w:rPr>
                <w:rFonts w:ascii="Calibri" w:eastAsia="宋体" w:hAnsi="Calibri" w:cs="Times New Roman"/>
                <w:noProof w:val="0"/>
              </w:rPr>
              <w:t>加速度传感器</w:t>
            </w:r>
            <w:r>
              <w:rPr>
                <w:rFonts w:ascii="Calibri" w:eastAsia="宋体" w:hAnsi="Calibri" w:cs="Times New Roman" w:hint="eastAsia"/>
                <w:noProof w:val="0"/>
              </w:rPr>
              <w:t>，</w:t>
            </w:r>
            <w:r>
              <w:rPr>
                <w:rFonts w:ascii="Calibri" w:eastAsia="宋体" w:hAnsi="Calibri" w:cs="Times New Roman"/>
                <w:noProof w:val="0"/>
              </w:rPr>
              <w:t>重力传感器</w:t>
            </w:r>
            <w:r>
              <w:rPr>
                <w:rFonts w:ascii="Calibri" w:eastAsia="宋体" w:hAnsi="Calibri" w:cs="Times New Roman" w:hint="eastAsia"/>
                <w:noProof w:val="0"/>
              </w:rPr>
              <w:t>，</w:t>
            </w:r>
            <w:r>
              <w:rPr>
                <w:rFonts w:ascii="Calibri" w:eastAsia="宋体" w:hAnsi="Calibri" w:cs="Times New Roman" w:hint="eastAsia"/>
                <w:noProof w:val="0"/>
              </w:rPr>
              <w:t>GPS</w:t>
            </w:r>
            <w:r>
              <w:rPr>
                <w:rFonts w:ascii="Calibri" w:eastAsia="宋体" w:hAnsi="Calibri" w:cs="Times New Roman" w:hint="eastAsia"/>
                <w:noProof w:val="0"/>
              </w:rPr>
              <w:t>信息</w:t>
            </w:r>
          </w:p>
        </w:tc>
        <w:tc>
          <w:tcPr>
            <w:tcW w:w="1559" w:type="dxa"/>
            <w:shd w:val="clear" w:color="auto" w:fill="auto"/>
          </w:tcPr>
          <w:p w14:paraId="781768EA" w14:textId="77777777" w:rsidR="001173CB" w:rsidRPr="001173CB" w:rsidRDefault="00BA5AB8" w:rsidP="001173CB">
            <w:pPr>
              <w:jc w:val="left"/>
              <w:rPr>
                <w:rFonts w:ascii="Calibri" w:eastAsia="宋体" w:hAnsi="Calibri" w:cs="Times New Roman"/>
                <w:noProof w:val="0"/>
              </w:rPr>
            </w:pPr>
            <w:r>
              <w:rPr>
                <w:rFonts w:ascii="Calibri" w:eastAsia="宋体" w:hAnsi="Calibri" w:cs="Times New Roman"/>
                <w:noProof w:val="0"/>
              </w:rPr>
              <w:t>在</w:t>
            </w:r>
            <w:r>
              <w:rPr>
                <w:rFonts w:ascii="Calibri" w:eastAsia="宋体" w:hAnsi="Calibri" w:cs="Times New Roman" w:hint="eastAsia"/>
                <w:noProof w:val="0"/>
              </w:rPr>
              <w:t>0.5</w:t>
            </w:r>
            <w:r>
              <w:rPr>
                <w:rFonts w:ascii="Calibri" w:eastAsia="宋体" w:hAnsi="Calibri" w:cs="Times New Roman" w:hint="eastAsia"/>
                <w:noProof w:val="0"/>
              </w:rPr>
              <w:t>秒内对用户操作做出</w:t>
            </w:r>
            <w:r w:rsidR="009F0A48">
              <w:rPr>
                <w:rFonts w:ascii="Calibri" w:eastAsia="宋体" w:hAnsi="Calibri" w:cs="Times New Roman" w:hint="eastAsia"/>
                <w:noProof w:val="0"/>
              </w:rPr>
              <w:t>响应</w:t>
            </w:r>
          </w:p>
        </w:tc>
        <w:tc>
          <w:tcPr>
            <w:tcW w:w="1300" w:type="dxa"/>
            <w:shd w:val="clear" w:color="auto" w:fill="auto"/>
          </w:tcPr>
          <w:p w14:paraId="3520C162" w14:textId="77777777" w:rsidR="001173CB" w:rsidRPr="001173CB" w:rsidRDefault="00BA5AB8" w:rsidP="001173CB">
            <w:pPr>
              <w:rPr>
                <w:rFonts w:ascii="Calibri" w:eastAsia="宋体" w:hAnsi="Calibri" w:cs="Times New Roman"/>
                <w:noProof w:val="0"/>
              </w:rPr>
            </w:pPr>
            <w:r>
              <w:rPr>
                <w:rFonts w:ascii="Calibri" w:eastAsia="宋体" w:hAnsi="Calibri" w:cs="Times New Roman"/>
                <w:noProof w:val="0"/>
              </w:rPr>
              <w:t>输出对应的界面提示</w:t>
            </w:r>
          </w:p>
        </w:tc>
      </w:tr>
      <w:tr w:rsidR="001173CB" w:rsidRPr="001173CB" w14:paraId="404E74F0" w14:textId="77777777" w:rsidTr="009F0A48">
        <w:trPr>
          <w:trHeight w:val="516"/>
          <w:jc w:val="center"/>
        </w:trPr>
        <w:tc>
          <w:tcPr>
            <w:tcW w:w="709" w:type="dxa"/>
            <w:shd w:val="clear" w:color="auto" w:fill="auto"/>
          </w:tcPr>
          <w:p w14:paraId="6ED14CE9" w14:textId="77777777" w:rsidR="001173CB" w:rsidRPr="001173CB" w:rsidRDefault="001173CB" w:rsidP="001173CB">
            <w:pPr>
              <w:rPr>
                <w:rFonts w:ascii="Calibri" w:eastAsia="宋体" w:hAnsi="Calibri" w:cs="Times New Roman"/>
                <w:noProof w:val="0"/>
              </w:rPr>
            </w:pPr>
            <w:r w:rsidRPr="001173CB">
              <w:rPr>
                <w:rFonts w:ascii="Calibri" w:eastAsia="宋体" w:hAnsi="Calibri" w:cs="Times New Roman" w:hint="eastAsia"/>
                <w:noProof w:val="0"/>
              </w:rPr>
              <w:t>2</w:t>
            </w:r>
          </w:p>
        </w:tc>
        <w:tc>
          <w:tcPr>
            <w:tcW w:w="1412" w:type="dxa"/>
            <w:shd w:val="clear" w:color="auto" w:fill="auto"/>
          </w:tcPr>
          <w:p w14:paraId="6E807310" w14:textId="77777777" w:rsidR="001173CB" w:rsidRPr="001173CB" w:rsidRDefault="00BA5AB8" w:rsidP="001173CB">
            <w:pPr>
              <w:rPr>
                <w:rFonts w:ascii="Calibri" w:eastAsia="宋体" w:hAnsi="Calibri" w:cs="Times New Roman"/>
                <w:noProof w:val="0"/>
              </w:rPr>
            </w:pPr>
            <w:r>
              <w:rPr>
                <w:rFonts w:ascii="Calibri" w:eastAsia="宋体" w:hAnsi="Calibri" w:cs="Times New Roman"/>
                <w:noProof w:val="0"/>
              </w:rPr>
              <w:t>信息的录入</w:t>
            </w:r>
            <w:r>
              <w:rPr>
                <w:rFonts w:ascii="Calibri" w:eastAsia="宋体" w:hAnsi="Calibri" w:cs="Times New Roman" w:hint="eastAsia"/>
                <w:noProof w:val="0"/>
              </w:rPr>
              <w:t>、</w:t>
            </w:r>
            <w:r>
              <w:rPr>
                <w:rFonts w:ascii="Calibri" w:eastAsia="宋体" w:hAnsi="Calibri" w:cs="Times New Roman"/>
                <w:noProof w:val="0"/>
              </w:rPr>
              <w:t>修改</w:t>
            </w:r>
            <w:r>
              <w:rPr>
                <w:rFonts w:ascii="Calibri" w:eastAsia="宋体" w:hAnsi="Calibri" w:cs="Times New Roman" w:hint="eastAsia"/>
                <w:noProof w:val="0"/>
              </w:rPr>
              <w:t>、</w:t>
            </w:r>
            <w:r>
              <w:rPr>
                <w:rFonts w:ascii="Calibri" w:eastAsia="宋体" w:hAnsi="Calibri" w:cs="Times New Roman"/>
                <w:noProof w:val="0"/>
              </w:rPr>
              <w:t>删除</w:t>
            </w:r>
          </w:p>
        </w:tc>
        <w:tc>
          <w:tcPr>
            <w:tcW w:w="1565" w:type="dxa"/>
            <w:shd w:val="clear" w:color="auto" w:fill="auto"/>
          </w:tcPr>
          <w:p w14:paraId="50CB26B8" w14:textId="77777777" w:rsidR="001173CB" w:rsidRPr="001173CB" w:rsidRDefault="00BA5AB8" w:rsidP="001173CB">
            <w:pPr>
              <w:rPr>
                <w:rFonts w:ascii="Calibri" w:eastAsia="宋体" w:hAnsi="Calibri" w:cs="Times New Roman"/>
                <w:noProof w:val="0"/>
              </w:rPr>
            </w:pPr>
            <w:r>
              <w:rPr>
                <w:rFonts w:ascii="Calibri" w:eastAsia="宋体" w:hAnsi="Calibri" w:cs="Times New Roman"/>
                <w:noProof w:val="0"/>
              </w:rPr>
              <w:t>用户</w:t>
            </w:r>
          </w:p>
        </w:tc>
        <w:tc>
          <w:tcPr>
            <w:tcW w:w="1956" w:type="dxa"/>
            <w:shd w:val="clear" w:color="auto" w:fill="auto"/>
          </w:tcPr>
          <w:p w14:paraId="1C994F11" w14:textId="77777777" w:rsidR="001173CB" w:rsidRPr="001173CB" w:rsidRDefault="00BA5AB8" w:rsidP="001173CB">
            <w:pPr>
              <w:rPr>
                <w:rFonts w:ascii="Calibri" w:eastAsia="宋体" w:hAnsi="Calibri" w:cs="Times New Roman"/>
                <w:noProof w:val="0"/>
              </w:rPr>
            </w:pPr>
            <w:r w:rsidRPr="00BA5AB8">
              <w:rPr>
                <w:rFonts w:ascii="Calibri" w:eastAsia="宋体" w:hAnsi="Calibri" w:cs="Times New Roman" w:hint="eastAsia"/>
                <w:noProof w:val="0"/>
              </w:rPr>
              <w:t>在数据库中录入、修改、删除相应的信息</w:t>
            </w:r>
          </w:p>
        </w:tc>
        <w:tc>
          <w:tcPr>
            <w:tcW w:w="1559" w:type="dxa"/>
            <w:shd w:val="clear" w:color="auto" w:fill="auto"/>
          </w:tcPr>
          <w:p w14:paraId="407AFA12" w14:textId="77777777" w:rsidR="001173CB" w:rsidRPr="001173CB" w:rsidRDefault="00BA5AB8" w:rsidP="001173CB">
            <w:pPr>
              <w:rPr>
                <w:rFonts w:ascii="Calibri" w:eastAsia="宋体" w:hAnsi="Calibri" w:cs="Times New Roman"/>
                <w:noProof w:val="0"/>
              </w:rPr>
            </w:pPr>
            <w:r>
              <w:rPr>
                <w:rFonts w:ascii="Calibri" w:eastAsia="宋体" w:hAnsi="Calibri" w:cs="Times New Roman"/>
                <w:noProof w:val="0"/>
              </w:rPr>
              <w:t>录入</w:t>
            </w:r>
            <w:r>
              <w:rPr>
                <w:rFonts w:ascii="Calibri" w:eastAsia="宋体" w:hAnsi="Calibri" w:cs="Times New Roman" w:hint="eastAsia"/>
                <w:noProof w:val="0"/>
              </w:rPr>
              <w:t>、</w:t>
            </w:r>
            <w:r>
              <w:rPr>
                <w:rFonts w:ascii="Calibri" w:eastAsia="宋体" w:hAnsi="Calibri" w:cs="Times New Roman"/>
                <w:noProof w:val="0"/>
              </w:rPr>
              <w:t>修改</w:t>
            </w:r>
            <w:r>
              <w:rPr>
                <w:rFonts w:ascii="Calibri" w:eastAsia="宋体" w:hAnsi="Calibri" w:cs="Times New Roman" w:hint="eastAsia"/>
                <w:noProof w:val="0"/>
              </w:rPr>
              <w:t>、</w:t>
            </w:r>
            <w:r>
              <w:rPr>
                <w:rFonts w:ascii="Calibri" w:eastAsia="宋体" w:hAnsi="Calibri" w:cs="Times New Roman"/>
                <w:noProof w:val="0"/>
              </w:rPr>
              <w:t>删除的信息</w:t>
            </w:r>
          </w:p>
        </w:tc>
        <w:tc>
          <w:tcPr>
            <w:tcW w:w="1559" w:type="dxa"/>
            <w:shd w:val="clear" w:color="auto" w:fill="auto"/>
          </w:tcPr>
          <w:p w14:paraId="48D85589" w14:textId="77777777" w:rsidR="001173CB" w:rsidRPr="001173CB" w:rsidRDefault="00BA5AB8" w:rsidP="001173CB">
            <w:pPr>
              <w:jc w:val="left"/>
              <w:rPr>
                <w:rFonts w:ascii="Calibri" w:eastAsia="宋体" w:hAnsi="Calibri" w:cs="Times New Roman"/>
                <w:noProof w:val="0"/>
              </w:rPr>
            </w:pPr>
            <w:r>
              <w:rPr>
                <w:rFonts w:ascii="Calibri" w:eastAsia="宋体" w:hAnsi="Calibri" w:cs="Times New Roman"/>
                <w:noProof w:val="0"/>
              </w:rPr>
              <w:t>在</w:t>
            </w:r>
            <w:r>
              <w:rPr>
                <w:rFonts w:ascii="Calibri" w:eastAsia="宋体" w:hAnsi="Calibri" w:cs="Times New Roman" w:hint="eastAsia"/>
                <w:noProof w:val="0"/>
              </w:rPr>
              <w:t>0.5</w:t>
            </w:r>
            <w:r>
              <w:rPr>
                <w:rFonts w:ascii="Calibri" w:eastAsia="宋体" w:hAnsi="Calibri" w:cs="Times New Roman" w:hint="eastAsia"/>
                <w:noProof w:val="0"/>
              </w:rPr>
              <w:t>秒内对数据进行录入、修改、删除并输出提示信息</w:t>
            </w:r>
          </w:p>
        </w:tc>
        <w:tc>
          <w:tcPr>
            <w:tcW w:w="1300" w:type="dxa"/>
            <w:shd w:val="clear" w:color="auto" w:fill="auto"/>
          </w:tcPr>
          <w:p w14:paraId="2E56502C" w14:textId="77777777" w:rsidR="001173CB" w:rsidRPr="001173CB" w:rsidRDefault="00BA5AB8" w:rsidP="001173CB">
            <w:pPr>
              <w:rPr>
                <w:rFonts w:ascii="Calibri" w:eastAsia="宋体" w:hAnsi="Calibri" w:cs="Times New Roman"/>
                <w:noProof w:val="0"/>
              </w:rPr>
            </w:pPr>
            <w:r>
              <w:rPr>
                <w:rFonts w:ascii="Calibri" w:eastAsia="宋体" w:hAnsi="Calibri" w:cs="Times New Roman"/>
                <w:noProof w:val="0"/>
              </w:rPr>
              <w:t>输出提示信息</w:t>
            </w:r>
          </w:p>
        </w:tc>
      </w:tr>
      <w:tr w:rsidR="001173CB" w:rsidRPr="001173CB" w14:paraId="6DE50CE5" w14:textId="77777777" w:rsidTr="009F0A48">
        <w:trPr>
          <w:trHeight w:val="516"/>
          <w:jc w:val="center"/>
        </w:trPr>
        <w:tc>
          <w:tcPr>
            <w:tcW w:w="709" w:type="dxa"/>
            <w:shd w:val="clear" w:color="auto" w:fill="auto"/>
          </w:tcPr>
          <w:p w14:paraId="1CE8E392" w14:textId="77777777" w:rsidR="001173CB" w:rsidRPr="001173CB" w:rsidRDefault="001173CB" w:rsidP="001173CB">
            <w:pPr>
              <w:rPr>
                <w:rFonts w:ascii="Calibri" w:eastAsia="宋体" w:hAnsi="Calibri" w:cs="Times New Roman"/>
                <w:noProof w:val="0"/>
              </w:rPr>
            </w:pPr>
            <w:r w:rsidRPr="001173CB">
              <w:rPr>
                <w:rFonts w:ascii="Calibri" w:eastAsia="宋体" w:hAnsi="Calibri" w:cs="Times New Roman" w:hint="eastAsia"/>
                <w:noProof w:val="0"/>
              </w:rPr>
              <w:t>3</w:t>
            </w:r>
          </w:p>
        </w:tc>
        <w:tc>
          <w:tcPr>
            <w:tcW w:w="1412" w:type="dxa"/>
            <w:shd w:val="clear" w:color="auto" w:fill="auto"/>
          </w:tcPr>
          <w:p w14:paraId="2D6F1D59" w14:textId="77777777" w:rsidR="001173CB" w:rsidRPr="001173CB" w:rsidRDefault="009F0A48" w:rsidP="001173CB">
            <w:pPr>
              <w:rPr>
                <w:rFonts w:ascii="Calibri" w:eastAsia="宋体" w:hAnsi="Calibri" w:cs="Times New Roman"/>
                <w:noProof w:val="0"/>
                <w:szCs w:val="21"/>
              </w:rPr>
            </w:pPr>
            <w:r>
              <w:rPr>
                <w:rFonts w:ascii="Calibri" w:eastAsia="宋体" w:hAnsi="Calibri" w:cs="Times New Roman"/>
                <w:noProof w:val="0"/>
                <w:szCs w:val="21"/>
              </w:rPr>
              <w:t>数据统计</w:t>
            </w:r>
            <w:r>
              <w:rPr>
                <w:rFonts w:ascii="Calibri" w:eastAsia="宋体" w:hAnsi="Calibri" w:cs="Times New Roman" w:hint="eastAsia"/>
                <w:noProof w:val="0"/>
                <w:szCs w:val="21"/>
              </w:rPr>
              <w:t>、</w:t>
            </w:r>
            <w:r>
              <w:rPr>
                <w:rFonts w:ascii="Calibri" w:eastAsia="宋体" w:hAnsi="Calibri" w:cs="Times New Roman"/>
                <w:noProof w:val="0"/>
                <w:szCs w:val="21"/>
              </w:rPr>
              <w:t>整理与可视化</w:t>
            </w:r>
          </w:p>
        </w:tc>
        <w:tc>
          <w:tcPr>
            <w:tcW w:w="1565" w:type="dxa"/>
            <w:shd w:val="clear" w:color="auto" w:fill="auto"/>
          </w:tcPr>
          <w:p w14:paraId="1AC5B9D9" w14:textId="77777777" w:rsidR="001173CB" w:rsidRPr="001173CB" w:rsidRDefault="009F0A48" w:rsidP="001173CB">
            <w:pPr>
              <w:rPr>
                <w:rFonts w:ascii="Calibri" w:eastAsia="宋体" w:hAnsi="Calibri" w:cs="Times New Roman"/>
                <w:noProof w:val="0"/>
                <w:szCs w:val="21"/>
              </w:rPr>
            </w:pPr>
            <w:r>
              <w:rPr>
                <w:rFonts w:ascii="Calibri" w:eastAsia="宋体" w:hAnsi="Calibri" w:cs="Times New Roman"/>
                <w:noProof w:val="0"/>
                <w:szCs w:val="21"/>
              </w:rPr>
              <w:t>用户</w:t>
            </w:r>
          </w:p>
        </w:tc>
        <w:tc>
          <w:tcPr>
            <w:tcW w:w="1956" w:type="dxa"/>
            <w:shd w:val="clear" w:color="auto" w:fill="auto"/>
          </w:tcPr>
          <w:p w14:paraId="2E777D7E" w14:textId="77777777" w:rsidR="001173CB" w:rsidRPr="001173CB" w:rsidRDefault="009F0A48" w:rsidP="001173CB">
            <w:pPr>
              <w:rPr>
                <w:rFonts w:ascii="Calibri" w:eastAsia="宋体" w:hAnsi="Calibri" w:cs="Times New Roman"/>
                <w:noProof w:val="0"/>
                <w:szCs w:val="21"/>
              </w:rPr>
            </w:pPr>
            <w:r>
              <w:rPr>
                <w:rFonts w:ascii="Calibri" w:eastAsia="宋体" w:hAnsi="Calibri" w:cs="Times New Roman"/>
                <w:noProof w:val="0"/>
                <w:szCs w:val="21"/>
              </w:rPr>
              <w:t>在数据存储中分析已有运动数据</w:t>
            </w:r>
            <w:r>
              <w:rPr>
                <w:rFonts w:ascii="Calibri" w:eastAsia="宋体" w:hAnsi="Calibri" w:cs="Times New Roman" w:hint="eastAsia"/>
                <w:noProof w:val="0"/>
                <w:szCs w:val="21"/>
              </w:rPr>
              <w:t>，并在</w:t>
            </w:r>
            <w:r>
              <w:rPr>
                <w:rFonts w:ascii="Calibri" w:eastAsia="宋体" w:hAnsi="Calibri" w:cs="Times New Roman"/>
                <w:noProof w:val="0"/>
                <w:szCs w:val="21"/>
              </w:rPr>
              <w:t>应用界面给出可视化分析结果</w:t>
            </w:r>
          </w:p>
        </w:tc>
        <w:tc>
          <w:tcPr>
            <w:tcW w:w="1559" w:type="dxa"/>
            <w:shd w:val="clear" w:color="auto" w:fill="auto"/>
          </w:tcPr>
          <w:p w14:paraId="39162570" w14:textId="77777777" w:rsidR="001173CB" w:rsidRPr="001173CB" w:rsidRDefault="009F0A48" w:rsidP="001173CB">
            <w:pPr>
              <w:rPr>
                <w:rFonts w:ascii="Calibri" w:eastAsia="宋体" w:hAnsi="Calibri" w:cs="Times New Roman"/>
                <w:noProof w:val="0"/>
                <w:szCs w:val="21"/>
              </w:rPr>
            </w:pPr>
            <w:r>
              <w:rPr>
                <w:rFonts w:ascii="Calibri" w:eastAsia="宋体" w:hAnsi="Calibri" w:cs="Times New Roman"/>
                <w:noProof w:val="0"/>
                <w:szCs w:val="21"/>
              </w:rPr>
              <w:t>用户操作</w:t>
            </w:r>
          </w:p>
        </w:tc>
        <w:tc>
          <w:tcPr>
            <w:tcW w:w="1559" w:type="dxa"/>
            <w:shd w:val="clear" w:color="auto" w:fill="auto"/>
          </w:tcPr>
          <w:p w14:paraId="21A70B49" w14:textId="77777777" w:rsidR="001173CB" w:rsidRPr="001173CB" w:rsidRDefault="009F0A48" w:rsidP="001173CB">
            <w:pPr>
              <w:jc w:val="left"/>
              <w:rPr>
                <w:rFonts w:ascii="Calibri" w:eastAsia="宋体" w:hAnsi="Calibri" w:cs="Times New Roman"/>
                <w:noProof w:val="0"/>
                <w:szCs w:val="21"/>
              </w:rPr>
            </w:pPr>
            <w:r>
              <w:rPr>
                <w:rFonts w:ascii="Calibri" w:eastAsia="宋体" w:hAnsi="Calibri" w:cs="Times New Roman"/>
                <w:noProof w:val="0"/>
                <w:szCs w:val="21"/>
              </w:rPr>
              <w:t>在</w:t>
            </w:r>
            <w:r>
              <w:rPr>
                <w:rFonts w:ascii="Calibri" w:eastAsia="宋体" w:hAnsi="Calibri" w:cs="Times New Roman" w:hint="eastAsia"/>
                <w:noProof w:val="0"/>
                <w:szCs w:val="21"/>
              </w:rPr>
              <w:t>1</w:t>
            </w:r>
            <w:r>
              <w:rPr>
                <w:rFonts w:ascii="Calibri" w:eastAsia="宋体" w:hAnsi="Calibri" w:cs="Times New Roman" w:hint="eastAsia"/>
                <w:noProof w:val="0"/>
                <w:szCs w:val="21"/>
              </w:rPr>
              <w:t>秒内对用户操作做出响应，给出可视化统计信息</w:t>
            </w:r>
          </w:p>
        </w:tc>
        <w:tc>
          <w:tcPr>
            <w:tcW w:w="1300" w:type="dxa"/>
            <w:shd w:val="clear" w:color="auto" w:fill="auto"/>
          </w:tcPr>
          <w:p w14:paraId="2068C1F1" w14:textId="77777777" w:rsidR="001173CB" w:rsidRPr="001173CB" w:rsidRDefault="009F0A48" w:rsidP="001173CB">
            <w:pPr>
              <w:rPr>
                <w:rFonts w:ascii="Calibri" w:eastAsia="宋体" w:hAnsi="Calibri" w:cs="Times New Roman"/>
                <w:noProof w:val="0"/>
                <w:szCs w:val="21"/>
              </w:rPr>
            </w:pPr>
            <w:r>
              <w:rPr>
                <w:rFonts w:ascii="Calibri" w:eastAsia="宋体" w:hAnsi="Calibri" w:cs="Times New Roman" w:hint="eastAsia"/>
                <w:noProof w:val="0"/>
                <w:szCs w:val="21"/>
              </w:rPr>
              <w:t>表格、图形、数字等统计信息</w:t>
            </w:r>
          </w:p>
        </w:tc>
      </w:tr>
    </w:tbl>
    <w:p w14:paraId="072C9EF0" w14:textId="77777777" w:rsidR="001173CB" w:rsidRPr="001173CB" w:rsidRDefault="001173CB" w:rsidP="001173CB"/>
    <w:p w14:paraId="55DA0679" w14:textId="77777777" w:rsidR="00BC24D4" w:rsidRDefault="00BC24D4" w:rsidP="00BC24D4">
      <w:pPr>
        <w:pStyle w:val="3"/>
      </w:pPr>
      <w:bookmarkStart w:id="206" w:name="_Toc450509390"/>
      <w:r>
        <w:rPr>
          <w:rFonts w:hint="eastAsia"/>
        </w:rPr>
        <w:t xml:space="preserve">6.2 </w:t>
      </w:r>
      <w:r>
        <w:rPr>
          <w:rFonts w:hint="eastAsia"/>
        </w:rPr>
        <w:t>可支持性</w:t>
      </w:r>
      <w:bookmarkEnd w:id="206"/>
    </w:p>
    <w:p w14:paraId="28372D05" w14:textId="1CF3B294" w:rsidR="00BC24D4" w:rsidRDefault="00BC24D4" w:rsidP="00092D55">
      <w:pPr>
        <w:pStyle w:val="aa"/>
        <w:numPr>
          <w:ilvl w:val="0"/>
          <w:numId w:val="6"/>
        </w:numPr>
        <w:ind w:firstLineChars="0"/>
      </w:pPr>
      <w:r>
        <w:rPr>
          <w:rFonts w:hint="eastAsia"/>
        </w:rPr>
        <w:t>本</w:t>
      </w:r>
      <w:ins w:id="207" w:author="冯凯文" w:date="2016-05-18T17:14:00Z">
        <w:r w:rsidR="008B631A">
          <w:rPr>
            <w:rFonts w:hint="eastAsia"/>
          </w:rPr>
          <w:t>系统中</w:t>
        </w:r>
      </w:ins>
      <w:ins w:id="208" w:author="冯凯文" w:date="2016-05-18T17:15:00Z">
        <w:r w:rsidR="008B631A">
          <w:rPr>
            <w:rFonts w:hint="eastAsia"/>
          </w:rPr>
          <w:t>手机端</w:t>
        </w:r>
        <w:r w:rsidR="008B631A">
          <w:rPr>
            <w:rFonts w:hint="eastAsia"/>
          </w:rPr>
          <w:t>APP</w:t>
        </w:r>
      </w:ins>
      <w:del w:id="209" w:author="冯凯文" w:date="2016-05-18T17:14:00Z">
        <w:r w:rsidDel="008B631A">
          <w:rPr>
            <w:rFonts w:hint="eastAsia"/>
          </w:rPr>
          <w:delText>APP</w:delText>
        </w:r>
      </w:del>
      <w:r>
        <w:rPr>
          <w:rFonts w:hint="eastAsia"/>
        </w:rPr>
        <w:t>严格按照</w:t>
      </w:r>
      <w:r w:rsidR="00D15CB7">
        <w:rPr>
          <w:rFonts w:hint="eastAsia"/>
        </w:rPr>
        <w:t>业界</w:t>
      </w:r>
      <w:r>
        <w:rPr>
          <w:rFonts w:hint="eastAsia"/>
        </w:rPr>
        <w:t>编码规范进行开发。</w:t>
      </w:r>
    </w:p>
    <w:p w14:paraId="67C6E338" w14:textId="77777777" w:rsidR="00BC24D4" w:rsidRDefault="00BC24D4" w:rsidP="00092D55">
      <w:pPr>
        <w:pStyle w:val="aa"/>
        <w:numPr>
          <w:ilvl w:val="0"/>
          <w:numId w:val="6"/>
        </w:numPr>
        <w:ind w:firstLineChars="0"/>
      </w:pPr>
      <w:r>
        <w:t>源代码保持统一的代码风格</w:t>
      </w:r>
      <w:r>
        <w:rPr>
          <w:rFonts w:hint="eastAsia"/>
        </w:rPr>
        <w:t>。</w:t>
      </w:r>
    </w:p>
    <w:p w14:paraId="5407C358" w14:textId="77777777" w:rsidR="00BC24D4" w:rsidRDefault="00BC24D4" w:rsidP="00092D55">
      <w:pPr>
        <w:pStyle w:val="aa"/>
        <w:numPr>
          <w:ilvl w:val="0"/>
          <w:numId w:val="6"/>
        </w:numPr>
        <w:ind w:firstLineChars="0"/>
      </w:pPr>
      <w:r>
        <w:t>使用</w:t>
      </w:r>
      <w:r>
        <w:t>Objective</w:t>
      </w:r>
      <w:r>
        <w:rPr>
          <w:rFonts w:hint="eastAsia"/>
        </w:rPr>
        <w:t>-</w:t>
      </w:r>
      <w:r>
        <w:t>C</w:t>
      </w:r>
      <w:r>
        <w:rPr>
          <w:rFonts w:hint="eastAsia"/>
        </w:rPr>
        <w:t>、</w:t>
      </w:r>
      <w:r>
        <w:t>Swift</w:t>
      </w:r>
      <w:r w:rsidR="00D15CB7">
        <w:t xml:space="preserve"> 2.0</w:t>
      </w:r>
      <w:r>
        <w:t>进行开发</w:t>
      </w:r>
      <w:r>
        <w:rPr>
          <w:rFonts w:hint="eastAsia"/>
        </w:rPr>
        <w:t>。</w:t>
      </w:r>
    </w:p>
    <w:p w14:paraId="48DDE54E" w14:textId="77777777" w:rsidR="00C40AFF" w:rsidRDefault="00C40AFF" w:rsidP="00C40AFF">
      <w:pPr>
        <w:pStyle w:val="3"/>
      </w:pPr>
      <w:bookmarkStart w:id="210" w:name="_Toc450509391"/>
      <w:r>
        <w:rPr>
          <w:rFonts w:hint="eastAsia"/>
        </w:rPr>
        <w:t>6</w:t>
      </w:r>
      <w:r>
        <w:t xml:space="preserve">.3 </w:t>
      </w:r>
      <w:r>
        <w:t>用户手册</w:t>
      </w:r>
      <w:bookmarkEnd w:id="210"/>
    </w:p>
    <w:p w14:paraId="03B2AF1E" w14:textId="6D163659" w:rsidR="00C40AFF" w:rsidRPr="00C40AFF" w:rsidRDefault="00C40AFF" w:rsidP="00C40AFF">
      <w:r>
        <w:tab/>
      </w:r>
      <w:ins w:id="211" w:author="冯凯文" w:date="2016-05-18T17:15:00Z">
        <w:r w:rsidR="008B631A">
          <w:rPr>
            <w:rFonts w:hint="eastAsia"/>
          </w:rPr>
          <w:t>本系统</w:t>
        </w:r>
      </w:ins>
      <w:ins w:id="212" w:author="冯凯文" w:date="2016-05-18T17:16:00Z">
        <w:r w:rsidR="008B631A">
          <w:rPr>
            <w:rFonts w:hint="eastAsia"/>
          </w:rPr>
          <w:t>中所有软硬件及平台</w:t>
        </w:r>
      </w:ins>
      <w:del w:id="213" w:author="冯凯文" w:date="2016-05-18T17:16:00Z">
        <w:r w:rsidDel="008B631A">
          <w:delText>APP</w:delText>
        </w:r>
      </w:del>
      <w:r>
        <w:t>的每一步操作可通过手册体现</w:t>
      </w:r>
      <w:ins w:id="214" w:author="冯凯文" w:date="2016-05-18T17:15:00Z">
        <w:r w:rsidR="008B631A">
          <w:rPr>
            <w:rFonts w:hint="eastAsia"/>
          </w:rPr>
          <w:t>。</w:t>
        </w:r>
      </w:ins>
      <w:del w:id="215" w:author="冯凯文" w:date="2016-05-18T17:15:00Z">
        <w:r w:rsidDel="008B631A">
          <w:rPr>
            <w:rFonts w:hint="eastAsia"/>
          </w:rPr>
          <w:delText>，</w:delText>
        </w:r>
      </w:del>
      <w:r>
        <w:t>手册可向用户介绍</w:t>
      </w:r>
      <w:ins w:id="216" w:author="冯凯文" w:date="2016-05-18T17:16:00Z">
        <w:r w:rsidR="008B631A">
          <w:rPr>
            <w:rFonts w:hint="eastAsia"/>
          </w:rPr>
          <w:t>该</w:t>
        </w:r>
      </w:ins>
      <w:del w:id="217" w:author="冯凯文" w:date="2016-05-18T17:16:00Z">
        <w:r w:rsidDel="008B631A">
          <w:rPr>
            <w:rFonts w:hint="eastAsia"/>
          </w:rPr>
          <w:delText>APP</w:delText>
        </w:r>
      </w:del>
      <w:ins w:id="218" w:author="冯凯文" w:date="2016-05-18T17:16:00Z">
        <w:r w:rsidR="008B631A">
          <w:rPr>
            <w:rFonts w:hint="eastAsia"/>
          </w:rPr>
          <w:t>服务系统</w:t>
        </w:r>
      </w:ins>
      <w:del w:id="219" w:author="冯凯文" w:date="2016-05-18T17:15:00Z">
        <w:r w:rsidDel="008B631A">
          <w:delText>系统</w:delText>
        </w:r>
      </w:del>
      <w:r>
        <w:t>的功能</w:t>
      </w:r>
      <w:r>
        <w:rPr>
          <w:rFonts w:hint="eastAsia"/>
        </w:rPr>
        <w:t>，</w:t>
      </w:r>
      <w:r>
        <w:t>帮助用户学习</w:t>
      </w:r>
      <w:ins w:id="220" w:author="冯凯文" w:date="2016-05-18T17:17:00Z">
        <w:r w:rsidR="008B631A">
          <w:rPr>
            <w:rFonts w:hint="eastAsia"/>
          </w:rPr>
          <w:t>各项软硬件</w:t>
        </w:r>
      </w:ins>
      <w:del w:id="221" w:author="冯凯文" w:date="2016-05-18T17:17:00Z">
        <w:r w:rsidDel="008B631A">
          <w:rPr>
            <w:rFonts w:hint="eastAsia"/>
          </w:rPr>
          <w:delText>APP</w:delText>
        </w:r>
      </w:del>
      <w:r>
        <w:t>的使用</w:t>
      </w:r>
      <w:r>
        <w:rPr>
          <w:rFonts w:hint="eastAsia"/>
        </w:rPr>
        <w:t>方法和操作步骤</w:t>
      </w:r>
      <w:del w:id="222" w:author="冯凯文" w:date="2016-05-18T17:15:00Z">
        <w:r w:rsidDel="008B631A">
          <w:rPr>
            <w:rFonts w:hint="eastAsia"/>
          </w:rPr>
          <w:delText>。</w:delText>
        </w:r>
      </w:del>
    </w:p>
    <w:p w14:paraId="78F4B3D6" w14:textId="77777777" w:rsidR="004D0EC1" w:rsidRDefault="00A60ED6" w:rsidP="00A05D17">
      <w:pPr>
        <w:pStyle w:val="2"/>
      </w:pPr>
      <w:bookmarkStart w:id="223" w:name="_Toc450509392"/>
      <w:r>
        <w:rPr>
          <w:rFonts w:hint="eastAsia"/>
        </w:rPr>
        <w:t>7</w:t>
      </w:r>
      <w:r w:rsidR="004D0EC1" w:rsidRPr="004D0EC1">
        <w:rPr>
          <w:rFonts w:hint="eastAsia"/>
        </w:rPr>
        <w:t xml:space="preserve">. </w:t>
      </w:r>
      <w:r w:rsidR="00CD5D35">
        <w:rPr>
          <w:rFonts w:hint="eastAsia"/>
        </w:rPr>
        <w:t>目标系统界面与接口需求</w:t>
      </w:r>
      <w:bookmarkEnd w:id="223"/>
    </w:p>
    <w:p w14:paraId="5EA423CF" w14:textId="77777777" w:rsidR="00CD5D35" w:rsidRDefault="00A60ED6" w:rsidP="00C40AFF">
      <w:pPr>
        <w:pStyle w:val="3"/>
      </w:pPr>
      <w:bookmarkStart w:id="224" w:name="_Toc450509393"/>
      <w:r>
        <w:rPr>
          <w:rFonts w:hint="eastAsia"/>
        </w:rPr>
        <w:t>7</w:t>
      </w:r>
      <w:r w:rsidR="00CD5D35" w:rsidRPr="00CD5D35">
        <w:rPr>
          <w:rFonts w:hint="eastAsia"/>
        </w:rPr>
        <w:t xml:space="preserve">.1 </w:t>
      </w:r>
      <w:r w:rsidR="00CD5D35" w:rsidRPr="00CD5D35">
        <w:rPr>
          <w:rFonts w:hint="eastAsia"/>
        </w:rPr>
        <w:t>界面需求</w:t>
      </w:r>
      <w:bookmarkEnd w:id="224"/>
    </w:p>
    <w:p w14:paraId="59FE9AD5" w14:textId="4F9DAD89" w:rsidR="00D15CB7" w:rsidRDefault="00D15CB7" w:rsidP="00D15CB7">
      <w:r>
        <w:tab/>
      </w:r>
      <w:r>
        <w:t>输入设备</w:t>
      </w:r>
      <w:r>
        <w:rPr>
          <w:rFonts w:hint="eastAsia"/>
        </w:rPr>
        <w:t>：</w:t>
      </w:r>
      <w:r>
        <w:t>手机屏幕与按键</w:t>
      </w:r>
      <w:ins w:id="225" w:author="冯凯文" w:date="2016-05-18T17:17:00Z">
        <w:r w:rsidR="008B631A">
          <w:rPr>
            <w:rFonts w:hint="eastAsia"/>
          </w:rPr>
          <w:t>，</w:t>
        </w:r>
        <w:r w:rsidR="008B631A">
          <w:rPr>
            <w:rFonts w:hint="eastAsia"/>
          </w:rPr>
          <w:t>AppleWatch</w:t>
        </w:r>
        <w:r w:rsidR="008B631A">
          <w:rPr>
            <w:rFonts w:hint="eastAsia"/>
          </w:rPr>
          <w:t>屏幕及按键，鼠标及键盘</w:t>
        </w:r>
      </w:ins>
      <w:del w:id="226" w:author="冯凯文" w:date="2016-05-18T17:17:00Z">
        <w:r w:rsidDel="008B631A">
          <w:rPr>
            <w:rFonts w:hint="eastAsia"/>
          </w:rPr>
          <w:delText>。</w:delText>
        </w:r>
      </w:del>
    </w:p>
    <w:p w14:paraId="1786C708" w14:textId="055739FC" w:rsidR="00D15CB7" w:rsidRDefault="00D15CB7" w:rsidP="00D15CB7">
      <w:r>
        <w:tab/>
      </w:r>
      <w:r>
        <w:t>输出设备</w:t>
      </w:r>
      <w:r>
        <w:rPr>
          <w:rFonts w:hint="eastAsia"/>
        </w:rPr>
        <w:t>：手机</w:t>
      </w:r>
      <w:r>
        <w:t>屏幕</w:t>
      </w:r>
      <w:r>
        <w:rPr>
          <w:rFonts w:hint="eastAsia"/>
        </w:rPr>
        <w:t>，</w:t>
      </w:r>
      <w:ins w:id="227" w:author="冯凯文" w:date="2016-05-18T17:18:00Z">
        <w:r w:rsidR="008B631A">
          <w:rPr>
            <w:rFonts w:hint="eastAsia"/>
          </w:rPr>
          <w:t>AppleWatch</w:t>
        </w:r>
        <w:r w:rsidR="008B631A">
          <w:rPr>
            <w:rFonts w:hint="eastAsia"/>
          </w:rPr>
          <w:t>屏幕，</w:t>
        </w:r>
        <w:r w:rsidR="008B631A">
          <w:rPr>
            <w:rFonts w:hint="eastAsia"/>
          </w:rPr>
          <w:t>AppleWatch</w:t>
        </w:r>
        <w:r w:rsidR="008B631A">
          <w:rPr>
            <w:rFonts w:hint="eastAsia"/>
          </w:rPr>
          <w:t>震动，电脑屏幕，照片打印机</w:t>
        </w:r>
        <w:r w:rsidR="008B631A" w:rsidDel="008B631A">
          <w:rPr>
            <w:rFonts w:hint="eastAsia"/>
          </w:rPr>
          <w:t xml:space="preserve"> </w:t>
        </w:r>
      </w:ins>
      <w:del w:id="228" w:author="冯凯文" w:date="2016-05-18T17:18:00Z">
        <w:r w:rsidDel="008B631A">
          <w:rPr>
            <w:rFonts w:hint="eastAsia"/>
          </w:rPr>
          <w:delText>手机</w:delText>
        </w:r>
        <w:r w:rsidDel="008B631A">
          <w:delText>扬声器</w:delText>
        </w:r>
        <w:r w:rsidDel="008B631A">
          <w:rPr>
            <w:rFonts w:hint="eastAsia"/>
          </w:rPr>
          <w:delText>。</w:delText>
        </w:r>
      </w:del>
    </w:p>
    <w:p w14:paraId="288E35BB" w14:textId="368CD90C" w:rsidR="00D15CB7" w:rsidRDefault="00D15CB7" w:rsidP="00D15CB7">
      <w:r>
        <w:tab/>
      </w:r>
      <w:r>
        <w:t>显示风格</w:t>
      </w:r>
      <w:r>
        <w:rPr>
          <w:rFonts w:hint="eastAsia"/>
        </w:rPr>
        <w:t>：</w:t>
      </w:r>
      <w:del w:id="229" w:author="冯凯文" w:date="2016-05-18T17:18:00Z">
        <w:r w:rsidDel="008B631A">
          <w:delText>遵循</w:delText>
        </w:r>
        <w:r w:rsidDel="008B631A">
          <w:delText xml:space="preserve">iOS 9 </w:delText>
        </w:r>
        <w:r w:rsidDel="008B631A">
          <w:delText>统一</w:delText>
        </w:r>
        <w:r w:rsidDel="008B631A">
          <w:rPr>
            <w:rFonts w:hint="eastAsia"/>
          </w:rPr>
          <w:delText>APP</w:delText>
        </w:r>
        <w:r w:rsidDel="008B631A">
          <w:rPr>
            <w:rFonts w:hint="eastAsia"/>
          </w:rPr>
          <w:delText>显示风格。</w:delText>
        </w:r>
      </w:del>
      <w:ins w:id="230" w:author="冯凯文" w:date="2016-05-18T17:18:00Z">
        <w:r w:rsidR="008B631A">
          <w:rPr>
            <w:rFonts w:hint="eastAsia"/>
          </w:rPr>
          <w:t>扁平化的风格</w:t>
        </w:r>
      </w:ins>
    </w:p>
    <w:p w14:paraId="72B006C5" w14:textId="77777777" w:rsidR="00C40AFF" w:rsidRDefault="00A60ED6" w:rsidP="00C40AFF">
      <w:pPr>
        <w:pStyle w:val="3"/>
      </w:pPr>
      <w:bookmarkStart w:id="231" w:name="_Toc450509394"/>
      <w:r>
        <w:rPr>
          <w:rFonts w:hint="eastAsia"/>
        </w:rPr>
        <w:t>7</w:t>
      </w:r>
      <w:r w:rsidR="00CD5D35" w:rsidRPr="00CD5D35">
        <w:rPr>
          <w:rFonts w:hint="eastAsia"/>
        </w:rPr>
        <w:t xml:space="preserve">.2 </w:t>
      </w:r>
      <w:r w:rsidR="00CD5D35" w:rsidRPr="00CD5D35">
        <w:rPr>
          <w:rFonts w:hint="eastAsia"/>
        </w:rPr>
        <w:t>接口需求点列表</w:t>
      </w:r>
      <w:bookmarkEnd w:id="231"/>
    </w:p>
    <w:p w14:paraId="6600AA7A" w14:textId="77777777" w:rsidR="00C40AFF" w:rsidRPr="00C40AFF" w:rsidRDefault="00C40AFF" w:rsidP="009268C1">
      <w:pPr>
        <w:ind w:firstLine="420"/>
      </w:pPr>
      <w:r>
        <w:t>暂无</w:t>
      </w:r>
      <w:r>
        <w:rPr>
          <w:rFonts w:hint="eastAsia"/>
        </w:rPr>
        <w:t>。</w:t>
      </w:r>
    </w:p>
    <w:p w14:paraId="4298EE5A" w14:textId="77777777" w:rsidR="004D0EC1" w:rsidRDefault="00A60ED6" w:rsidP="00A05D17">
      <w:pPr>
        <w:pStyle w:val="2"/>
      </w:pPr>
      <w:bookmarkStart w:id="232" w:name="_Toc450509395"/>
      <w:r>
        <w:rPr>
          <w:rFonts w:hint="eastAsia"/>
        </w:rPr>
        <w:t>8</w:t>
      </w:r>
      <w:r w:rsidR="004D0EC1" w:rsidRPr="004D0EC1">
        <w:rPr>
          <w:rFonts w:hint="eastAsia"/>
        </w:rPr>
        <w:t xml:space="preserve">. </w:t>
      </w:r>
      <w:r w:rsidR="00CD5D35">
        <w:rPr>
          <w:rFonts w:hint="eastAsia"/>
        </w:rPr>
        <w:t>目标系统其他需求</w:t>
      </w:r>
      <w:bookmarkEnd w:id="232"/>
    </w:p>
    <w:p w14:paraId="7FFCB8F9" w14:textId="77777777" w:rsidR="00CD5D35" w:rsidRDefault="00A60ED6" w:rsidP="001F7BCC">
      <w:pPr>
        <w:pStyle w:val="3"/>
      </w:pPr>
      <w:bookmarkStart w:id="233" w:name="_Toc450509396"/>
      <w:r>
        <w:rPr>
          <w:rFonts w:hint="eastAsia"/>
        </w:rPr>
        <w:t>8</w:t>
      </w:r>
      <w:r w:rsidR="00CD5D35" w:rsidRPr="00CD5D35">
        <w:rPr>
          <w:rFonts w:hint="eastAsia"/>
        </w:rPr>
        <w:t xml:space="preserve">.1 </w:t>
      </w:r>
      <w:r w:rsidR="00CD5D35" w:rsidRPr="00CD5D35">
        <w:rPr>
          <w:rFonts w:hint="eastAsia"/>
        </w:rPr>
        <w:t>安全性</w:t>
      </w:r>
      <w:bookmarkEnd w:id="233"/>
    </w:p>
    <w:p w14:paraId="1D513733" w14:textId="3F1CCD37" w:rsidR="00D15CB7" w:rsidRPr="00D15CB7" w:rsidRDefault="00D15CB7" w:rsidP="00D15CB7">
      <w:r>
        <w:tab/>
      </w:r>
      <w:r>
        <w:t>尽量提高数据传输和保存的安全性</w:t>
      </w:r>
      <w:r>
        <w:rPr>
          <w:rFonts w:hint="eastAsia"/>
        </w:rPr>
        <w:t>，</w:t>
      </w:r>
      <w:r>
        <w:t>使用稳定的数据库技术支持整个</w:t>
      </w:r>
      <w:ins w:id="234" w:author="冯凯文" w:date="2016-05-18T17:21:00Z">
        <w:r w:rsidR="00121D2B">
          <w:rPr>
            <w:rFonts w:hint="eastAsia"/>
          </w:rPr>
          <w:t>系统</w:t>
        </w:r>
      </w:ins>
      <w:bookmarkStart w:id="235" w:name="_GoBack"/>
      <w:bookmarkEnd w:id="235"/>
      <w:del w:id="236" w:author="冯凯文" w:date="2016-05-18T17:21:00Z">
        <w:r w:rsidDel="00121D2B">
          <w:rPr>
            <w:rFonts w:hint="eastAsia"/>
          </w:rPr>
          <w:delText>APP</w:delText>
        </w:r>
      </w:del>
      <w:r>
        <w:rPr>
          <w:rFonts w:hint="eastAsia"/>
        </w:rPr>
        <w:t>的运行。</w:t>
      </w:r>
    </w:p>
    <w:p w14:paraId="4FBF540D" w14:textId="77777777" w:rsidR="00CD5D35" w:rsidRDefault="00A60ED6" w:rsidP="001F7BCC">
      <w:pPr>
        <w:pStyle w:val="3"/>
      </w:pPr>
      <w:bookmarkStart w:id="237" w:name="_Toc450509397"/>
      <w:r>
        <w:rPr>
          <w:rFonts w:hint="eastAsia"/>
        </w:rPr>
        <w:t>8</w:t>
      </w:r>
      <w:r w:rsidR="00CD5D35" w:rsidRPr="00CD5D35">
        <w:rPr>
          <w:rFonts w:hint="eastAsia"/>
        </w:rPr>
        <w:t xml:space="preserve">.2 </w:t>
      </w:r>
      <w:r w:rsidR="00CD5D35" w:rsidRPr="00CD5D35">
        <w:rPr>
          <w:rFonts w:hint="eastAsia"/>
        </w:rPr>
        <w:t>可靠性</w:t>
      </w:r>
      <w:bookmarkEnd w:id="237"/>
    </w:p>
    <w:p w14:paraId="7A085D39" w14:textId="77777777" w:rsidR="00D15CB7" w:rsidRPr="00D15CB7" w:rsidRDefault="00D15CB7" w:rsidP="00D15CB7">
      <w:r>
        <w:tab/>
      </w:r>
      <w:r>
        <w:t>使得用户在任何时刻都能够正常操作</w:t>
      </w:r>
      <w:r>
        <w:rPr>
          <w:rFonts w:hint="eastAsia"/>
        </w:rPr>
        <w:t>，</w:t>
      </w:r>
      <w:r>
        <w:t>不出现闪退</w:t>
      </w:r>
      <w:r>
        <w:rPr>
          <w:rFonts w:hint="eastAsia"/>
        </w:rPr>
        <w:t>、</w:t>
      </w:r>
      <w:r>
        <w:t>崩溃</w:t>
      </w:r>
      <w:r>
        <w:rPr>
          <w:rFonts w:hint="eastAsia"/>
        </w:rPr>
        <w:t>、数据丢失等现象。</w:t>
      </w:r>
    </w:p>
    <w:p w14:paraId="2DED4021" w14:textId="77777777" w:rsidR="00CD5D35" w:rsidRDefault="00A60ED6" w:rsidP="001F7BCC">
      <w:pPr>
        <w:pStyle w:val="3"/>
      </w:pPr>
      <w:bookmarkStart w:id="238" w:name="_Toc450509398"/>
      <w:r>
        <w:rPr>
          <w:rFonts w:hint="eastAsia"/>
        </w:rPr>
        <w:t>8</w:t>
      </w:r>
      <w:r w:rsidR="00CD5D35" w:rsidRPr="00CD5D35">
        <w:rPr>
          <w:rFonts w:hint="eastAsia"/>
        </w:rPr>
        <w:t xml:space="preserve">.3 </w:t>
      </w:r>
      <w:r w:rsidR="00CD5D35" w:rsidRPr="00CD5D35">
        <w:rPr>
          <w:rFonts w:hint="eastAsia"/>
        </w:rPr>
        <w:t>灵活性</w:t>
      </w:r>
      <w:bookmarkEnd w:id="238"/>
    </w:p>
    <w:p w14:paraId="01C2058A" w14:textId="77777777" w:rsidR="00D15CB7" w:rsidRPr="00D15CB7" w:rsidRDefault="00D15CB7" w:rsidP="00D15CB7">
      <w:r>
        <w:tab/>
      </w:r>
      <w:r>
        <w:t>支持多种交互模式</w:t>
      </w:r>
      <w:r>
        <w:rPr>
          <w:rFonts w:hint="eastAsia"/>
        </w:rPr>
        <w:t>，</w:t>
      </w:r>
      <w:r>
        <w:t>支持后续版本更新</w:t>
      </w:r>
      <w:r>
        <w:rPr>
          <w:rFonts w:hint="eastAsia"/>
        </w:rPr>
        <w:t>。</w:t>
      </w:r>
    </w:p>
    <w:p w14:paraId="0B5B208E" w14:textId="77777777" w:rsidR="00CD5D35" w:rsidRDefault="00A60ED6" w:rsidP="001F7BCC">
      <w:pPr>
        <w:pStyle w:val="3"/>
      </w:pPr>
      <w:bookmarkStart w:id="239" w:name="_Toc450509399"/>
      <w:r>
        <w:rPr>
          <w:rFonts w:hint="eastAsia"/>
        </w:rPr>
        <w:t>8</w:t>
      </w:r>
      <w:r w:rsidR="00CD5D35" w:rsidRPr="00CD5D35">
        <w:rPr>
          <w:rFonts w:hint="eastAsia"/>
        </w:rPr>
        <w:t xml:space="preserve">.4 </w:t>
      </w:r>
      <w:r w:rsidR="001F7BCC">
        <w:rPr>
          <w:rFonts w:hint="eastAsia"/>
        </w:rPr>
        <w:t>界面需求</w:t>
      </w:r>
      <w:bookmarkEnd w:id="239"/>
    </w:p>
    <w:p w14:paraId="41FC9B84" w14:textId="1A549FCC" w:rsidR="007C24B5" w:rsidRPr="007C24B5" w:rsidRDefault="007C24B5" w:rsidP="007C24B5">
      <w:r>
        <w:tab/>
      </w:r>
      <w:r>
        <w:t>本应用基于</w:t>
      </w:r>
      <w:r>
        <w:rPr>
          <w:rFonts w:hint="eastAsia"/>
        </w:rPr>
        <w:t>iOS</w:t>
      </w:r>
      <w:ins w:id="240" w:author="冯凯文" w:date="2016-05-18T17:20:00Z">
        <w:r w:rsidR="00121D2B">
          <w:rPr>
            <w:rFonts w:hint="eastAsia"/>
          </w:rPr>
          <w:t>、</w:t>
        </w:r>
      </w:ins>
      <w:ins w:id="241" w:author="冯凯文" w:date="2016-05-18T17:21:00Z">
        <w:r w:rsidR="00121D2B">
          <w:rPr>
            <w:rFonts w:hint="eastAsia"/>
          </w:rPr>
          <w:t>WatchOS</w:t>
        </w:r>
        <w:r w:rsidR="00121D2B">
          <w:rPr>
            <w:rFonts w:hint="eastAsia"/>
          </w:rPr>
          <w:t>、浏览器</w:t>
        </w:r>
      </w:ins>
      <w:r>
        <w:rPr>
          <w:rFonts w:hint="eastAsia"/>
        </w:rPr>
        <w:t>，</w:t>
      </w:r>
      <w:del w:id="242" w:author="冯凯文" w:date="2016-05-18T17:21:00Z">
        <w:r w:rsidR="003C33E4" w:rsidDel="00121D2B">
          <w:rPr>
            <w:rFonts w:hint="eastAsia"/>
          </w:rPr>
          <w:delText>APP</w:delText>
        </w:r>
      </w:del>
      <w:r w:rsidR="003C33E4">
        <w:rPr>
          <w:rFonts w:hint="eastAsia"/>
        </w:rPr>
        <w:t>界面应简洁、美观、年轻化、富有视觉活力；颜色搭配需清新明快、各个模块保持统一的设计风格。</w:t>
      </w:r>
    </w:p>
    <w:p w14:paraId="12E6DCB4" w14:textId="77777777" w:rsidR="001F7BCC" w:rsidRDefault="00D72EEA" w:rsidP="001F7BCC">
      <w:pPr>
        <w:pStyle w:val="3"/>
      </w:pPr>
      <w:bookmarkStart w:id="243" w:name="_Toc450509400"/>
      <w:r>
        <w:rPr>
          <w:rFonts w:hint="eastAsia"/>
        </w:rPr>
        <w:t>8.5</w:t>
      </w:r>
      <w:r w:rsidR="001F7BCC">
        <w:rPr>
          <w:rFonts w:hint="eastAsia"/>
        </w:rPr>
        <w:t xml:space="preserve"> </w:t>
      </w:r>
      <w:r w:rsidR="001F7BCC">
        <w:rPr>
          <w:rFonts w:hint="eastAsia"/>
        </w:rPr>
        <w:t>扩展性</w:t>
      </w:r>
      <w:bookmarkEnd w:id="243"/>
    </w:p>
    <w:p w14:paraId="3DADB411" w14:textId="77777777" w:rsidR="00D72EEA" w:rsidRPr="00D72EEA" w:rsidRDefault="00D72EEA" w:rsidP="00D72EEA">
      <w:r>
        <w:tab/>
      </w:r>
      <w:r>
        <w:t>暂无</w:t>
      </w:r>
      <w:r>
        <w:rPr>
          <w:rFonts w:hint="eastAsia"/>
        </w:rPr>
        <w:t>。</w:t>
      </w:r>
    </w:p>
    <w:p w14:paraId="4BE1BF60" w14:textId="77777777" w:rsidR="0070544C" w:rsidRDefault="00D72EEA" w:rsidP="0070544C">
      <w:pPr>
        <w:pStyle w:val="3"/>
      </w:pPr>
      <w:bookmarkStart w:id="244" w:name="_Toc450509401"/>
      <w:r>
        <w:rPr>
          <w:rFonts w:hint="eastAsia"/>
        </w:rPr>
        <w:t>8.6</w:t>
      </w:r>
      <w:r w:rsidR="0070544C">
        <w:t xml:space="preserve"> </w:t>
      </w:r>
      <w:r w:rsidR="0070544C">
        <w:rPr>
          <w:rFonts w:hint="eastAsia"/>
        </w:rPr>
        <w:t>故障处理能力</w:t>
      </w:r>
      <w:bookmarkEnd w:id="244"/>
    </w:p>
    <w:p w14:paraId="2E779F7E" w14:textId="68C6376D" w:rsidR="009268C1" w:rsidRPr="009268C1" w:rsidRDefault="009268C1" w:rsidP="009268C1">
      <w:r>
        <w:tab/>
      </w:r>
      <w:r>
        <w:t>可能发生的故障为软件崩溃</w:t>
      </w:r>
      <w:r>
        <w:rPr>
          <w:rFonts w:hint="eastAsia"/>
        </w:rPr>
        <w:t>，</w:t>
      </w:r>
      <w:r>
        <w:t>将会导致用户数据的丢失</w:t>
      </w:r>
      <w:r>
        <w:rPr>
          <w:rFonts w:hint="eastAsia"/>
        </w:rPr>
        <w:t>。</w:t>
      </w:r>
      <w:r>
        <w:t>因此</w:t>
      </w:r>
      <w:ins w:id="245" w:author="冯凯文" w:date="2016-05-18T17:21:00Z">
        <w:r w:rsidR="00121D2B">
          <w:rPr>
            <w:rFonts w:hint="eastAsia"/>
          </w:rPr>
          <w:t>系统</w:t>
        </w:r>
      </w:ins>
      <w:del w:id="246" w:author="冯凯文" w:date="2016-05-18T17:21:00Z">
        <w:r w:rsidDel="00121D2B">
          <w:rPr>
            <w:rFonts w:hint="eastAsia"/>
          </w:rPr>
          <w:delText>APP</w:delText>
        </w:r>
      </w:del>
      <w:r>
        <w:rPr>
          <w:rFonts w:hint="eastAsia"/>
        </w:rPr>
        <w:t>崩溃时，应能够将即时操作与收集到的信息进行保存，并发送崩溃报告。</w:t>
      </w:r>
    </w:p>
    <w:p w14:paraId="3E2E618A" w14:textId="77777777" w:rsidR="0070544C" w:rsidRDefault="00D72EEA" w:rsidP="0070544C">
      <w:pPr>
        <w:pStyle w:val="3"/>
      </w:pPr>
      <w:bookmarkStart w:id="247" w:name="_Toc450509402"/>
      <w:r>
        <w:rPr>
          <w:rFonts w:hint="eastAsia"/>
        </w:rPr>
        <w:t>8.7</w:t>
      </w:r>
      <w:r w:rsidR="0070544C">
        <w:rPr>
          <w:rFonts w:hint="eastAsia"/>
        </w:rPr>
        <w:t xml:space="preserve"> </w:t>
      </w:r>
      <w:r w:rsidR="0070544C">
        <w:rPr>
          <w:rFonts w:hint="eastAsia"/>
        </w:rPr>
        <w:t>特殊需求</w:t>
      </w:r>
      <w:bookmarkEnd w:id="247"/>
    </w:p>
    <w:p w14:paraId="1460D0E3" w14:textId="77777777" w:rsidR="0070544C" w:rsidRPr="0070544C" w:rsidRDefault="0070544C" w:rsidP="009268C1">
      <w:pPr>
        <w:ind w:firstLine="420"/>
      </w:pPr>
      <w:r>
        <w:t>暂无</w:t>
      </w:r>
      <w:r>
        <w:rPr>
          <w:rFonts w:hint="eastAsia"/>
        </w:rPr>
        <w:t>。</w:t>
      </w:r>
    </w:p>
    <w:p w14:paraId="613A6190" w14:textId="77777777" w:rsidR="00FA4C19" w:rsidRDefault="00A60ED6" w:rsidP="00A05D17">
      <w:pPr>
        <w:pStyle w:val="2"/>
      </w:pPr>
      <w:bookmarkStart w:id="248" w:name="_Toc450509403"/>
      <w:r>
        <w:rPr>
          <w:rFonts w:hint="eastAsia"/>
        </w:rPr>
        <w:t>9.</w:t>
      </w:r>
      <w:r w:rsidR="004D0EC1" w:rsidRPr="004D0EC1">
        <w:rPr>
          <w:rFonts w:hint="eastAsia"/>
        </w:rPr>
        <w:t xml:space="preserve"> </w:t>
      </w:r>
      <w:r w:rsidR="00CD5D35">
        <w:rPr>
          <w:rFonts w:hint="eastAsia"/>
        </w:rPr>
        <w:t>目标系统假设与约束条件</w:t>
      </w:r>
      <w:bookmarkEnd w:id="248"/>
    </w:p>
    <w:p w14:paraId="17BDCDFF" w14:textId="1AA193DA" w:rsidR="005B0472" w:rsidRPr="005B0472" w:rsidRDefault="005B0472" w:rsidP="005B0472">
      <w:r>
        <w:tab/>
      </w:r>
      <w:r>
        <w:t>该</w:t>
      </w:r>
      <w:ins w:id="249" w:author="冯凯文" w:date="2016-05-18T16:59:00Z">
        <w:r w:rsidR="00465C3E">
          <w:rPr>
            <w:rFonts w:hint="eastAsia"/>
          </w:rPr>
          <w:t>系统中手机</w:t>
        </w:r>
        <w:r w:rsidR="00465C3E">
          <w:rPr>
            <w:rFonts w:hint="eastAsia"/>
          </w:rPr>
          <w:t>APP</w:t>
        </w:r>
      </w:ins>
      <w:del w:id="250" w:author="冯凯文" w:date="2016-05-18T16:59:00Z">
        <w:r w:rsidDel="00465C3E">
          <w:rPr>
            <w:rFonts w:hint="eastAsia"/>
          </w:rPr>
          <w:delText>APP</w:delText>
        </w:r>
      </w:del>
      <w:r>
        <w:rPr>
          <w:rFonts w:hint="eastAsia"/>
        </w:rPr>
        <w:t>目前只支持</w:t>
      </w:r>
      <w:r>
        <w:rPr>
          <w:rFonts w:hint="eastAsia"/>
        </w:rPr>
        <w:t>iOS</w:t>
      </w:r>
      <w:r>
        <w:rPr>
          <w:rFonts w:hint="eastAsia"/>
        </w:rPr>
        <w:t>平台，暂不支持</w:t>
      </w:r>
      <w:r>
        <w:rPr>
          <w:rFonts w:hint="eastAsia"/>
        </w:rPr>
        <w:t>Android</w:t>
      </w:r>
      <w:r>
        <w:rPr>
          <w:rFonts w:hint="eastAsia"/>
        </w:rPr>
        <w:t>等其他移动端操作系统。该</w:t>
      </w:r>
      <w:r>
        <w:rPr>
          <w:rFonts w:hint="eastAsia"/>
        </w:rPr>
        <w:t>APP</w:t>
      </w:r>
      <w:r>
        <w:rPr>
          <w:rFonts w:hint="eastAsia"/>
        </w:rPr>
        <w:t>目前只支持加速度传感和</w:t>
      </w:r>
      <w:r>
        <w:rPr>
          <w:rFonts w:hint="eastAsia"/>
        </w:rPr>
        <w:t>GPS</w:t>
      </w:r>
      <w:r>
        <w:rPr>
          <w:rFonts w:hint="eastAsia"/>
        </w:rPr>
        <w:t>等信息统计方式，暂不支持其余传感器（如气压传感器、温度传感器等）的数据。</w:t>
      </w:r>
    </w:p>
    <w:sectPr w:rsidR="005B0472" w:rsidRPr="005B04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940CE5" w14:textId="77777777" w:rsidR="00473432" w:rsidRDefault="00473432" w:rsidP="00A05D17">
      <w:r>
        <w:separator/>
      </w:r>
    </w:p>
  </w:endnote>
  <w:endnote w:type="continuationSeparator" w:id="0">
    <w:p w14:paraId="21D70235" w14:textId="77777777" w:rsidR="00473432" w:rsidRDefault="00473432" w:rsidP="00A05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微软雅黑 Light">
    <w:charset w:val="86"/>
    <w:family w:val="auto"/>
    <w:pitch w:val="variable"/>
    <w:sig w:usb0="A00002BF" w:usb1="28CF0010"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089595" w14:textId="77777777" w:rsidR="00473432" w:rsidRDefault="00473432" w:rsidP="00A05D17">
      <w:r>
        <w:separator/>
      </w:r>
    </w:p>
  </w:footnote>
  <w:footnote w:type="continuationSeparator" w:id="0">
    <w:p w14:paraId="0DFB2210" w14:textId="77777777" w:rsidR="00473432" w:rsidRDefault="00473432" w:rsidP="00A05D1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7619F"/>
    <w:multiLevelType w:val="hybridMultilevel"/>
    <w:tmpl w:val="9BB87D7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349497B"/>
    <w:multiLevelType w:val="hybridMultilevel"/>
    <w:tmpl w:val="ABCADD8A"/>
    <w:lvl w:ilvl="0" w:tplc="BFD621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4932249"/>
    <w:multiLevelType w:val="hybridMultilevel"/>
    <w:tmpl w:val="636EC8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9D24E5"/>
    <w:multiLevelType w:val="hybridMultilevel"/>
    <w:tmpl w:val="59D019AE"/>
    <w:lvl w:ilvl="0" w:tplc="3FD895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CE27EEA"/>
    <w:multiLevelType w:val="hybridMultilevel"/>
    <w:tmpl w:val="BD2CBB6A"/>
    <w:lvl w:ilvl="0" w:tplc="1C0677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CFF4934"/>
    <w:multiLevelType w:val="hybridMultilevel"/>
    <w:tmpl w:val="2DB4B6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ED07B1A"/>
    <w:multiLevelType w:val="hybridMultilevel"/>
    <w:tmpl w:val="DCC4C59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0F2F3997"/>
    <w:multiLevelType w:val="hybridMultilevel"/>
    <w:tmpl w:val="4A58A90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0FE611E9"/>
    <w:multiLevelType w:val="hybridMultilevel"/>
    <w:tmpl w:val="C95C462A"/>
    <w:lvl w:ilvl="0" w:tplc="781EAC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13A062A"/>
    <w:multiLevelType w:val="hybridMultilevel"/>
    <w:tmpl w:val="6B1A3C82"/>
    <w:lvl w:ilvl="0" w:tplc="8A3CA8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15D57C6"/>
    <w:multiLevelType w:val="hybridMultilevel"/>
    <w:tmpl w:val="AEC8A890"/>
    <w:lvl w:ilvl="0" w:tplc="D7544A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42F71AD"/>
    <w:multiLevelType w:val="hybridMultilevel"/>
    <w:tmpl w:val="9C306EE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1D160AFA"/>
    <w:multiLevelType w:val="hybridMultilevel"/>
    <w:tmpl w:val="2368CC2A"/>
    <w:lvl w:ilvl="0" w:tplc="ECA418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DF43DB5"/>
    <w:multiLevelType w:val="hybridMultilevel"/>
    <w:tmpl w:val="ADF4F7AA"/>
    <w:lvl w:ilvl="0" w:tplc="C52491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E112D52"/>
    <w:multiLevelType w:val="hybridMultilevel"/>
    <w:tmpl w:val="A61063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2486312"/>
    <w:multiLevelType w:val="hybridMultilevel"/>
    <w:tmpl w:val="A69C4450"/>
    <w:lvl w:ilvl="0" w:tplc="DD1C2A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35C39A3"/>
    <w:multiLevelType w:val="hybridMultilevel"/>
    <w:tmpl w:val="CCD233F0"/>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7">
    <w:nsid w:val="259C796E"/>
    <w:multiLevelType w:val="hybridMultilevel"/>
    <w:tmpl w:val="90626A42"/>
    <w:lvl w:ilvl="0" w:tplc="942CC7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72B6249"/>
    <w:multiLevelType w:val="hybridMultilevel"/>
    <w:tmpl w:val="4AC8737C"/>
    <w:lvl w:ilvl="0" w:tplc="ED6A8C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BD67596"/>
    <w:multiLevelType w:val="hybridMultilevel"/>
    <w:tmpl w:val="C7A23836"/>
    <w:lvl w:ilvl="0" w:tplc="2CEA8F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6854A40"/>
    <w:multiLevelType w:val="hybridMultilevel"/>
    <w:tmpl w:val="F5F68D14"/>
    <w:lvl w:ilvl="0" w:tplc="0B7E3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7F27FA0"/>
    <w:multiLevelType w:val="hybridMultilevel"/>
    <w:tmpl w:val="D4E04720"/>
    <w:lvl w:ilvl="0" w:tplc="E0523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877711E"/>
    <w:multiLevelType w:val="hybridMultilevel"/>
    <w:tmpl w:val="AA6457CC"/>
    <w:lvl w:ilvl="0" w:tplc="5B006C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A370AAB"/>
    <w:multiLevelType w:val="hybridMultilevel"/>
    <w:tmpl w:val="F96C5F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AB87756"/>
    <w:multiLevelType w:val="hybridMultilevel"/>
    <w:tmpl w:val="E86C38F6"/>
    <w:lvl w:ilvl="0" w:tplc="D95C58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D1A4970"/>
    <w:multiLevelType w:val="hybridMultilevel"/>
    <w:tmpl w:val="EC8668BC"/>
    <w:lvl w:ilvl="0" w:tplc="D1B00B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6806265"/>
    <w:multiLevelType w:val="hybridMultilevel"/>
    <w:tmpl w:val="36BEA242"/>
    <w:lvl w:ilvl="0" w:tplc="867845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6B26B79"/>
    <w:multiLevelType w:val="hybridMultilevel"/>
    <w:tmpl w:val="B8F0832A"/>
    <w:lvl w:ilvl="0" w:tplc="313E66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E4A318A"/>
    <w:multiLevelType w:val="hybridMultilevel"/>
    <w:tmpl w:val="2C8A1FE2"/>
    <w:lvl w:ilvl="0" w:tplc="39C0FF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FDB5C92"/>
    <w:multiLevelType w:val="hybridMultilevel"/>
    <w:tmpl w:val="A12C94B6"/>
    <w:lvl w:ilvl="0" w:tplc="933265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1BF4C45"/>
    <w:multiLevelType w:val="hybridMultilevel"/>
    <w:tmpl w:val="DA7C709A"/>
    <w:lvl w:ilvl="0" w:tplc="291EB5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31C0EFC"/>
    <w:multiLevelType w:val="hybridMultilevel"/>
    <w:tmpl w:val="F2D0A9D4"/>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2">
    <w:nsid w:val="53E2427B"/>
    <w:multiLevelType w:val="hybridMultilevel"/>
    <w:tmpl w:val="7990F8E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3">
    <w:nsid w:val="557E77A5"/>
    <w:multiLevelType w:val="hybridMultilevel"/>
    <w:tmpl w:val="2348C9E0"/>
    <w:lvl w:ilvl="0" w:tplc="C5EA4A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5904A94"/>
    <w:multiLevelType w:val="hybridMultilevel"/>
    <w:tmpl w:val="AFB2B34E"/>
    <w:lvl w:ilvl="0" w:tplc="67E2B0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7C32BF7"/>
    <w:multiLevelType w:val="hybridMultilevel"/>
    <w:tmpl w:val="B4E425B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6">
    <w:nsid w:val="5B21557A"/>
    <w:multiLevelType w:val="hybridMultilevel"/>
    <w:tmpl w:val="ECEA7B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3092961"/>
    <w:multiLevelType w:val="hybridMultilevel"/>
    <w:tmpl w:val="DA523F2C"/>
    <w:lvl w:ilvl="0" w:tplc="870A15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7FD24CE"/>
    <w:multiLevelType w:val="hybridMultilevel"/>
    <w:tmpl w:val="4E706E5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9">
    <w:nsid w:val="68E73720"/>
    <w:multiLevelType w:val="hybridMultilevel"/>
    <w:tmpl w:val="3764525E"/>
    <w:lvl w:ilvl="0" w:tplc="63FAC4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9621893"/>
    <w:multiLevelType w:val="hybridMultilevel"/>
    <w:tmpl w:val="F7A62E3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1">
    <w:nsid w:val="69AF3C8C"/>
    <w:multiLevelType w:val="hybridMultilevel"/>
    <w:tmpl w:val="C9CC0E78"/>
    <w:lvl w:ilvl="0" w:tplc="9CAC161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2">
    <w:nsid w:val="6AFE6671"/>
    <w:multiLevelType w:val="hybridMultilevel"/>
    <w:tmpl w:val="636EC8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1976FE3"/>
    <w:multiLevelType w:val="hybridMultilevel"/>
    <w:tmpl w:val="5338EBD2"/>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44">
    <w:nsid w:val="72DE7FD0"/>
    <w:multiLevelType w:val="hybridMultilevel"/>
    <w:tmpl w:val="A61063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4BE63EA"/>
    <w:multiLevelType w:val="hybridMultilevel"/>
    <w:tmpl w:val="027E1D7C"/>
    <w:lvl w:ilvl="0" w:tplc="84ECFA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5BF6E66"/>
    <w:multiLevelType w:val="hybridMultilevel"/>
    <w:tmpl w:val="02C0E6B2"/>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47">
    <w:nsid w:val="79C9678B"/>
    <w:multiLevelType w:val="hybridMultilevel"/>
    <w:tmpl w:val="3C72590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8">
    <w:nsid w:val="7D631002"/>
    <w:multiLevelType w:val="hybridMultilevel"/>
    <w:tmpl w:val="E888255E"/>
    <w:lvl w:ilvl="0" w:tplc="63C887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7DDC2CB0"/>
    <w:multiLevelType w:val="hybridMultilevel"/>
    <w:tmpl w:val="74FA3D06"/>
    <w:lvl w:ilvl="0" w:tplc="943674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7E3D38AE"/>
    <w:multiLevelType w:val="hybridMultilevel"/>
    <w:tmpl w:val="63DA3526"/>
    <w:lvl w:ilvl="0" w:tplc="DA6868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1"/>
  </w:num>
  <w:num w:numId="2">
    <w:abstractNumId w:val="35"/>
  </w:num>
  <w:num w:numId="3">
    <w:abstractNumId w:val="43"/>
  </w:num>
  <w:num w:numId="4">
    <w:abstractNumId w:val="16"/>
  </w:num>
  <w:num w:numId="5">
    <w:abstractNumId w:val="2"/>
  </w:num>
  <w:num w:numId="6">
    <w:abstractNumId w:val="46"/>
  </w:num>
  <w:num w:numId="7">
    <w:abstractNumId w:val="42"/>
  </w:num>
  <w:num w:numId="8">
    <w:abstractNumId w:val="23"/>
  </w:num>
  <w:num w:numId="9">
    <w:abstractNumId w:val="36"/>
  </w:num>
  <w:num w:numId="10">
    <w:abstractNumId w:val="44"/>
  </w:num>
  <w:num w:numId="11">
    <w:abstractNumId w:val="45"/>
  </w:num>
  <w:num w:numId="12">
    <w:abstractNumId w:val="34"/>
  </w:num>
  <w:num w:numId="13">
    <w:abstractNumId w:val="27"/>
  </w:num>
  <w:num w:numId="14">
    <w:abstractNumId w:val="33"/>
  </w:num>
  <w:num w:numId="15">
    <w:abstractNumId w:val="22"/>
  </w:num>
  <w:num w:numId="16">
    <w:abstractNumId w:val="19"/>
  </w:num>
  <w:num w:numId="17">
    <w:abstractNumId w:val="29"/>
  </w:num>
  <w:num w:numId="18">
    <w:abstractNumId w:val="37"/>
  </w:num>
  <w:num w:numId="19">
    <w:abstractNumId w:val="9"/>
  </w:num>
  <w:num w:numId="20">
    <w:abstractNumId w:val="18"/>
  </w:num>
  <w:num w:numId="21">
    <w:abstractNumId w:val="50"/>
  </w:num>
  <w:num w:numId="22">
    <w:abstractNumId w:val="15"/>
  </w:num>
  <w:num w:numId="23">
    <w:abstractNumId w:val="20"/>
  </w:num>
  <w:num w:numId="24">
    <w:abstractNumId w:val="25"/>
  </w:num>
  <w:num w:numId="25">
    <w:abstractNumId w:val="28"/>
  </w:num>
  <w:num w:numId="26">
    <w:abstractNumId w:val="4"/>
  </w:num>
  <w:num w:numId="27">
    <w:abstractNumId w:val="26"/>
  </w:num>
  <w:num w:numId="28">
    <w:abstractNumId w:val="49"/>
  </w:num>
  <w:num w:numId="29">
    <w:abstractNumId w:val="21"/>
  </w:num>
  <w:num w:numId="30">
    <w:abstractNumId w:val="17"/>
  </w:num>
  <w:num w:numId="31">
    <w:abstractNumId w:val="10"/>
  </w:num>
  <w:num w:numId="32">
    <w:abstractNumId w:val="39"/>
  </w:num>
  <w:num w:numId="33">
    <w:abstractNumId w:val="3"/>
  </w:num>
  <w:num w:numId="34">
    <w:abstractNumId w:val="1"/>
  </w:num>
  <w:num w:numId="35">
    <w:abstractNumId w:val="48"/>
  </w:num>
  <w:num w:numId="36">
    <w:abstractNumId w:val="30"/>
  </w:num>
  <w:num w:numId="37">
    <w:abstractNumId w:val="12"/>
  </w:num>
  <w:num w:numId="38">
    <w:abstractNumId w:val="13"/>
  </w:num>
  <w:num w:numId="39">
    <w:abstractNumId w:val="8"/>
  </w:num>
  <w:num w:numId="40">
    <w:abstractNumId w:val="24"/>
  </w:num>
  <w:num w:numId="41">
    <w:abstractNumId w:val="14"/>
  </w:num>
  <w:num w:numId="42">
    <w:abstractNumId w:val="5"/>
  </w:num>
  <w:num w:numId="43">
    <w:abstractNumId w:val="7"/>
  </w:num>
  <w:num w:numId="44">
    <w:abstractNumId w:val="32"/>
  </w:num>
  <w:num w:numId="45">
    <w:abstractNumId w:val="40"/>
  </w:num>
  <w:num w:numId="46">
    <w:abstractNumId w:val="11"/>
  </w:num>
  <w:num w:numId="47">
    <w:abstractNumId w:val="47"/>
  </w:num>
  <w:num w:numId="48">
    <w:abstractNumId w:val="6"/>
  </w:num>
  <w:num w:numId="49">
    <w:abstractNumId w:val="0"/>
  </w:num>
  <w:num w:numId="50">
    <w:abstractNumId w:val="38"/>
  </w:num>
  <w:num w:numId="51">
    <w:abstractNumId w:val="31"/>
  </w:num>
  <w:numIdMacAtCleanup w:val="44"/>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冯凯文">
    <w15:presenceInfo w15:providerId="Windows Live" w15:userId="413e7e1afa9f84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E3F"/>
    <w:rsid w:val="000163D0"/>
    <w:rsid w:val="00092D55"/>
    <w:rsid w:val="000B1C64"/>
    <w:rsid w:val="001173CB"/>
    <w:rsid w:val="00121D2B"/>
    <w:rsid w:val="00191780"/>
    <w:rsid w:val="00197298"/>
    <w:rsid w:val="001F3642"/>
    <w:rsid w:val="001F7BCC"/>
    <w:rsid w:val="002579FB"/>
    <w:rsid w:val="00263018"/>
    <w:rsid w:val="00294CBE"/>
    <w:rsid w:val="002B09CE"/>
    <w:rsid w:val="003242FF"/>
    <w:rsid w:val="003351EC"/>
    <w:rsid w:val="00337F58"/>
    <w:rsid w:val="00371C08"/>
    <w:rsid w:val="003A77D7"/>
    <w:rsid w:val="003C33E4"/>
    <w:rsid w:val="003D6235"/>
    <w:rsid w:val="00413C87"/>
    <w:rsid w:val="00465C3E"/>
    <w:rsid w:val="00473432"/>
    <w:rsid w:val="004742E2"/>
    <w:rsid w:val="0047581E"/>
    <w:rsid w:val="004B5D0C"/>
    <w:rsid w:val="004C78A2"/>
    <w:rsid w:val="004D0EC1"/>
    <w:rsid w:val="004D24B5"/>
    <w:rsid w:val="004E1D0A"/>
    <w:rsid w:val="005020F6"/>
    <w:rsid w:val="00533F6B"/>
    <w:rsid w:val="00543314"/>
    <w:rsid w:val="00563B65"/>
    <w:rsid w:val="005A7E06"/>
    <w:rsid w:val="005B0472"/>
    <w:rsid w:val="005E6D11"/>
    <w:rsid w:val="006A4C69"/>
    <w:rsid w:val="0070544C"/>
    <w:rsid w:val="007139D3"/>
    <w:rsid w:val="00720E41"/>
    <w:rsid w:val="0076608B"/>
    <w:rsid w:val="00785BDC"/>
    <w:rsid w:val="007A3AF1"/>
    <w:rsid w:val="007C24B5"/>
    <w:rsid w:val="007F1F92"/>
    <w:rsid w:val="00822BE2"/>
    <w:rsid w:val="008A0567"/>
    <w:rsid w:val="008A70F2"/>
    <w:rsid w:val="008B20C2"/>
    <w:rsid w:val="008B537A"/>
    <w:rsid w:val="008B631A"/>
    <w:rsid w:val="008C6823"/>
    <w:rsid w:val="008E0388"/>
    <w:rsid w:val="009268C1"/>
    <w:rsid w:val="00932203"/>
    <w:rsid w:val="00933152"/>
    <w:rsid w:val="009474E2"/>
    <w:rsid w:val="00993251"/>
    <w:rsid w:val="00995315"/>
    <w:rsid w:val="009B1A41"/>
    <w:rsid w:val="009B377A"/>
    <w:rsid w:val="009F0A48"/>
    <w:rsid w:val="009F205E"/>
    <w:rsid w:val="00A05D17"/>
    <w:rsid w:val="00A1023A"/>
    <w:rsid w:val="00A124FB"/>
    <w:rsid w:val="00A60ED6"/>
    <w:rsid w:val="00AC0123"/>
    <w:rsid w:val="00AC32DE"/>
    <w:rsid w:val="00B77447"/>
    <w:rsid w:val="00BA5AB8"/>
    <w:rsid w:val="00BC24D4"/>
    <w:rsid w:val="00BE3C30"/>
    <w:rsid w:val="00C30DBC"/>
    <w:rsid w:val="00C40AFF"/>
    <w:rsid w:val="00C532EC"/>
    <w:rsid w:val="00C56C83"/>
    <w:rsid w:val="00C647FD"/>
    <w:rsid w:val="00C84771"/>
    <w:rsid w:val="00CA6615"/>
    <w:rsid w:val="00CB5E3F"/>
    <w:rsid w:val="00CB6065"/>
    <w:rsid w:val="00CD5D35"/>
    <w:rsid w:val="00D15CB7"/>
    <w:rsid w:val="00D34D2B"/>
    <w:rsid w:val="00D649A9"/>
    <w:rsid w:val="00D72EEA"/>
    <w:rsid w:val="00E3307A"/>
    <w:rsid w:val="00E56233"/>
    <w:rsid w:val="00E812AD"/>
    <w:rsid w:val="00E96629"/>
    <w:rsid w:val="00EA5A1D"/>
    <w:rsid w:val="00F21F50"/>
    <w:rsid w:val="00F4304D"/>
    <w:rsid w:val="00FA4C19"/>
    <w:rsid w:val="00FC1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66C3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20F6"/>
    <w:pPr>
      <w:widowControl w:val="0"/>
      <w:jc w:val="both"/>
    </w:pPr>
    <w:rPr>
      <w:rFonts w:ascii="Times New Roman" w:hAnsi="Times New Roman"/>
      <w:noProof/>
    </w:rPr>
  </w:style>
  <w:style w:type="paragraph" w:styleId="1">
    <w:name w:val="heading 1"/>
    <w:basedOn w:val="a"/>
    <w:next w:val="a"/>
    <w:link w:val="10"/>
    <w:autoRedefine/>
    <w:uiPriority w:val="9"/>
    <w:qFormat/>
    <w:rsid w:val="00BE3C3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05D17"/>
    <w:pPr>
      <w:keepNext/>
      <w:keepLines/>
      <w:spacing w:before="260" w:after="260" w:line="416" w:lineRule="auto"/>
      <w:outlineLvl w:val="1"/>
    </w:pPr>
    <w:rPr>
      <w:rFonts w:eastAsiaTheme="majorEastAsia" w:cstheme="majorBidi"/>
      <w:b/>
      <w:bCs/>
      <w:sz w:val="32"/>
      <w:szCs w:val="32"/>
    </w:rPr>
  </w:style>
  <w:style w:type="paragraph" w:styleId="3">
    <w:name w:val="heading 3"/>
    <w:basedOn w:val="a"/>
    <w:next w:val="a"/>
    <w:link w:val="30"/>
    <w:uiPriority w:val="9"/>
    <w:unhideWhenUsed/>
    <w:qFormat/>
    <w:rsid w:val="00A05D17"/>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3351EC"/>
    <w:pPr>
      <w:keepNext/>
      <w:keepLines/>
      <w:spacing w:before="280" w:after="290" w:line="376" w:lineRule="auto"/>
      <w:outlineLvl w:val="3"/>
    </w:pPr>
    <w:rPr>
      <w:rFonts w:eastAsiaTheme="majorEastAsia"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BE3C30"/>
    <w:rPr>
      <w:rFonts w:eastAsia="微软雅黑 Light"/>
      <w:b/>
      <w:bCs/>
      <w:noProof/>
      <w:kern w:val="44"/>
      <w:sz w:val="44"/>
      <w:szCs w:val="44"/>
    </w:rPr>
  </w:style>
  <w:style w:type="character" w:customStyle="1" w:styleId="20">
    <w:name w:val="标题 2字符"/>
    <w:basedOn w:val="a0"/>
    <w:link w:val="2"/>
    <w:uiPriority w:val="9"/>
    <w:rsid w:val="00A05D17"/>
    <w:rPr>
      <w:rFonts w:ascii="Times New Roman" w:eastAsiaTheme="majorEastAsia" w:hAnsi="Times New Roman" w:cstheme="majorBidi"/>
      <w:b/>
      <w:bCs/>
      <w:noProof/>
      <w:sz w:val="32"/>
      <w:szCs w:val="32"/>
    </w:rPr>
  </w:style>
  <w:style w:type="character" w:customStyle="1" w:styleId="30">
    <w:name w:val="标题 3字符"/>
    <w:basedOn w:val="a0"/>
    <w:link w:val="3"/>
    <w:uiPriority w:val="9"/>
    <w:rsid w:val="00A05D17"/>
    <w:rPr>
      <w:b/>
      <w:bCs/>
      <w:noProof/>
      <w:sz w:val="28"/>
      <w:szCs w:val="32"/>
    </w:rPr>
  </w:style>
  <w:style w:type="table" w:styleId="a3">
    <w:name w:val="Table Grid"/>
    <w:basedOn w:val="a1"/>
    <w:uiPriority w:val="39"/>
    <w:rsid w:val="004D0E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TOC Heading"/>
    <w:basedOn w:val="1"/>
    <w:next w:val="a"/>
    <w:uiPriority w:val="39"/>
    <w:unhideWhenUsed/>
    <w:qFormat/>
    <w:rsid w:val="000B1C64"/>
    <w:pPr>
      <w:widowControl/>
      <w:spacing w:before="240" w:after="0" w:line="259" w:lineRule="auto"/>
      <w:jc w:val="left"/>
      <w:outlineLvl w:val="9"/>
    </w:pPr>
    <w:rPr>
      <w:rFonts w:asciiTheme="majorHAnsi" w:eastAsiaTheme="majorEastAsia" w:hAnsiTheme="majorHAnsi" w:cstheme="majorBidi"/>
      <w:b w:val="0"/>
      <w:bCs w:val="0"/>
      <w:noProof w:val="0"/>
      <w:color w:val="2E74B5" w:themeColor="accent1" w:themeShade="BF"/>
      <w:kern w:val="0"/>
      <w:sz w:val="32"/>
      <w:szCs w:val="32"/>
    </w:rPr>
  </w:style>
  <w:style w:type="paragraph" w:styleId="21">
    <w:name w:val="toc 2"/>
    <w:basedOn w:val="a"/>
    <w:next w:val="a"/>
    <w:autoRedefine/>
    <w:uiPriority w:val="39"/>
    <w:unhideWhenUsed/>
    <w:rsid w:val="000B1C64"/>
    <w:pPr>
      <w:ind w:leftChars="200" w:left="420"/>
    </w:pPr>
  </w:style>
  <w:style w:type="paragraph" w:styleId="31">
    <w:name w:val="toc 3"/>
    <w:basedOn w:val="a"/>
    <w:next w:val="a"/>
    <w:autoRedefine/>
    <w:uiPriority w:val="39"/>
    <w:unhideWhenUsed/>
    <w:rsid w:val="000B1C64"/>
    <w:pPr>
      <w:ind w:leftChars="400" w:left="840"/>
    </w:pPr>
  </w:style>
  <w:style w:type="character" w:styleId="a5">
    <w:name w:val="Hyperlink"/>
    <w:basedOn w:val="a0"/>
    <w:uiPriority w:val="99"/>
    <w:unhideWhenUsed/>
    <w:rsid w:val="000B1C64"/>
    <w:rPr>
      <w:color w:val="0563C1" w:themeColor="hyperlink"/>
      <w:u w:val="single"/>
    </w:rPr>
  </w:style>
  <w:style w:type="paragraph" w:styleId="a6">
    <w:name w:val="header"/>
    <w:basedOn w:val="a"/>
    <w:link w:val="a7"/>
    <w:uiPriority w:val="99"/>
    <w:unhideWhenUsed/>
    <w:rsid w:val="00A05D17"/>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uiPriority w:val="99"/>
    <w:rsid w:val="00A05D17"/>
    <w:rPr>
      <w:rFonts w:eastAsia="微软雅黑 Light"/>
      <w:noProof/>
      <w:sz w:val="18"/>
      <w:szCs w:val="18"/>
    </w:rPr>
  </w:style>
  <w:style w:type="paragraph" w:styleId="a8">
    <w:name w:val="footer"/>
    <w:basedOn w:val="a"/>
    <w:link w:val="a9"/>
    <w:uiPriority w:val="99"/>
    <w:unhideWhenUsed/>
    <w:rsid w:val="00A05D17"/>
    <w:pPr>
      <w:tabs>
        <w:tab w:val="center" w:pos="4153"/>
        <w:tab w:val="right" w:pos="8306"/>
      </w:tabs>
      <w:snapToGrid w:val="0"/>
      <w:jc w:val="left"/>
    </w:pPr>
    <w:rPr>
      <w:sz w:val="18"/>
      <w:szCs w:val="18"/>
    </w:rPr>
  </w:style>
  <w:style w:type="character" w:customStyle="1" w:styleId="a9">
    <w:name w:val="页脚字符"/>
    <w:basedOn w:val="a0"/>
    <w:link w:val="a8"/>
    <w:uiPriority w:val="99"/>
    <w:rsid w:val="00A05D17"/>
    <w:rPr>
      <w:rFonts w:eastAsia="微软雅黑 Light"/>
      <w:noProof/>
      <w:sz w:val="18"/>
      <w:szCs w:val="18"/>
    </w:rPr>
  </w:style>
  <w:style w:type="paragraph" w:styleId="aa">
    <w:name w:val="List Paragraph"/>
    <w:basedOn w:val="a"/>
    <w:uiPriority w:val="34"/>
    <w:qFormat/>
    <w:rsid w:val="00A05D17"/>
    <w:pPr>
      <w:ind w:firstLineChars="200" w:firstLine="420"/>
    </w:pPr>
  </w:style>
  <w:style w:type="character" w:styleId="ab">
    <w:name w:val="FollowedHyperlink"/>
    <w:basedOn w:val="a0"/>
    <w:uiPriority w:val="99"/>
    <w:semiHidden/>
    <w:unhideWhenUsed/>
    <w:rsid w:val="008C6823"/>
    <w:rPr>
      <w:color w:val="954F72" w:themeColor="followedHyperlink"/>
      <w:u w:val="single"/>
    </w:rPr>
  </w:style>
  <w:style w:type="character" w:customStyle="1" w:styleId="40">
    <w:name w:val="标题 4字符"/>
    <w:basedOn w:val="a0"/>
    <w:link w:val="4"/>
    <w:uiPriority w:val="9"/>
    <w:rsid w:val="003351EC"/>
    <w:rPr>
      <w:rFonts w:ascii="Times New Roman" w:eastAsiaTheme="majorEastAsia" w:hAnsi="Times New Roman" w:cstheme="majorBidi"/>
      <w:b/>
      <w:bCs/>
      <w:noProof/>
      <w:sz w:val="24"/>
      <w:szCs w:val="28"/>
    </w:rPr>
  </w:style>
  <w:style w:type="table" w:customStyle="1" w:styleId="27">
    <w:name w:val="网格型27"/>
    <w:basedOn w:val="a1"/>
    <w:uiPriority w:val="39"/>
    <w:qFormat/>
    <w:rsid w:val="003A77D7"/>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71">
    <w:name w:val="网格型271"/>
    <w:basedOn w:val="a1"/>
    <w:uiPriority w:val="39"/>
    <w:qFormat/>
    <w:rsid w:val="00993251"/>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annotation reference"/>
    <w:basedOn w:val="a0"/>
    <w:uiPriority w:val="99"/>
    <w:semiHidden/>
    <w:unhideWhenUsed/>
    <w:rsid w:val="006A4C69"/>
    <w:rPr>
      <w:sz w:val="21"/>
      <w:szCs w:val="21"/>
    </w:rPr>
  </w:style>
  <w:style w:type="paragraph" w:styleId="ad">
    <w:name w:val="annotation text"/>
    <w:basedOn w:val="a"/>
    <w:link w:val="ae"/>
    <w:uiPriority w:val="99"/>
    <w:semiHidden/>
    <w:unhideWhenUsed/>
    <w:rsid w:val="006A4C69"/>
    <w:pPr>
      <w:jc w:val="left"/>
    </w:pPr>
  </w:style>
  <w:style w:type="character" w:customStyle="1" w:styleId="ae">
    <w:name w:val="批注文字字符"/>
    <w:basedOn w:val="a0"/>
    <w:link w:val="ad"/>
    <w:uiPriority w:val="99"/>
    <w:semiHidden/>
    <w:rsid w:val="006A4C69"/>
    <w:rPr>
      <w:rFonts w:ascii="Times New Roman" w:hAnsi="Times New Roman"/>
      <w:noProof/>
    </w:rPr>
  </w:style>
  <w:style w:type="paragraph" w:styleId="af">
    <w:name w:val="annotation subject"/>
    <w:basedOn w:val="ad"/>
    <w:next w:val="ad"/>
    <w:link w:val="af0"/>
    <w:uiPriority w:val="99"/>
    <w:semiHidden/>
    <w:unhideWhenUsed/>
    <w:rsid w:val="006A4C69"/>
    <w:rPr>
      <w:b/>
      <w:bCs/>
    </w:rPr>
  </w:style>
  <w:style w:type="character" w:customStyle="1" w:styleId="af0">
    <w:name w:val="批注主题字符"/>
    <w:basedOn w:val="ae"/>
    <w:link w:val="af"/>
    <w:uiPriority w:val="99"/>
    <w:semiHidden/>
    <w:rsid w:val="006A4C69"/>
    <w:rPr>
      <w:rFonts w:ascii="Times New Roman" w:hAnsi="Times New Roman"/>
      <w:b/>
      <w:bCs/>
      <w:noProof/>
    </w:rPr>
  </w:style>
  <w:style w:type="paragraph" w:styleId="af1">
    <w:name w:val="Balloon Text"/>
    <w:basedOn w:val="a"/>
    <w:link w:val="af2"/>
    <w:uiPriority w:val="99"/>
    <w:semiHidden/>
    <w:unhideWhenUsed/>
    <w:rsid w:val="006A4C69"/>
    <w:rPr>
      <w:rFonts w:ascii="宋体" w:eastAsia="宋体"/>
      <w:sz w:val="18"/>
      <w:szCs w:val="18"/>
    </w:rPr>
  </w:style>
  <w:style w:type="character" w:customStyle="1" w:styleId="af2">
    <w:name w:val="批注框文本字符"/>
    <w:basedOn w:val="a0"/>
    <w:link w:val="af1"/>
    <w:uiPriority w:val="99"/>
    <w:semiHidden/>
    <w:rsid w:val="006A4C69"/>
    <w:rPr>
      <w:rFonts w:ascii="宋体" w:eastAsia="宋体" w:hAnsi="Times New Roman"/>
      <w:noProof/>
      <w:sz w:val="18"/>
      <w:szCs w:val="18"/>
    </w:rPr>
  </w:style>
  <w:style w:type="paragraph" w:styleId="af3">
    <w:name w:val="Document Map"/>
    <w:basedOn w:val="a"/>
    <w:link w:val="af4"/>
    <w:uiPriority w:val="99"/>
    <w:semiHidden/>
    <w:unhideWhenUsed/>
    <w:rsid w:val="006A4C69"/>
    <w:rPr>
      <w:rFonts w:ascii="宋体" w:eastAsia="宋体"/>
      <w:sz w:val="24"/>
      <w:szCs w:val="24"/>
    </w:rPr>
  </w:style>
  <w:style w:type="character" w:customStyle="1" w:styleId="af4">
    <w:name w:val="文档结构图字符"/>
    <w:basedOn w:val="a0"/>
    <w:link w:val="af3"/>
    <w:uiPriority w:val="99"/>
    <w:semiHidden/>
    <w:rsid w:val="006A4C69"/>
    <w:rPr>
      <w:rFonts w:ascii="宋体" w:eastAsia="宋体" w:hAnsi="Times New Roman"/>
      <w:noProof/>
      <w:sz w:val="24"/>
      <w:szCs w:val="24"/>
    </w:rPr>
  </w:style>
  <w:style w:type="paragraph" w:styleId="af5">
    <w:name w:val="Revision"/>
    <w:hidden/>
    <w:uiPriority w:val="99"/>
    <w:semiHidden/>
    <w:rsid w:val="006A4C69"/>
    <w:rPr>
      <w:rFonts w:ascii="Times New Roman" w:hAnsi="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193944">
      <w:bodyDiv w:val="1"/>
      <w:marLeft w:val="0"/>
      <w:marRight w:val="0"/>
      <w:marTop w:val="0"/>
      <w:marBottom w:val="0"/>
      <w:divBdr>
        <w:top w:val="none" w:sz="0" w:space="0" w:color="auto"/>
        <w:left w:val="none" w:sz="0" w:space="0" w:color="auto"/>
        <w:bottom w:val="none" w:sz="0" w:space="0" w:color="auto"/>
        <w:right w:val="none" w:sz="0" w:space="0" w:color="auto"/>
      </w:divBdr>
    </w:div>
    <w:div w:id="485245592">
      <w:bodyDiv w:val="1"/>
      <w:marLeft w:val="0"/>
      <w:marRight w:val="0"/>
      <w:marTop w:val="0"/>
      <w:marBottom w:val="0"/>
      <w:divBdr>
        <w:top w:val="none" w:sz="0" w:space="0" w:color="auto"/>
        <w:left w:val="none" w:sz="0" w:space="0" w:color="auto"/>
        <w:bottom w:val="none" w:sz="0" w:space="0" w:color="auto"/>
        <w:right w:val="none" w:sz="0" w:space="0" w:color="auto"/>
      </w:divBdr>
    </w:div>
    <w:div w:id="1095130622">
      <w:bodyDiv w:val="1"/>
      <w:marLeft w:val="0"/>
      <w:marRight w:val="0"/>
      <w:marTop w:val="0"/>
      <w:marBottom w:val="0"/>
      <w:divBdr>
        <w:top w:val="none" w:sz="0" w:space="0" w:color="auto"/>
        <w:left w:val="none" w:sz="0" w:space="0" w:color="auto"/>
        <w:bottom w:val="none" w:sz="0" w:space="0" w:color="auto"/>
        <w:right w:val="none" w:sz="0" w:space="0" w:color="auto"/>
      </w:divBdr>
    </w:div>
    <w:div w:id="130118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image" Target="media/image5.emf"/><Relationship Id="rId14" Type="http://schemas.openxmlformats.org/officeDocument/2006/relationships/image" Target="media/image6.emf"/><Relationship Id="rId15" Type="http://schemas.openxmlformats.org/officeDocument/2006/relationships/image" Target="media/image7.emf"/><Relationship Id="rId16" Type="http://schemas.openxmlformats.org/officeDocument/2006/relationships/fontTable" Target="fontTable.xml"/><Relationship Id="rId17" Type="http://schemas.microsoft.com/office/2011/relationships/people" Target="peop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package" Target="embeddings/Microsoft_Visio___111.vsdx"/><Relationship Id="rId10"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2223E6-02AB-CF4D-A7CD-F0C5B1911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23</Pages>
  <Words>2355</Words>
  <Characters>13430</Characters>
  <Application>Microsoft Macintosh Word</Application>
  <DocSecurity>0</DocSecurity>
  <Lines>111</Lines>
  <Paragraphs>31</Paragraphs>
  <ScaleCrop>false</ScaleCrop>
  <HeadingPairs>
    <vt:vector size="4" baseType="variant">
      <vt:variant>
        <vt:lpstr>标题</vt:lpstr>
      </vt:variant>
      <vt:variant>
        <vt:i4>1</vt:i4>
      </vt:variant>
      <vt:variant>
        <vt:lpstr>Headings</vt:lpstr>
      </vt:variant>
      <vt:variant>
        <vt:i4>50</vt:i4>
      </vt:variant>
    </vt:vector>
  </HeadingPairs>
  <TitlesOfParts>
    <vt:vector size="51" baseType="lpstr">
      <vt:lpstr/>
      <vt:lpstr>    1．概述</vt:lpstr>
      <vt:lpstr>        1.1 用户简介</vt:lpstr>
      <vt:lpstr>        1.2 项目的目的与目标</vt:lpstr>
      <vt:lpstr>        </vt:lpstr>
      <vt:lpstr>        </vt:lpstr>
      <vt:lpstr>        </vt:lpstr>
      <vt:lpstr>        </vt:lpstr>
      <vt:lpstr>        1.3 术语定义</vt:lpstr>
      <vt:lpstr>        1.4 参考资料</vt:lpstr>
      <vt:lpstr>        </vt:lpstr>
      <vt:lpstr>        </vt:lpstr>
      <vt:lpstr>        </vt:lpstr>
      <vt:lpstr>        </vt:lpstr>
      <vt:lpstr>        </vt:lpstr>
      <vt:lpstr>        </vt:lpstr>
      <vt:lpstr>        1.5 相关文档</vt:lpstr>
      <vt:lpstr>        1.6 版本更新信息</vt:lpstr>
      <vt:lpstr>    2. 系统概述</vt:lpstr>
      <vt:lpstr>        2.1 组织结构与职责</vt:lpstr>
      <vt:lpstr>        见《软件开发计划书》。</vt:lpstr>
      <vt:lpstr>        </vt:lpstr>
      <vt:lpstr>        </vt:lpstr>
      <vt:lpstr>        </vt:lpstr>
      <vt:lpstr>        2.3 作业流程</vt:lpstr>
      <vt:lpstr>        2.4 单据、账本和报表</vt:lpstr>
      <vt:lpstr>        2.5 可能的变化</vt:lpstr>
      <vt:lpstr>    3. 非技术要求</vt:lpstr>
      <vt:lpstr>    4. 系统环境</vt:lpstr>
      <vt:lpstr>        4.1 硬件运行环境</vt:lpstr>
      <vt:lpstr>        4.2 软件运行环境</vt:lpstr>
      <vt:lpstr>        4.3 开发与测试环境</vt:lpstr>
      <vt:lpstr>    5. 目标系统功能需求</vt:lpstr>
      <vt:lpstr>        5.1 功能需求模块设计</vt:lpstr>
      <vt:lpstr>        5.2 模块用例说明</vt:lpstr>
      <vt:lpstr>    6. 目标系统非功能需求</vt:lpstr>
      <vt:lpstr>        6.1 性能需求描述</vt:lpstr>
      <vt:lpstr>        6.2 可支持性</vt:lpstr>
      <vt:lpstr>        6.3 用户手册</vt:lpstr>
      <vt:lpstr>    7. 目标系统界面与接口需求</vt:lpstr>
      <vt:lpstr>        7.1 界面需求</vt:lpstr>
      <vt:lpstr>        7.2 接口需求点列表</vt:lpstr>
      <vt:lpstr>    8. 目标系统其他需求</vt:lpstr>
      <vt:lpstr>        8.1 安全性</vt:lpstr>
      <vt:lpstr>        8.2 可靠性</vt:lpstr>
      <vt:lpstr>        8.3 灵活性</vt:lpstr>
      <vt:lpstr>        8.4 界面需求</vt:lpstr>
      <vt:lpstr>        8.5 扩展性</vt:lpstr>
      <vt:lpstr>        8.6 故障处理能力</vt:lpstr>
      <vt:lpstr>        8.7 特殊需求</vt:lpstr>
      <vt:lpstr>    9. 目标系统假设与约束条件</vt:lpstr>
    </vt:vector>
  </TitlesOfParts>
  <Company/>
  <LinksUpToDate>false</LinksUpToDate>
  <CharactersWithSpaces>15754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zhangyang</dc:creator>
  <cp:keywords/>
  <dc:description/>
  <cp:lastModifiedBy>冯凯文</cp:lastModifiedBy>
  <cp:revision>1</cp:revision>
  <dcterms:created xsi:type="dcterms:W3CDTF">2016-05-18T08:07:00Z</dcterms:created>
  <dcterms:modified xsi:type="dcterms:W3CDTF">2016-05-18T09:22:00Z</dcterms:modified>
</cp:coreProperties>
</file>